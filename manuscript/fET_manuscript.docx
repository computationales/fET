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6E9C" w14:textId="004092C6" w:rsidR="006A49AE" w:rsidRPr="00B65DC2" w:rsidRDefault="006A49AE" w:rsidP="005F516C">
      <w:pPr>
        <w:pStyle w:val="Body"/>
        <w:spacing w:line="276" w:lineRule="auto"/>
        <w:rPr>
          <w:rFonts w:ascii="Times" w:hAnsi="Times"/>
          <w:b/>
          <w:bCs/>
          <w:sz w:val="32"/>
          <w:szCs w:val="32"/>
        </w:rPr>
      </w:pPr>
      <w:r>
        <w:rPr>
          <w:rFonts w:ascii="Times" w:hAnsi="Times"/>
          <w:b/>
          <w:bCs/>
          <w:sz w:val="32"/>
          <w:szCs w:val="32"/>
        </w:rPr>
        <w:t xml:space="preserve">Belowground moisture allows sustained evapotranspiration during drought </w:t>
      </w:r>
    </w:p>
    <w:p w14:paraId="3A09C924" w14:textId="247629EB" w:rsidR="00D42E21" w:rsidRPr="00B65DC2" w:rsidRDefault="00D42E21" w:rsidP="005F516C">
      <w:pPr>
        <w:pStyle w:val="Body"/>
        <w:spacing w:line="276" w:lineRule="auto"/>
        <w:rPr>
          <w:rFonts w:ascii="Times" w:hAnsi="Times"/>
          <w:b/>
          <w:bCs/>
          <w:sz w:val="32"/>
          <w:szCs w:val="32"/>
        </w:rPr>
      </w:pPr>
    </w:p>
    <w:p w14:paraId="10B7D754" w14:textId="43A44C2B" w:rsidR="00D42E21" w:rsidRPr="00B65DC2" w:rsidRDefault="00D42E21" w:rsidP="005F516C">
      <w:pPr>
        <w:spacing w:line="276" w:lineRule="auto"/>
        <w:rPr>
          <w:rFonts w:ascii="Times" w:hAnsi="Times"/>
          <w:sz w:val="20"/>
          <w:szCs w:val="20"/>
        </w:rPr>
      </w:pPr>
      <w:r w:rsidRPr="00B65DC2">
        <w:rPr>
          <w:rFonts w:ascii="Times" w:hAnsi="Times"/>
          <w:sz w:val="20"/>
          <w:szCs w:val="20"/>
        </w:rPr>
        <w:t>Francesco Giardina</w:t>
      </w:r>
      <w:r w:rsidRPr="00B65DC2">
        <w:rPr>
          <w:rFonts w:ascii="Times" w:hAnsi="Times"/>
          <w:sz w:val="20"/>
          <w:szCs w:val="20"/>
        </w:rPr>
        <w:br/>
      </w:r>
      <w:r w:rsidR="004821B0" w:rsidRPr="00B65DC2">
        <w:rPr>
          <w:rFonts w:ascii="Times" w:hAnsi="Times"/>
          <w:sz w:val="20"/>
          <w:szCs w:val="20"/>
        </w:rPr>
        <w:t xml:space="preserve">Department of Environmental Systems Science, ETH Zürich, </w:t>
      </w:r>
      <w:r w:rsidR="00E276BD" w:rsidRPr="00B65DC2">
        <w:rPr>
          <w:rFonts w:ascii="Times" w:hAnsi="Times"/>
          <w:sz w:val="20"/>
          <w:szCs w:val="20"/>
        </w:rPr>
        <w:t xml:space="preserve">CH-8092 </w:t>
      </w:r>
      <w:r w:rsidR="004821B0" w:rsidRPr="00B65DC2">
        <w:rPr>
          <w:rFonts w:ascii="Times" w:hAnsi="Times"/>
          <w:sz w:val="20"/>
          <w:szCs w:val="20"/>
        </w:rPr>
        <w:t>Zürich, Switzerland</w:t>
      </w:r>
    </w:p>
    <w:p w14:paraId="00AC8DD7" w14:textId="269B1194" w:rsidR="004821B0" w:rsidRPr="00B65DC2" w:rsidRDefault="004821B0" w:rsidP="005F516C">
      <w:pPr>
        <w:spacing w:line="276" w:lineRule="auto"/>
        <w:rPr>
          <w:rFonts w:ascii="Times" w:hAnsi="Times"/>
          <w:sz w:val="20"/>
          <w:szCs w:val="20"/>
        </w:rPr>
      </w:pPr>
      <w:r w:rsidRPr="00B65DC2">
        <w:rPr>
          <w:rFonts w:ascii="Times" w:hAnsi="Times"/>
          <w:sz w:val="20"/>
          <w:szCs w:val="20"/>
        </w:rPr>
        <w:t xml:space="preserve">Swiss Federal Institute for Forest, Snow and Landscape Research WSL, </w:t>
      </w:r>
      <w:r w:rsidR="00497EBA" w:rsidRPr="00B65DC2">
        <w:rPr>
          <w:rFonts w:ascii="Times" w:hAnsi="Times"/>
          <w:sz w:val="20"/>
          <w:szCs w:val="20"/>
        </w:rPr>
        <w:t xml:space="preserve">CH-8903 </w:t>
      </w:r>
      <w:r w:rsidRPr="00B65DC2">
        <w:rPr>
          <w:rFonts w:ascii="Times" w:hAnsi="Times"/>
          <w:sz w:val="20"/>
          <w:szCs w:val="20"/>
        </w:rPr>
        <w:t>Birmensdorf, Switzerland</w:t>
      </w:r>
    </w:p>
    <w:p w14:paraId="3C32C875" w14:textId="0AE835C7" w:rsidR="00214D0E" w:rsidRPr="00B65DC2" w:rsidRDefault="00214D0E" w:rsidP="005F516C">
      <w:pPr>
        <w:spacing w:line="276" w:lineRule="auto"/>
        <w:rPr>
          <w:rFonts w:ascii="Times" w:hAnsi="Times"/>
          <w:lang w:val="fr-FR"/>
        </w:rPr>
      </w:pPr>
      <w:proofErr w:type="gramStart"/>
      <w:r w:rsidRPr="00B65DC2">
        <w:rPr>
          <w:rFonts w:ascii="Times" w:hAnsi="Times"/>
          <w:sz w:val="20"/>
          <w:szCs w:val="20"/>
          <w:lang w:val="fr-FR"/>
        </w:rPr>
        <w:t>Contact:</w:t>
      </w:r>
      <w:proofErr w:type="gramEnd"/>
      <w:r w:rsidRPr="00B65DC2">
        <w:rPr>
          <w:rFonts w:ascii="Times" w:hAnsi="Times"/>
          <w:sz w:val="20"/>
          <w:szCs w:val="20"/>
          <w:lang w:val="fr-FR"/>
        </w:rPr>
        <w:t xml:space="preserve"> </w:t>
      </w:r>
      <w:hyperlink r:id="rId8">
        <w:r w:rsidRPr="00B65DC2">
          <w:rPr>
            <w:rStyle w:val="InternetLink"/>
            <w:rFonts w:ascii="Times" w:eastAsiaTheme="majorEastAsia" w:hAnsi="Times"/>
            <w:sz w:val="20"/>
            <w:szCs w:val="20"/>
            <w:lang w:val="fr-FR"/>
          </w:rPr>
          <w:t>fgiardina@ethz.ch</w:t>
        </w:r>
      </w:hyperlink>
      <w:r w:rsidRPr="00B65DC2">
        <w:rPr>
          <w:rFonts w:ascii="Times" w:hAnsi="Times"/>
          <w:sz w:val="20"/>
          <w:szCs w:val="20"/>
          <w:lang w:val="fr-FR"/>
        </w:rPr>
        <w:t xml:space="preserve"> </w:t>
      </w:r>
    </w:p>
    <w:p w14:paraId="094E0859" w14:textId="11A304FE" w:rsidR="00214D0E" w:rsidRPr="00B65DC2" w:rsidRDefault="00214D0E" w:rsidP="005F516C">
      <w:pPr>
        <w:spacing w:line="276" w:lineRule="auto"/>
        <w:rPr>
          <w:rFonts w:ascii="Times" w:hAnsi="Times"/>
          <w:sz w:val="20"/>
          <w:szCs w:val="20"/>
          <w:lang w:val="fr-FR"/>
        </w:rPr>
      </w:pPr>
    </w:p>
    <w:p w14:paraId="36251F69" w14:textId="77777777" w:rsidR="00214D0E" w:rsidRPr="00B65DC2" w:rsidRDefault="00214D0E" w:rsidP="005F516C">
      <w:pPr>
        <w:spacing w:line="276" w:lineRule="auto"/>
        <w:rPr>
          <w:rFonts w:ascii="Times" w:hAnsi="Times"/>
          <w:sz w:val="20"/>
          <w:szCs w:val="20"/>
          <w:lang w:val="fr-FR"/>
        </w:rPr>
      </w:pPr>
      <w:r w:rsidRPr="00B65DC2">
        <w:rPr>
          <w:rFonts w:ascii="Times" w:hAnsi="Times"/>
          <w:sz w:val="20"/>
          <w:szCs w:val="20"/>
          <w:lang w:val="fr-FR"/>
        </w:rPr>
        <w:t xml:space="preserve">Pierre </w:t>
      </w:r>
      <w:proofErr w:type="spellStart"/>
      <w:r w:rsidRPr="00B65DC2">
        <w:rPr>
          <w:rFonts w:ascii="Times" w:hAnsi="Times"/>
          <w:sz w:val="20"/>
          <w:szCs w:val="20"/>
          <w:lang w:val="fr-FR"/>
        </w:rPr>
        <w:t>Gentine</w:t>
      </w:r>
      <w:proofErr w:type="spellEnd"/>
    </w:p>
    <w:p w14:paraId="4932E08D" w14:textId="52F7D0C0" w:rsidR="00214D0E" w:rsidRPr="00B65DC2" w:rsidRDefault="00214D0E" w:rsidP="005F516C">
      <w:pPr>
        <w:spacing w:line="276" w:lineRule="auto"/>
        <w:rPr>
          <w:rFonts w:ascii="Times" w:hAnsi="Times"/>
          <w:sz w:val="20"/>
          <w:szCs w:val="20"/>
        </w:rPr>
      </w:pPr>
      <w:r w:rsidRPr="00B65DC2">
        <w:rPr>
          <w:rFonts w:ascii="Times" w:hAnsi="Times"/>
          <w:sz w:val="20"/>
          <w:szCs w:val="20"/>
        </w:rPr>
        <w:t>Department of Earth and Environmental Engineering, Columbia University, New York, New York 10027, USA</w:t>
      </w:r>
    </w:p>
    <w:p w14:paraId="3FDD6028" w14:textId="0D77359D" w:rsidR="00214D0E" w:rsidRPr="00B65DC2" w:rsidRDefault="004337AF" w:rsidP="005F516C">
      <w:pPr>
        <w:spacing w:line="276" w:lineRule="auto"/>
        <w:rPr>
          <w:rFonts w:ascii="Times" w:hAnsi="Times"/>
          <w:sz w:val="20"/>
          <w:szCs w:val="20"/>
        </w:rPr>
      </w:pPr>
      <w:r w:rsidRPr="00B65DC2">
        <w:rPr>
          <w:rFonts w:ascii="Times" w:hAnsi="Times"/>
          <w:sz w:val="20"/>
          <w:szCs w:val="20"/>
        </w:rPr>
        <w:t>Center for Learning the Earth with Artificial intelligence and Physics (LEAP)</w:t>
      </w:r>
      <w:r w:rsidR="00214D0E" w:rsidRPr="00B65DC2">
        <w:rPr>
          <w:rFonts w:ascii="Times" w:hAnsi="Times"/>
          <w:sz w:val="20"/>
          <w:szCs w:val="20"/>
        </w:rPr>
        <w:t>, Columbia University, New York, New York 10027, USA</w:t>
      </w:r>
    </w:p>
    <w:p w14:paraId="0FE15C8C" w14:textId="53A83336" w:rsidR="00102FED" w:rsidRPr="00B65DC2" w:rsidRDefault="00102FED" w:rsidP="005F516C">
      <w:pPr>
        <w:spacing w:line="276" w:lineRule="auto"/>
        <w:rPr>
          <w:rFonts w:ascii="Times" w:hAnsi="Times"/>
          <w:sz w:val="20"/>
          <w:szCs w:val="20"/>
        </w:rPr>
      </w:pPr>
    </w:p>
    <w:p w14:paraId="77BE0C18" w14:textId="77777777" w:rsidR="00102FED" w:rsidRPr="00B65DC2" w:rsidRDefault="00102FED" w:rsidP="005F516C">
      <w:pPr>
        <w:spacing w:line="276" w:lineRule="auto"/>
        <w:rPr>
          <w:rFonts w:ascii="Times" w:hAnsi="Times"/>
          <w:sz w:val="20"/>
          <w:szCs w:val="20"/>
        </w:rPr>
      </w:pPr>
      <w:r w:rsidRPr="00B65DC2">
        <w:rPr>
          <w:rFonts w:ascii="Times" w:hAnsi="Times"/>
          <w:sz w:val="20"/>
          <w:szCs w:val="20"/>
        </w:rPr>
        <w:t>Alexandra G. Konings</w:t>
      </w:r>
    </w:p>
    <w:p w14:paraId="50E2F2AC" w14:textId="4F810C47" w:rsidR="00102FED" w:rsidRPr="00B65DC2" w:rsidRDefault="00102FED" w:rsidP="005F516C">
      <w:pPr>
        <w:spacing w:line="276" w:lineRule="auto"/>
        <w:rPr>
          <w:rFonts w:ascii="Times" w:hAnsi="Times"/>
          <w:sz w:val="20"/>
          <w:szCs w:val="20"/>
        </w:rPr>
      </w:pPr>
      <w:r w:rsidRPr="00B65DC2">
        <w:rPr>
          <w:rFonts w:ascii="Times" w:hAnsi="Times"/>
          <w:sz w:val="20"/>
          <w:szCs w:val="20"/>
        </w:rPr>
        <w:t>Department of Earth System Science, Stanford University, Stanford, California 94305, USA</w:t>
      </w:r>
    </w:p>
    <w:p w14:paraId="24C0EDF1" w14:textId="1874EA7B" w:rsidR="004821B0" w:rsidRPr="00B65DC2" w:rsidRDefault="004821B0" w:rsidP="005F516C">
      <w:pPr>
        <w:spacing w:line="276" w:lineRule="auto"/>
        <w:rPr>
          <w:rFonts w:ascii="Times" w:hAnsi="Times"/>
          <w:sz w:val="20"/>
          <w:szCs w:val="20"/>
        </w:rPr>
      </w:pPr>
    </w:p>
    <w:p w14:paraId="58541F70" w14:textId="36153BA1" w:rsidR="004821B0" w:rsidRPr="00B65DC2" w:rsidRDefault="004821B0" w:rsidP="005F516C">
      <w:pPr>
        <w:spacing w:line="276" w:lineRule="auto"/>
        <w:rPr>
          <w:rFonts w:ascii="Times" w:hAnsi="Times"/>
          <w:sz w:val="20"/>
          <w:szCs w:val="20"/>
        </w:rPr>
      </w:pPr>
      <w:r w:rsidRPr="00B65DC2">
        <w:rPr>
          <w:rFonts w:ascii="Times" w:hAnsi="Times"/>
          <w:sz w:val="20"/>
          <w:szCs w:val="20"/>
        </w:rPr>
        <w:t>Benjamin D. Stocker</w:t>
      </w:r>
    </w:p>
    <w:p w14:paraId="3637800B" w14:textId="77777777" w:rsidR="00326910" w:rsidRPr="00B65DC2" w:rsidRDefault="00326910" w:rsidP="005F516C">
      <w:pPr>
        <w:spacing w:line="276" w:lineRule="auto"/>
        <w:rPr>
          <w:rFonts w:ascii="Times" w:hAnsi="Times"/>
          <w:sz w:val="20"/>
          <w:szCs w:val="20"/>
        </w:rPr>
      </w:pPr>
      <w:r w:rsidRPr="00B65DC2">
        <w:rPr>
          <w:rFonts w:ascii="Times" w:hAnsi="Times"/>
          <w:sz w:val="20"/>
          <w:szCs w:val="20"/>
        </w:rPr>
        <w:t>Department of Environmental Systems Science, ETH Zürich, CH-8092 Zürich, Switzerland</w:t>
      </w:r>
    </w:p>
    <w:p w14:paraId="0A38077B" w14:textId="77777777" w:rsidR="00326910" w:rsidRPr="00B65DC2" w:rsidRDefault="00326910" w:rsidP="005F516C">
      <w:pPr>
        <w:spacing w:line="276" w:lineRule="auto"/>
        <w:rPr>
          <w:rFonts w:ascii="Times" w:hAnsi="Times"/>
          <w:sz w:val="20"/>
          <w:szCs w:val="20"/>
        </w:rPr>
      </w:pPr>
      <w:r w:rsidRPr="00B65DC2">
        <w:rPr>
          <w:rFonts w:ascii="Times" w:hAnsi="Times"/>
          <w:sz w:val="20"/>
          <w:szCs w:val="20"/>
        </w:rPr>
        <w:t>Swiss Federal Institute for Forest, Snow and Landscape Research WSL, CH-8903 Birmensdorf, Switzerland</w:t>
      </w:r>
    </w:p>
    <w:p w14:paraId="679D52FF" w14:textId="77777777" w:rsidR="004821B0" w:rsidRPr="00B65DC2" w:rsidRDefault="004821B0" w:rsidP="00E24AEE">
      <w:pPr>
        <w:spacing w:line="480" w:lineRule="auto"/>
        <w:rPr>
          <w:rFonts w:ascii="Times" w:hAnsi="Times"/>
          <w:sz w:val="20"/>
          <w:szCs w:val="20"/>
        </w:rPr>
      </w:pPr>
    </w:p>
    <w:p w14:paraId="76C17BFA" w14:textId="6E9D3711" w:rsidR="00102FED" w:rsidRPr="00B65DC2" w:rsidRDefault="00102FED" w:rsidP="00E24AEE">
      <w:pPr>
        <w:spacing w:line="480" w:lineRule="auto"/>
        <w:rPr>
          <w:rFonts w:ascii="Times" w:hAnsi="Times"/>
          <w:sz w:val="20"/>
          <w:szCs w:val="20"/>
        </w:rPr>
      </w:pPr>
    </w:p>
    <w:p w14:paraId="20566A7F" w14:textId="2E4047CE" w:rsidR="008930B3" w:rsidRPr="00B65DC2" w:rsidRDefault="008930B3" w:rsidP="00E24AEE">
      <w:pPr>
        <w:spacing w:line="480" w:lineRule="auto"/>
        <w:rPr>
          <w:rFonts w:ascii="Times" w:hAnsi="Times"/>
          <w:sz w:val="20"/>
          <w:szCs w:val="20"/>
        </w:rPr>
      </w:pPr>
    </w:p>
    <w:p w14:paraId="730F701E" w14:textId="324D1746" w:rsidR="008930B3" w:rsidRPr="00B65DC2" w:rsidRDefault="008930B3" w:rsidP="00E24AEE">
      <w:pPr>
        <w:spacing w:line="480" w:lineRule="auto"/>
        <w:rPr>
          <w:rFonts w:ascii="Times" w:hAnsi="Times"/>
          <w:sz w:val="20"/>
          <w:szCs w:val="20"/>
        </w:rPr>
      </w:pPr>
    </w:p>
    <w:p w14:paraId="6432ECEB" w14:textId="784A60DC" w:rsidR="00D42E21" w:rsidRPr="00B65DC2" w:rsidRDefault="00D42E21" w:rsidP="00E24AEE">
      <w:pPr>
        <w:pStyle w:val="Body"/>
        <w:spacing w:line="480" w:lineRule="auto"/>
        <w:rPr>
          <w:rFonts w:ascii="Times" w:hAnsi="Times"/>
          <w:b/>
          <w:bCs/>
          <w:sz w:val="32"/>
          <w:szCs w:val="32"/>
        </w:rPr>
      </w:pPr>
    </w:p>
    <w:p w14:paraId="5872CE62" w14:textId="4764662F" w:rsidR="0024721C" w:rsidRPr="00B65DC2" w:rsidRDefault="0024721C" w:rsidP="00E24AEE">
      <w:pPr>
        <w:pStyle w:val="Body"/>
        <w:spacing w:line="480" w:lineRule="auto"/>
        <w:rPr>
          <w:rFonts w:ascii="Times" w:hAnsi="Times"/>
          <w:b/>
          <w:bCs/>
          <w:sz w:val="32"/>
          <w:szCs w:val="32"/>
        </w:rPr>
      </w:pPr>
    </w:p>
    <w:p w14:paraId="1017422B" w14:textId="0E870A0C" w:rsidR="00BC24B5" w:rsidRDefault="00BC24B5" w:rsidP="00E24AEE">
      <w:pPr>
        <w:spacing w:line="480" w:lineRule="auto"/>
        <w:rPr>
          <w:rFonts w:ascii="Times" w:hAnsi="Times"/>
          <w:b/>
          <w:bCs/>
          <w:sz w:val="32"/>
          <w:szCs w:val="32"/>
        </w:rPr>
      </w:pPr>
    </w:p>
    <w:p w14:paraId="6D991612" w14:textId="24F094B8" w:rsidR="005F516C" w:rsidRDefault="005F516C" w:rsidP="00E24AEE">
      <w:pPr>
        <w:spacing w:line="480" w:lineRule="auto"/>
        <w:rPr>
          <w:rFonts w:ascii="Times" w:hAnsi="Times"/>
          <w:b/>
          <w:bCs/>
          <w:sz w:val="32"/>
          <w:szCs w:val="32"/>
        </w:rPr>
      </w:pPr>
    </w:p>
    <w:p w14:paraId="3C862B23" w14:textId="72478AFD" w:rsidR="005F516C" w:rsidRDefault="005F516C" w:rsidP="00E24AEE">
      <w:pPr>
        <w:spacing w:line="480" w:lineRule="auto"/>
        <w:rPr>
          <w:rFonts w:ascii="Times" w:hAnsi="Times"/>
          <w:b/>
          <w:bCs/>
          <w:sz w:val="32"/>
          <w:szCs w:val="32"/>
          <w:lang w:val="en-US"/>
        </w:rPr>
      </w:pPr>
    </w:p>
    <w:p w14:paraId="3DABEF44" w14:textId="0806D827" w:rsidR="001D55FE" w:rsidRDefault="001D55FE" w:rsidP="00E24AEE">
      <w:pPr>
        <w:spacing w:line="480" w:lineRule="auto"/>
        <w:rPr>
          <w:rFonts w:ascii="Times" w:hAnsi="Times"/>
          <w:b/>
          <w:bCs/>
          <w:sz w:val="32"/>
          <w:szCs w:val="32"/>
          <w:lang w:val="en-US"/>
        </w:rPr>
      </w:pPr>
    </w:p>
    <w:p w14:paraId="099EF87C" w14:textId="32AF55E2" w:rsidR="001D55FE" w:rsidRDefault="001D55FE" w:rsidP="00E24AEE">
      <w:pPr>
        <w:spacing w:line="480" w:lineRule="auto"/>
        <w:rPr>
          <w:rFonts w:ascii="Times" w:hAnsi="Times"/>
          <w:b/>
          <w:bCs/>
          <w:sz w:val="32"/>
          <w:szCs w:val="32"/>
          <w:lang w:val="en-US"/>
        </w:rPr>
      </w:pPr>
    </w:p>
    <w:p w14:paraId="0B7E98B8" w14:textId="77777777" w:rsidR="001D55FE" w:rsidRPr="001D55FE" w:rsidRDefault="001D55FE" w:rsidP="00E24AEE">
      <w:pPr>
        <w:spacing w:line="480" w:lineRule="auto"/>
        <w:rPr>
          <w:rFonts w:ascii="Times" w:hAnsi="Times"/>
          <w:b/>
          <w:bCs/>
          <w:sz w:val="32"/>
          <w:szCs w:val="32"/>
          <w:lang w:val="en-US"/>
        </w:rPr>
      </w:pPr>
    </w:p>
    <w:p w14:paraId="4A585D5E" w14:textId="3B02B804" w:rsidR="005F516C" w:rsidRDefault="005F516C" w:rsidP="00E24AEE">
      <w:pPr>
        <w:spacing w:line="480" w:lineRule="auto"/>
        <w:rPr>
          <w:rFonts w:ascii="Times" w:hAnsi="Times"/>
          <w:b/>
          <w:bCs/>
          <w:sz w:val="32"/>
          <w:szCs w:val="32"/>
        </w:rPr>
      </w:pPr>
    </w:p>
    <w:p w14:paraId="2C32CD93" w14:textId="2C2534AB" w:rsidR="00A71CFB" w:rsidRPr="00B65DC2" w:rsidRDefault="00A71CFB" w:rsidP="00E24AEE">
      <w:pPr>
        <w:spacing w:line="480" w:lineRule="auto"/>
        <w:rPr>
          <w:rFonts w:ascii="Times" w:hAnsi="Times"/>
          <w:b/>
          <w:bCs/>
          <w:sz w:val="32"/>
          <w:szCs w:val="32"/>
        </w:rPr>
      </w:pPr>
      <w:r w:rsidRPr="00B65DC2">
        <w:rPr>
          <w:rFonts w:ascii="Times" w:hAnsi="Times"/>
          <w:b/>
          <w:bCs/>
          <w:sz w:val="32"/>
          <w:szCs w:val="32"/>
        </w:rPr>
        <w:lastRenderedPageBreak/>
        <w:t xml:space="preserve">Abstract </w:t>
      </w:r>
    </w:p>
    <w:p w14:paraId="3A45679B" w14:textId="23CC0234" w:rsidR="00F53BD9" w:rsidRDefault="00AA2DB1" w:rsidP="00E24AEE">
      <w:pPr>
        <w:spacing w:line="480" w:lineRule="auto"/>
        <w:jc w:val="both"/>
        <w:rPr>
          <w:rFonts w:ascii="Times" w:hAnsi="Times"/>
        </w:rPr>
      </w:pPr>
      <w:r w:rsidRPr="00B65DC2">
        <w:rPr>
          <w:rFonts w:ascii="Times" w:hAnsi="Times" w:cs="Arial"/>
          <w:lang w:val="en-GB"/>
        </w:rPr>
        <w:t>Subsurface water</w:t>
      </w:r>
      <w:r w:rsidR="00E413F0" w:rsidRPr="00B65DC2">
        <w:rPr>
          <w:rFonts w:ascii="Times" w:hAnsi="Times" w:cs="Arial"/>
          <w:lang w:val="en-GB"/>
        </w:rPr>
        <w:t xml:space="preserve"> limitation is key in determining vegetation sensitivity to drought</w:t>
      </w:r>
      <w:r w:rsidR="00F96F7E" w:rsidRPr="00B65DC2">
        <w:rPr>
          <w:rFonts w:ascii="Times" w:hAnsi="Times" w:cs="Arial"/>
          <w:lang w:val="en-GB"/>
        </w:rPr>
        <w:t>.</w:t>
      </w:r>
      <w:r w:rsidR="00724007" w:rsidRPr="00B65DC2">
        <w:rPr>
          <w:rFonts w:ascii="Times" w:hAnsi="Times" w:cs="Arial"/>
          <w:lang w:val="en-GB"/>
        </w:rPr>
        <w:t xml:space="preserve"> </w:t>
      </w:r>
      <w:r w:rsidR="00F96F7E" w:rsidRPr="00B65DC2">
        <w:rPr>
          <w:rFonts w:ascii="Times" w:hAnsi="Times" w:cs="Arial"/>
          <w:lang w:val="en-GB"/>
        </w:rPr>
        <w:t>T</w:t>
      </w:r>
      <w:r w:rsidR="00D3694B" w:rsidRPr="00B65DC2">
        <w:rPr>
          <w:rFonts w:ascii="Times" w:hAnsi="Times" w:cs="Arial"/>
          <w:lang w:val="en-GB"/>
        </w:rPr>
        <w:t>here is evidence that water sources deeper than soil moisture exert a strong control on evapotranspiration</w:t>
      </w:r>
      <w:r w:rsidR="00514FDE" w:rsidRPr="00B65DC2">
        <w:rPr>
          <w:rFonts w:ascii="Times" w:hAnsi="Times" w:cs="Arial"/>
          <w:lang w:val="en-GB"/>
        </w:rPr>
        <w:t xml:space="preserve"> (ET)</w:t>
      </w:r>
      <w:r w:rsidR="00D3694B" w:rsidRPr="00B65DC2">
        <w:rPr>
          <w:rFonts w:ascii="Times" w:hAnsi="Times" w:cs="Arial"/>
          <w:lang w:val="en-GB"/>
        </w:rPr>
        <w:t xml:space="preserve">. However, </w:t>
      </w:r>
      <w:r w:rsidR="00514FDE" w:rsidRPr="00B65DC2">
        <w:rPr>
          <w:rFonts w:ascii="Times" w:hAnsi="Times" w:cs="Arial"/>
          <w:lang w:val="en-GB"/>
        </w:rPr>
        <w:t>these</w:t>
      </w:r>
      <w:r w:rsidR="00D3694B" w:rsidRPr="00B65DC2">
        <w:rPr>
          <w:rFonts w:ascii="Times" w:hAnsi="Times" w:cs="Arial"/>
          <w:lang w:val="en-GB"/>
        </w:rPr>
        <w:t xml:space="preserve"> are impossible to measure directly </w:t>
      </w:r>
      <w:r w:rsidR="00104841" w:rsidRPr="00B65DC2">
        <w:rPr>
          <w:rFonts w:ascii="Times" w:hAnsi="Times" w:cs="Arial"/>
          <w:lang w:val="en-GB"/>
        </w:rPr>
        <w:t>at large scale</w:t>
      </w:r>
      <w:r w:rsidR="005549EB" w:rsidRPr="00B65DC2">
        <w:rPr>
          <w:rFonts w:ascii="Times" w:hAnsi="Times" w:cs="Arial"/>
          <w:lang w:val="en-GB"/>
        </w:rPr>
        <w:t>s</w:t>
      </w:r>
      <w:r w:rsidR="00104841" w:rsidRPr="00B65DC2">
        <w:rPr>
          <w:rFonts w:ascii="Times" w:hAnsi="Times" w:cs="Arial"/>
          <w:lang w:val="en-GB"/>
        </w:rPr>
        <w:t xml:space="preserve"> </w:t>
      </w:r>
      <w:r w:rsidR="00D3694B" w:rsidRPr="00B65DC2">
        <w:rPr>
          <w:rFonts w:ascii="Times" w:hAnsi="Times" w:cs="Arial"/>
          <w:lang w:val="en-GB"/>
        </w:rPr>
        <w:t xml:space="preserve">and </w:t>
      </w:r>
      <w:r w:rsidR="0088205C" w:rsidRPr="00B65DC2">
        <w:rPr>
          <w:rFonts w:ascii="Times" w:hAnsi="Times" w:cs="Arial"/>
          <w:lang w:val="en-GB"/>
        </w:rPr>
        <w:t xml:space="preserve">are </w:t>
      </w:r>
      <w:r w:rsidR="00D3694B" w:rsidRPr="00B65DC2">
        <w:rPr>
          <w:rFonts w:ascii="Times" w:hAnsi="Times" w:cs="Arial"/>
          <w:lang w:val="en-GB"/>
        </w:rPr>
        <w:t xml:space="preserve">thus not quantified </w:t>
      </w:r>
      <w:r w:rsidR="00671C1D" w:rsidRPr="00B65DC2">
        <w:rPr>
          <w:rFonts w:ascii="Times" w:hAnsi="Times" w:cs="Arial"/>
          <w:lang w:val="en-GB"/>
        </w:rPr>
        <w:t xml:space="preserve">properly </w:t>
      </w:r>
      <w:r w:rsidR="00D3694B" w:rsidRPr="00B65DC2">
        <w:rPr>
          <w:rFonts w:ascii="Times" w:hAnsi="Times" w:cs="Arial"/>
          <w:lang w:val="en-GB"/>
        </w:rPr>
        <w:t xml:space="preserve">by </w:t>
      </w:r>
      <w:r w:rsidR="00F96F7E" w:rsidRPr="00B65DC2">
        <w:rPr>
          <w:rFonts w:ascii="Times" w:hAnsi="Times" w:cs="Arial"/>
          <w:lang w:val="en-GB"/>
        </w:rPr>
        <w:t xml:space="preserve">land surface </w:t>
      </w:r>
      <w:r w:rsidR="00D3694B" w:rsidRPr="00B65DC2">
        <w:rPr>
          <w:rFonts w:ascii="Times" w:hAnsi="Times" w:cs="Arial"/>
          <w:lang w:val="en-GB"/>
        </w:rPr>
        <w:t xml:space="preserve">models. </w:t>
      </w:r>
      <w:r w:rsidR="005549EB" w:rsidRPr="00B65DC2">
        <w:rPr>
          <w:rFonts w:ascii="Times" w:hAnsi="Times" w:cs="Arial"/>
          <w:lang w:val="en-GB"/>
        </w:rPr>
        <w:t xml:space="preserve">Here, we define a </w:t>
      </w:r>
      <w:r w:rsidR="00C11C3E" w:rsidRPr="00B65DC2">
        <w:rPr>
          <w:rFonts w:ascii="Times" w:hAnsi="Times" w:cs="Arial"/>
          <w:lang w:val="en-GB"/>
        </w:rPr>
        <w:t xml:space="preserve">method to study the impact of belowground water </w:t>
      </w:r>
      <w:r w:rsidRPr="00B65DC2">
        <w:rPr>
          <w:rFonts w:ascii="Times" w:hAnsi="Times" w:cs="Arial"/>
          <w:lang w:val="en-GB"/>
        </w:rPr>
        <w:t xml:space="preserve">limitation </w:t>
      </w:r>
      <w:r w:rsidR="00C11C3E" w:rsidRPr="00B65DC2">
        <w:rPr>
          <w:rFonts w:ascii="Times" w:hAnsi="Times" w:cs="Arial"/>
          <w:lang w:val="en-GB"/>
        </w:rPr>
        <w:t xml:space="preserve">on ET in progressing drought. </w:t>
      </w:r>
      <w:r w:rsidR="002B063F" w:rsidRPr="00B65DC2">
        <w:rPr>
          <w:rFonts w:ascii="Times" w:hAnsi="Times" w:cs="Arial"/>
          <w:lang w:val="en-GB"/>
        </w:rPr>
        <w:t xml:space="preserve">We train a deep neural network </w:t>
      </w:r>
      <w:r w:rsidR="007F5DE9" w:rsidRPr="00B65DC2">
        <w:rPr>
          <w:rFonts w:ascii="Times" w:hAnsi="Times" w:cs="Arial"/>
          <w:lang w:val="en-GB"/>
        </w:rPr>
        <w:t>with</w:t>
      </w:r>
      <w:r w:rsidR="002B063F" w:rsidRPr="00B65DC2">
        <w:rPr>
          <w:rFonts w:ascii="Times" w:hAnsi="Times" w:cs="Arial"/>
          <w:lang w:val="en-GB"/>
        </w:rPr>
        <w:t xml:space="preserve"> </w:t>
      </w:r>
      <w:r w:rsidR="00AE459C" w:rsidRPr="00AE459C">
        <w:rPr>
          <w:rFonts w:ascii="Times" w:hAnsi="Times" w:cs="Arial"/>
          <w:lang w:val="en-GB"/>
        </w:rPr>
        <w:t>88000</w:t>
      </w:r>
      <w:r w:rsidR="00F64F45" w:rsidRPr="00B65DC2">
        <w:rPr>
          <w:rFonts w:ascii="Times" w:hAnsi="Times" w:cs="Arial"/>
          <w:lang w:val="en-GB"/>
        </w:rPr>
        <w:t xml:space="preserve"> site-days of </w:t>
      </w:r>
      <w:r w:rsidR="002B063F" w:rsidRPr="00B65DC2">
        <w:rPr>
          <w:rFonts w:ascii="Times" w:hAnsi="Times" w:cs="Arial"/>
          <w:lang w:val="en-GB"/>
        </w:rPr>
        <w:t>eddy covariance data, multiple soil moisture datasets and</w:t>
      </w:r>
      <w:r w:rsidR="006A6A03" w:rsidRPr="00B65DC2">
        <w:rPr>
          <w:rFonts w:ascii="Times" w:hAnsi="Times" w:cs="Arial"/>
          <w:lang w:val="en-GB"/>
        </w:rPr>
        <w:t xml:space="preserve"> a </w:t>
      </w:r>
      <w:r w:rsidR="00754601" w:rsidRPr="00B65DC2">
        <w:rPr>
          <w:rFonts w:ascii="Times" w:hAnsi="Times" w:cs="Arial"/>
          <w:lang w:val="en-GB"/>
        </w:rPr>
        <w:t>remotely sensed</w:t>
      </w:r>
      <w:r w:rsidR="002B063F" w:rsidRPr="00B65DC2">
        <w:rPr>
          <w:rFonts w:ascii="Times" w:hAnsi="Times" w:cs="Arial"/>
          <w:lang w:val="en-GB"/>
        </w:rPr>
        <w:t xml:space="preserve"> greenness</w:t>
      </w:r>
      <w:r w:rsidR="00671C1D" w:rsidRPr="00B65DC2">
        <w:rPr>
          <w:rFonts w:ascii="Times" w:hAnsi="Times" w:cs="Arial"/>
          <w:lang w:val="en-GB"/>
        </w:rPr>
        <w:t xml:space="preserve"> index</w:t>
      </w:r>
      <w:r w:rsidR="002B063F" w:rsidRPr="00B65DC2">
        <w:rPr>
          <w:rFonts w:ascii="Times" w:hAnsi="Times" w:cs="Arial"/>
          <w:lang w:val="en-GB"/>
        </w:rPr>
        <w:t xml:space="preserve">. </w:t>
      </w:r>
      <w:r w:rsidR="00514FDE" w:rsidRPr="00B65DC2">
        <w:rPr>
          <w:rFonts w:ascii="Times" w:hAnsi="Times" w:cs="Arial"/>
          <w:lang w:val="en-GB"/>
        </w:rPr>
        <w:t xml:space="preserve">We derive </w:t>
      </w:r>
      <w:r w:rsidR="00955CD5" w:rsidRPr="00B65DC2">
        <w:rPr>
          <w:rFonts w:ascii="Times" w:hAnsi="Times" w:cs="Arial"/>
          <w:lang w:val="en-GB"/>
        </w:rPr>
        <w:t xml:space="preserve">a </w:t>
      </w:r>
      <w:r w:rsidR="002C008F" w:rsidRPr="002C008F">
        <w:rPr>
          <w:rFonts w:ascii="Times" w:hAnsi="Times" w:cs="Arial"/>
          <w:lang w:val="en-GB"/>
        </w:rPr>
        <w:t>belowground water</w:t>
      </w:r>
      <w:r w:rsidR="00955CD5" w:rsidRPr="002C008F">
        <w:rPr>
          <w:rFonts w:ascii="Times" w:hAnsi="Times" w:cs="Arial"/>
          <w:lang w:val="en-GB"/>
        </w:rPr>
        <w:t xml:space="preserve"> stress factor </w:t>
      </w:r>
      <w:r w:rsidR="00955CD5" w:rsidRPr="00B65DC2">
        <w:rPr>
          <w:rFonts w:ascii="Times" w:hAnsi="Times" w:cs="Arial"/>
          <w:lang w:val="en-GB"/>
        </w:rPr>
        <w:t>(</w:t>
      </w:r>
      <w:proofErr w:type="spellStart"/>
      <w:r w:rsidR="00955CD5" w:rsidRPr="00B65DC2">
        <w:rPr>
          <w:rFonts w:ascii="Times" w:hAnsi="Times" w:cs="Arial"/>
          <w:lang w:val="en-GB"/>
        </w:rPr>
        <w:t>fET</w:t>
      </w:r>
      <w:proofErr w:type="spellEnd"/>
      <w:r w:rsidR="00955CD5" w:rsidRPr="00B65DC2">
        <w:rPr>
          <w:rFonts w:ascii="Times" w:hAnsi="Times" w:cs="Arial"/>
          <w:lang w:val="en-GB"/>
        </w:rPr>
        <w:t>) that isolate</w:t>
      </w:r>
      <w:r w:rsidR="00D13FAE" w:rsidRPr="00B65DC2">
        <w:rPr>
          <w:rFonts w:ascii="Times" w:hAnsi="Times" w:cs="Arial"/>
          <w:lang w:val="en-GB"/>
        </w:rPr>
        <w:t>s</w:t>
      </w:r>
      <w:r w:rsidR="00955CD5" w:rsidRPr="00B65DC2">
        <w:rPr>
          <w:rFonts w:ascii="Times" w:hAnsi="Times" w:cs="Arial"/>
          <w:lang w:val="en-GB"/>
        </w:rPr>
        <w:t xml:space="preserve"> </w:t>
      </w:r>
      <w:r w:rsidR="00671C1D" w:rsidRPr="00B65DC2">
        <w:rPr>
          <w:rFonts w:ascii="Times" w:hAnsi="Times" w:cs="Arial"/>
          <w:lang w:val="en-GB"/>
        </w:rPr>
        <w:t xml:space="preserve">its </w:t>
      </w:r>
      <w:r w:rsidR="00955CD5" w:rsidRPr="00B65DC2">
        <w:rPr>
          <w:rFonts w:ascii="Times" w:hAnsi="Times" w:cs="Arial"/>
          <w:lang w:val="en-GB"/>
        </w:rPr>
        <w:t xml:space="preserve">ET reduction </w:t>
      </w:r>
      <w:r w:rsidR="00671C1D" w:rsidRPr="00B65DC2">
        <w:rPr>
          <w:rFonts w:ascii="Times" w:hAnsi="Times" w:cs="Arial"/>
          <w:lang w:val="en-GB"/>
        </w:rPr>
        <w:t xml:space="preserve">compared to </w:t>
      </w:r>
      <w:r w:rsidR="003E547C" w:rsidRPr="00B65DC2">
        <w:rPr>
          <w:rFonts w:ascii="Times" w:hAnsi="Times" w:cs="Arial"/>
          <w:lang w:val="en-GB"/>
        </w:rPr>
        <w:t>atmospheric aridity, net radiation</w:t>
      </w:r>
      <w:r w:rsidR="00D95911" w:rsidRPr="00B65DC2">
        <w:rPr>
          <w:rFonts w:ascii="Times" w:hAnsi="Times" w:cs="Arial"/>
          <w:lang w:val="en-GB"/>
        </w:rPr>
        <w:t>, air temperature</w:t>
      </w:r>
      <w:r w:rsidR="003E547C" w:rsidRPr="00B65DC2">
        <w:rPr>
          <w:rFonts w:ascii="Times" w:hAnsi="Times" w:cs="Arial"/>
          <w:lang w:val="en-GB"/>
        </w:rPr>
        <w:t xml:space="preserve"> and vegetation greenness.</w:t>
      </w:r>
      <w:r w:rsidR="00754601" w:rsidRPr="00B65DC2">
        <w:rPr>
          <w:rFonts w:ascii="Times" w:hAnsi="Times" w:cs="Arial"/>
          <w:lang w:val="en-GB"/>
        </w:rPr>
        <w:t xml:space="preserve"> To investigate the sensitivity of </w:t>
      </w:r>
      <w:r w:rsidR="000C4190" w:rsidRPr="00B65DC2">
        <w:rPr>
          <w:rFonts w:ascii="Times" w:hAnsi="Times" w:cs="Arial"/>
          <w:lang w:val="en-GB"/>
        </w:rPr>
        <w:t>a</w:t>
      </w:r>
      <w:r w:rsidR="00754601" w:rsidRPr="00B65DC2">
        <w:rPr>
          <w:rFonts w:ascii="Times" w:hAnsi="Times" w:cs="Arial"/>
          <w:lang w:val="en-GB"/>
        </w:rPr>
        <w:t xml:space="preserve"> </w:t>
      </w:r>
      <w:r w:rsidR="00754601" w:rsidRPr="00B65DC2">
        <w:rPr>
          <w:rFonts w:ascii="Times" w:hAnsi="Times" w:cs="Arial"/>
          <w:iCs/>
          <w:lang w:val="en-GB"/>
        </w:rPr>
        <w:t xml:space="preserve">normalized measure of ET impacts </w:t>
      </w:r>
      <w:r w:rsidR="00B671E7">
        <w:rPr>
          <w:rFonts w:ascii="Times" w:hAnsi="Times" w:cs="Arial"/>
          <w:iCs/>
          <w:lang w:val="en-GB"/>
        </w:rPr>
        <w:t>to</w:t>
      </w:r>
      <w:r w:rsidR="00754601" w:rsidRPr="00B65DC2">
        <w:rPr>
          <w:rFonts w:ascii="Times" w:hAnsi="Times" w:cs="Arial"/>
          <w:iCs/>
          <w:lang w:val="en-GB"/>
        </w:rPr>
        <w:t xml:space="preserve"> </w:t>
      </w:r>
      <w:r w:rsidR="000C4190" w:rsidRPr="00B65DC2">
        <w:rPr>
          <w:rFonts w:ascii="Times" w:hAnsi="Times" w:cs="Arial"/>
          <w:iCs/>
          <w:lang w:val="en-GB"/>
        </w:rPr>
        <w:t xml:space="preserve">progressing </w:t>
      </w:r>
      <w:r w:rsidR="00754601" w:rsidRPr="00B65DC2">
        <w:rPr>
          <w:rFonts w:ascii="Times" w:hAnsi="Times" w:cs="Arial"/>
          <w:iCs/>
          <w:lang w:val="en-GB"/>
        </w:rPr>
        <w:t xml:space="preserve">droughts, </w:t>
      </w:r>
      <w:r w:rsidR="00754601" w:rsidRPr="00B65DC2">
        <w:rPr>
          <w:rFonts w:ascii="Times" w:hAnsi="Times" w:cs="Arial"/>
          <w:lang w:val="en-GB"/>
        </w:rPr>
        <w:t xml:space="preserve">we regress </w:t>
      </w:r>
      <w:proofErr w:type="spellStart"/>
      <w:r w:rsidR="00754601" w:rsidRPr="00B65DC2">
        <w:rPr>
          <w:rFonts w:ascii="Times" w:hAnsi="Times" w:cs="Arial"/>
          <w:lang w:val="en-GB"/>
        </w:rPr>
        <w:t>fET</w:t>
      </w:r>
      <w:proofErr w:type="spellEnd"/>
      <w:r w:rsidR="00754601" w:rsidRPr="00B65DC2">
        <w:rPr>
          <w:rFonts w:ascii="Times" w:hAnsi="Times" w:cs="Arial"/>
          <w:lang w:val="en-GB"/>
        </w:rPr>
        <w:t xml:space="preserve"> against the cumulative water deficit (CWD), a normalized measure of whole-column water availability.</w:t>
      </w:r>
      <w:r w:rsidR="000C4190" w:rsidRPr="00B65DC2">
        <w:rPr>
          <w:rFonts w:ascii="Times" w:hAnsi="Times" w:cs="Arial"/>
          <w:lang w:val="en-GB"/>
        </w:rPr>
        <w:t xml:space="preserve"> We find that climate is the most important control on </w:t>
      </w:r>
      <w:proofErr w:type="spellStart"/>
      <w:r w:rsidR="000C4190" w:rsidRPr="00B65DC2">
        <w:rPr>
          <w:rFonts w:ascii="Times" w:hAnsi="Times" w:cs="Arial"/>
          <w:lang w:val="en-GB"/>
        </w:rPr>
        <w:t>fET</w:t>
      </w:r>
      <w:proofErr w:type="spellEnd"/>
      <w:r w:rsidR="000C4190" w:rsidRPr="00B65DC2">
        <w:rPr>
          <w:rFonts w:ascii="Times" w:hAnsi="Times" w:cs="Arial"/>
          <w:lang w:val="en-GB"/>
        </w:rPr>
        <w:t xml:space="preserve"> </w:t>
      </w:r>
      <w:r w:rsidR="0012308D">
        <w:rPr>
          <w:rFonts w:ascii="Times" w:hAnsi="Times" w:cs="Arial"/>
          <w:lang w:val="en-GB"/>
        </w:rPr>
        <w:t>under drought</w:t>
      </w:r>
      <w:r w:rsidR="000C4190" w:rsidRPr="00B65DC2">
        <w:rPr>
          <w:rFonts w:ascii="Times" w:hAnsi="Times" w:cs="Arial"/>
          <w:lang w:val="en-GB"/>
        </w:rPr>
        <w:t xml:space="preserve">, </w:t>
      </w:r>
      <w:r w:rsidR="00592168">
        <w:rPr>
          <w:rFonts w:ascii="Times" w:hAnsi="Times" w:cs="Arial"/>
          <w:iCs/>
          <w:lang w:val="en-GB"/>
        </w:rPr>
        <w:t>with much less variation than soil type o</w:t>
      </w:r>
      <w:r w:rsidR="0086090F">
        <w:rPr>
          <w:rFonts w:ascii="Times" w:hAnsi="Times" w:cs="Arial"/>
          <w:iCs/>
          <w:lang w:val="en-GB"/>
        </w:rPr>
        <w:t>r</w:t>
      </w:r>
      <w:r w:rsidR="00592168">
        <w:rPr>
          <w:rFonts w:ascii="Times" w:hAnsi="Times" w:cs="Arial"/>
          <w:iCs/>
          <w:lang w:val="en-GB"/>
        </w:rPr>
        <w:t xml:space="preserve"> plant functional type</w:t>
      </w:r>
      <w:r w:rsidR="000C4190" w:rsidRPr="00B65DC2">
        <w:rPr>
          <w:rFonts w:ascii="Times" w:hAnsi="Times" w:cs="Arial"/>
          <w:lang w:val="en-GB"/>
        </w:rPr>
        <w:t xml:space="preserve">. </w:t>
      </w:r>
      <w:r w:rsidR="00A41F01" w:rsidRPr="00216CE2">
        <w:rPr>
          <w:rFonts w:ascii="Times" w:hAnsi="Times"/>
        </w:rPr>
        <w:t xml:space="preserve">Evergreen </w:t>
      </w:r>
      <w:r w:rsidR="00A41F01">
        <w:rPr>
          <w:rFonts w:ascii="Times" w:hAnsi="Times"/>
          <w:lang w:val="en-US"/>
        </w:rPr>
        <w:t>n</w:t>
      </w:r>
      <w:r w:rsidR="00A41F01" w:rsidRPr="00216CE2">
        <w:rPr>
          <w:rFonts w:ascii="Times" w:hAnsi="Times"/>
        </w:rPr>
        <w:t xml:space="preserve">eedleleaf </w:t>
      </w:r>
      <w:r w:rsidR="00A41F01">
        <w:rPr>
          <w:rFonts w:ascii="Times" w:hAnsi="Times"/>
          <w:lang w:val="en-US"/>
        </w:rPr>
        <w:t>f</w:t>
      </w:r>
      <w:r w:rsidR="00A41F01" w:rsidRPr="00216CE2">
        <w:rPr>
          <w:rFonts w:ascii="Times" w:hAnsi="Times"/>
        </w:rPr>
        <w:t>orests</w:t>
      </w:r>
      <w:r w:rsidR="00A41F01" w:rsidRPr="00B65DC2">
        <w:rPr>
          <w:rFonts w:ascii="Times" w:hAnsi="Times" w:cs="Arial"/>
          <w:lang w:val="en-GB"/>
        </w:rPr>
        <w:t xml:space="preserve"> </w:t>
      </w:r>
      <w:r w:rsidR="000C4190" w:rsidRPr="00B65DC2">
        <w:rPr>
          <w:rFonts w:ascii="Times" w:hAnsi="Times" w:cs="Arial"/>
          <w:lang w:val="en-GB"/>
        </w:rPr>
        <w:t>show the lowest sensitivity to belowground water stress</w:t>
      </w:r>
      <w:r w:rsidR="0051623B" w:rsidRPr="00B65DC2">
        <w:rPr>
          <w:rFonts w:ascii="Times" w:hAnsi="Times" w:cs="Arial"/>
          <w:lang w:val="en-GB"/>
        </w:rPr>
        <w:t xml:space="preserve">, displaying almost negligible </w:t>
      </w:r>
      <w:proofErr w:type="spellStart"/>
      <w:r w:rsidR="0051623B" w:rsidRPr="00B65DC2">
        <w:rPr>
          <w:rFonts w:ascii="Times" w:hAnsi="Times" w:cs="Arial"/>
          <w:lang w:val="en-GB"/>
        </w:rPr>
        <w:t>fET</w:t>
      </w:r>
      <w:proofErr w:type="spellEnd"/>
      <w:r w:rsidR="0051623B" w:rsidRPr="00B65DC2">
        <w:rPr>
          <w:rFonts w:ascii="Times" w:hAnsi="Times" w:cs="Arial"/>
          <w:lang w:val="en-GB"/>
        </w:rPr>
        <w:t xml:space="preserve"> reductions up to a CWD of 300 mm. S</w:t>
      </w:r>
      <w:r w:rsidR="000C4190" w:rsidRPr="00B65DC2">
        <w:rPr>
          <w:rFonts w:ascii="Times" w:hAnsi="Times" w:cs="Arial"/>
          <w:lang w:val="en-GB"/>
        </w:rPr>
        <w:t xml:space="preserve">avannahs and grasslands </w:t>
      </w:r>
      <w:r w:rsidR="006C04C1" w:rsidRPr="00B65DC2">
        <w:rPr>
          <w:rFonts w:ascii="Times" w:hAnsi="Times" w:cs="Arial"/>
          <w:lang w:val="en-GB"/>
        </w:rPr>
        <w:t xml:space="preserve">present </w:t>
      </w:r>
      <w:r w:rsidR="000C4190" w:rsidRPr="00B65DC2">
        <w:rPr>
          <w:rFonts w:ascii="Times" w:hAnsi="Times" w:cs="Arial"/>
          <w:lang w:val="en-GB"/>
        </w:rPr>
        <w:t xml:space="preserve">an abrupt </w:t>
      </w:r>
      <w:r w:rsidR="005D5A89" w:rsidRPr="00B65DC2">
        <w:rPr>
          <w:rFonts w:ascii="Times" w:hAnsi="Times" w:cs="Arial"/>
          <w:lang w:val="en-GB"/>
        </w:rPr>
        <w:t xml:space="preserve">and progressive </w:t>
      </w:r>
      <w:r w:rsidR="000C4190" w:rsidRPr="00B65DC2">
        <w:rPr>
          <w:rFonts w:ascii="Times" w:hAnsi="Times" w:cs="Arial"/>
          <w:lang w:val="en-GB"/>
        </w:rPr>
        <w:t>drop</w:t>
      </w:r>
      <w:r w:rsidR="007654C1" w:rsidRPr="00B65DC2">
        <w:rPr>
          <w:rFonts w:ascii="Times" w:hAnsi="Times" w:cs="Arial"/>
          <w:lang w:val="en-GB"/>
        </w:rPr>
        <w:t xml:space="preserve"> down to</w:t>
      </w:r>
      <w:r w:rsidR="000B205E" w:rsidRPr="00B65DC2">
        <w:rPr>
          <w:rFonts w:ascii="Times" w:hAnsi="Times" w:cs="Arial"/>
          <w:lang w:val="en-GB"/>
        </w:rPr>
        <w:t xml:space="preserve"> </w:t>
      </w:r>
      <w:r w:rsidR="007654C1" w:rsidRPr="00B65DC2">
        <w:rPr>
          <w:rFonts w:ascii="Times" w:hAnsi="Times" w:cs="Arial"/>
          <w:lang w:val="en-GB"/>
        </w:rPr>
        <w:t>10%</w:t>
      </w:r>
      <w:r w:rsidR="000C4190" w:rsidRPr="00B65DC2">
        <w:rPr>
          <w:rFonts w:ascii="Times" w:hAnsi="Times" w:cs="Arial"/>
          <w:lang w:val="en-GB"/>
        </w:rPr>
        <w:t xml:space="preserve"> </w:t>
      </w:r>
      <w:proofErr w:type="spellStart"/>
      <w:r w:rsidR="0051623B" w:rsidRPr="00B65DC2">
        <w:rPr>
          <w:rFonts w:ascii="Times" w:hAnsi="Times" w:cs="Arial"/>
          <w:lang w:val="en-GB"/>
        </w:rPr>
        <w:t>f</w:t>
      </w:r>
      <w:r w:rsidR="000C4190" w:rsidRPr="00B65DC2">
        <w:rPr>
          <w:rFonts w:ascii="Times" w:hAnsi="Times" w:cs="Arial"/>
          <w:lang w:val="en-GB"/>
        </w:rPr>
        <w:t>ET</w:t>
      </w:r>
      <w:proofErr w:type="spellEnd"/>
      <w:r w:rsidR="000C4190" w:rsidRPr="00B65DC2">
        <w:rPr>
          <w:rFonts w:ascii="Times" w:hAnsi="Times" w:cs="Arial"/>
          <w:lang w:val="en-GB"/>
        </w:rPr>
        <w:t xml:space="preserve"> after a </w:t>
      </w:r>
      <w:r w:rsidR="0051623B" w:rsidRPr="00B65DC2">
        <w:rPr>
          <w:rFonts w:ascii="Times" w:hAnsi="Times" w:cs="Arial"/>
          <w:lang w:val="en-GB"/>
        </w:rPr>
        <w:t xml:space="preserve">CWD </w:t>
      </w:r>
      <w:r w:rsidR="000C4190" w:rsidRPr="00B65DC2">
        <w:rPr>
          <w:rFonts w:ascii="Times" w:hAnsi="Times" w:cs="Arial"/>
          <w:lang w:val="en-GB"/>
        </w:rPr>
        <w:t>threshold</w:t>
      </w:r>
      <w:r w:rsidR="006A239B">
        <w:rPr>
          <w:rFonts w:ascii="Times" w:hAnsi="Times" w:cs="Arial"/>
          <w:lang w:val="en-GB"/>
        </w:rPr>
        <w:t xml:space="preserve"> of </w:t>
      </w:r>
      <w:r w:rsidR="00AA6970">
        <w:rPr>
          <w:rFonts w:ascii="Times" w:hAnsi="Times" w:cs="Arial"/>
          <w:lang w:val="en-GB"/>
        </w:rPr>
        <w:t>50</w:t>
      </w:r>
      <w:r w:rsidR="006A239B">
        <w:rPr>
          <w:rFonts w:ascii="Times" w:hAnsi="Times" w:cs="Arial"/>
          <w:lang w:val="en-GB"/>
        </w:rPr>
        <w:t xml:space="preserve"> mm</w:t>
      </w:r>
      <w:r w:rsidR="0051623B" w:rsidRPr="00B65DC2">
        <w:rPr>
          <w:rFonts w:ascii="Times" w:hAnsi="Times" w:cs="Arial"/>
          <w:lang w:val="en-GB"/>
        </w:rPr>
        <w:t>.</w:t>
      </w:r>
      <w:r w:rsidR="00411566" w:rsidRPr="00B65DC2">
        <w:rPr>
          <w:rFonts w:ascii="Times" w:hAnsi="Times" w:cs="Arial"/>
          <w:lang w:val="en-GB"/>
        </w:rPr>
        <w:t xml:space="preserve"> </w:t>
      </w:r>
      <w:r w:rsidR="006E0097" w:rsidRPr="00B65DC2">
        <w:rPr>
          <w:rFonts w:ascii="Times" w:hAnsi="Times" w:cs="Arial"/>
          <w:lang w:val="en-GB"/>
        </w:rPr>
        <w:t>T</w:t>
      </w:r>
      <w:r w:rsidR="00823E67">
        <w:rPr>
          <w:rFonts w:ascii="Times" w:hAnsi="Times" w:cs="Arial"/>
          <w:lang w:val="en-GB"/>
        </w:rPr>
        <w:t>he</w:t>
      </w:r>
      <w:r w:rsidR="006E0097" w:rsidRPr="00B65DC2">
        <w:rPr>
          <w:rFonts w:ascii="Times" w:hAnsi="Times" w:cs="Arial"/>
          <w:lang w:val="en-GB"/>
        </w:rPr>
        <w:t xml:space="preserve"> variety of responses is not captured by a standard land surface model. </w:t>
      </w:r>
      <w:r w:rsidR="00C166E9" w:rsidRPr="00B65DC2">
        <w:rPr>
          <w:rFonts w:ascii="Times" w:hAnsi="Times" w:cs="Arial"/>
          <w:lang w:val="en-GB"/>
        </w:rPr>
        <w:t xml:space="preserve">We suggest this happens because models </w:t>
      </w:r>
      <w:r w:rsidR="00D125C3">
        <w:rPr>
          <w:rFonts w:ascii="Times" w:hAnsi="Times" w:cs="Arial"/>
          <w:lang w:val="en-GB"/>
        </w:rPr>
        <w:t xml:space="preserve">usually </w:t>
      </w:r>
      <w:r w:rsidR="00C166E9" w:rsidRPr="00B65DC2">
        <w:rPr>
          <w:rFonts w:ascii="Times" w:hAnsi="Times" w:cs="Arial"/>
          <w:lang w:val="en-GB"/>
        </w:rPr>
        <w:t xml:space="preserve">do not account for belowground water reservoirs. </w:t>
      </w:r>
      <w:r w:rsidR="00CC73E7" w:rsidRPr="00B65DC2">
        <w:rPr>
          <w:rFonts w:ascii="Times" w:hAnsi="Times"/>
        </w:rPr>
        <w:t xml:space="preserve">Our findings illuminate the understanding of vegetation sensitivity to drought and provide insight </w:t>
      </w:r>
      <w:r w:rsidR="00BC694A" w:rsidRPr="00B65DC2">
        <w:rPr>
          <w:rFonts w:ascii="Times" w:hAnsi="Times"/>
        </w:rPr>
        <w:t>into</w:t>
      </w:r>
      <w:r w:rsidR="00CC73E7" w:rsidRPr="00B65DC2">
        <w:rPr>
          <w:rFonts w:ascii="Times" w:hAnsi="Times"/>
        </w:rPr>
        <w:t xml:space="preserve"> modelling water stress effects.</w:t>
      </w:r>
    </w:p>
    <w:p w14:paraId="104F5846" w14:textId="77777777" w:rsidR="00C166E9" w:rsidRPr="00B65DC2" w:rsidRDefault="00C166E9" w:rsidP="00E24AEE">
      <w:pPr>
        <w:spacing w:line="480" w:lineRule="auto"/>
        <w:jc w:val="both"/>
        <w:rPr>
          <w:rFonts w:ascii="Times" w:hAnsi="Times" w:cs="Arial"/>
          <w:lang w:val="en-GB"/>
        </w:rPr>
      </w:pPr>
    </w:p>
    <w:p w14:paraId="4C766410" w14:textId="540ABC48" w:rsidR="00D95911" w:rsidRPr="00B65DC2" w:rsidRDefault="00D95911" w:rsidP="00E24AEE">
      <w:pPr>
        <w:spacing w:line="480" w:lineRule="auto"/>
        <w:rPr>
          <w:rFonts w:ascii="Times" w:hAnsi="Times"/>
          <w:lang w:val="en-GB"/>
        </w:rPr>
      </w:pPr>
      <w:r w:rsidRPr="00B65DC2">
        <w:rPr>
          <w:rFonts w:ascii="Times" w:hAnsi="Times"/>
          <w:b/>
          <w:bCs/>
        </w:rPr>
        <w:t>Keywords</w:t>
      </w:r>
      <w:r w:rsidRPr="00B65DC2">
        <w:rPr>
          <w:rFonts w:ascii="Times" w:hAnsi="Times"/>
        </w:rPr>
        <w:t xml:space="preserve">: </w:t>
      </w:r>
      <w:r w:rsidR="000B205E" w:rsidRPr="00B65DC2">
        <w:rPr>
          <w:rFonts w:ascii="Times" w:hAnsi="Times"/>
        </w:rPr>
        <w:t xml:space="preserve">potential evapotranspiration, </w:t>
      </w:r>
      <w:r w:rsidRPr="00B65DC2">
        <w:rPr>
          <w:rFonts w:ascii="Times" w:hAnsi="Times"/>
        </w:rPr>
        <w:t xml:space="preserve">climate change, </w:t>
      </w:r>
      <w:r w:rsidR="00C46CF9">
        <w:rPr>
          <w:rFonts w:ascii="Times" w:hAnsi="Times"/>
          <w:lang w:val="en-US"/>
        </w:rPr>
        <w:t xml:space="preserve">deep learning, </w:t>
      </w:r>
      <w:r w:rsidRPr="00B65DC2">
        <w:rPr>
          <w:rFonts w:ascii="Times" w:hAnsi="Times"/>
        </w:rPr>
        <w:t xml:space="preserve">data science, ecosystem fluxes, rock moisture, drought stress, groundwater, machine learning, soil moisture, vapor pressure deficit (VPD), </w:t>
      </w:r>
      <w:r w:rsidR="003E34D9" w:rsidRPr="00B65DC2">
        <w:rPr>
          <w:rFonts w:ascii="Times" w:hAnsi="Times"/>
        </w:rPr>
        <w:t>root zone</w:t>
      </w:r>
      <w:r w:rsidRPr="00B65DC2">
        <w:rPr>
          <w:rFonts w:ascii="Times" w:hAnsi="Times"/>
        </w:rPr>
        <w:t xml:space="preserve"> water storage capacity</w:t>
      </w:r>
    </w:p>
    <w:p w14:paraId="31976998" w14:textId="77777777" w:rsidR="00216CE2" w:rsidRPr="00216CE2" w:rsidRDefault="00216CE2" w:rsidP="00E24AEE">
      <w:pPr>
        <w:spacing w:line="480" w:lineRule="auto"/>
        <w:rPr>
          <w:rFonts w:ascii="Times" w:hAnsi="Times"/>
        </w:rPr>
      </w:pPr>
    </w:p>
    <w:p w14:paraId="1A3293B7" w14:textId="3405456A" w:rsidR="008D2C98" w:rsidRPr="00B65DC2" w:rsidRDefault="008D2C98" w:rsidP="00E24AEE">
      <w:pPr>
        <w:spacing w:after="120" w:line="480" w:lineRule="auto"/>
        <w:rPr>
          <w:rFonts w:ascii="Times" w:hAnsi="Times"/>
        </w:rPr>
      </w:pPr>
      <w:r w:rsidRPr="00B65DC2">
        <w:rPr>
          <w:rFonts w:ascii="Times" w:hAnsi="Times"/>
          <w:b/>
          <w:bCs/>
          <w:sz w:val="32"/>
          <w:szCs w:val="32"/>
        </w:rPr>
        <w:lastRenderedPageBreak/>
        <w:t>Introduction</w:t>
      </w:r>
      <w:r w:rsidR="00A30082" w:rsidRPr="00B65DC2">
        <w:rPr>
          <w:rFonts w:ascii="Times" w:hAnsi="Times"/>
          <w:b/>
          <w:bCs/>
          <w:sz w:val="32"/>
          <w:szCs w:val="32"/>
        </w:rPr>
        <w:t xml:space="preserve"> </w:t>
      </w:r>
    </w:p>
    <w:p w14:paraId="2684ADE9" w14:textId="163FEE0C" w:rsidR="001D5C06" w:rsidRPr="00B65DC2" w:rsidRDefault="00000F19" w:rsidP="00E24AEE">
      <w:pPr>
        <w:spacing w:after="120" w:line="480" w:lineRule="auto"/>
        <w:jc w:val="both"/>
        <w:rPr>
          <w:rFonts w:ascii="Times" w:hAnsi="Times" w:cs="Arial"/>
          <w:lang w:val="en-GB"/>
        </w:rPr>
      </w:pPr>
      <w:r w:rsidRPr="00B65DC2">
        <w:rPr>
          <w:rFonts w:ascii="Times" w:hAnsi="Times" w:cs="Arial"/>
          <w:color w:val="000000" w:themeColor="text1"/>
          <w:lang w:val="en-GB"/>
        </w:rPr>
        <w:t>Water ava</w:t>
      </w:r>
      <w:r w:rsidR="00276C3D" w:rsidRPr="00B65DC2">
        <w:rPr>
          <w:rFonts w:ascii="Times" w:hAnsi="Times" w:cs="Arial"/>
          <w:color w:val="000000" w:themeColor="text1"/>
          <w:lang w:val="en-GB"/>
        </w:rPr>
        <w:t xml:space="preserve">ilability </w:t>
      </w:r>
      <w:r w:rsidR="00C00E94" w:rsidRPr="00B65DC2">
        <w:rPr>
          <w:rFonts w:ascii="Times" w:hAnsi="Times" w:cs="Arial"/>
          <w:color w:val="000000" w:themeColor="text1"/>
          <w:lang w:val="en-GB"/>
        </w:rPr>
        <w:t xml:space="preserve">controls </w:t>
      </w:r>
      <w:r w:rsidR="00276C3D" w:rsidRPr="00B65DC2">
        <w:rPr>
          <w:rFonts w:ascii="Times" w:hAnsi="Times" w:cs="Arial"/>
          <w:color w:val="000000" w:themeColor="text1"/>
          <w:lang w:val="en-GB"/>
        </w:rPr>
        <w:t>evapotranspiration (ET)</w:t>
      </w:r>
      <w:r w:rsidR="00C00E94" w:rsidRPr="00B65DC2">
        <w:rPr>
          <w:rFonts w:ascii="Times" w:hAnsi="Times" w:cs="Arial"/>
          <w:color w:val="000000" w:themeColor="text1"/>
          <w:lang w:val="en-GB"/>
        </w:rPr>
        <w:t xml:space="preserve"> over </w:t>
      </w:r>
      <w:r w:rsidR="00E1158A" w:rsidRPr="00B65DC2">
        <w:rPr>
          <w:rFonts w:ascii="Times" w:hAnsi="Times" w:cs="Arial"/>
          <w:color w:val="000000" w:themeColor="text1"/>
          <w:lang w:val="en-GB"/>
        </w:rPr>
        <w:t xml:space="preserve">most of </w:t>
      </w:r>
      <w:r w:rsidR="00C00E94" w:rsidRPr="00B65DC2">
        <w:rPr>
          <w:rFonts w:ascii="Times" w:hAnsi="Times" w:cs="Arial"/>
          <w:color w:val="000000" w:themeColor="text1"/>
          <w:lang w:val="en-GB"/>
        </w:rPr>
        <w:t>the vegetated land surface</w:t>
      </w:r>
      <w:r w:rsidR="0039023A" w:rsidRPr="00B65DC2">
        <w:rPr>
          <w:rFonts w:ascii="Times" w:hAnsi="Times" w:cs="Arial"/>
          <w:color w:val="000000" w:themeColor="text1"/>
          <w:lang w:val="en-GB"/>
        </w:rPr>
        <w:t xml:space="preserve"> </w:t>
      </w:r>
      <w:r w:rsidR="00C00E94" w:rsidRPr="00B65DC2">
        <w:rPr>
          <w:rFonts w:ascii="Times" w:hAnsi="Times" w:cs="Arial"/>
          <w:color w:val="000000" w:themeColor="text1"/>
          <w:lang w:val="en-GB"/>
        </w:rPr>
        <w:fldChar w:fldCharType="begin" w:fldLock="1"/>
      </w:r>
      <w:r w:rsidR="00E217A7" w:rsidRPr="00B65DC2">
        <w:rPr>
          <w:rFonts w:ascii="Times" w:hAnsi="Times" w:cs="Arial"/>
          <w:color w:val="000000" w:themeColor="text1"/>
          <w:lang w:val="en-GB"/>
        </w:rPr>
        <w:instrText>ADDIN CSL_CITATION {"citationItems":[{"id":"ITEM-1","itemData":{"author":[{"dropping-particle":"","family":"Beer","given":"Christian","non-dropping-particle":"","parse-names":false,"suffix":""},{"dropping-particle":"","family":"Reichstein","given":"Markus","non-dropping-particle":"","parse-names":false,"suffix":""},{"dropping-particle":"","family":"Tomelleri","given":"Enrico","non-dropping-particle":"","parse-names":false,"suffix":""},{"dropping-particle":"","family":"Ciais","given":"Philippe","non-dropping-particle":"","parse-names":false,"suffix":""},{"dropping-particle":"","family":"Jung","given":"Martin","non-dropping-particle":"","parse-names":false,"suffix":""},{"dropping-particle":"","family":"Carvalhais","given":"Nuno","non-dropping-particle":"","parse-names":false,"suffix":""},{"dropping-particle":"","family":"Rödenbeck","given":"Christian","non-dropping-particle":"","parse-names":false,"suffix":""},{"dropping-particle":"","family":"Arain","given":"M. Altaf","non-dropping-particle":"","parse-names":false,"suffix":""},{"dropping-particle":"","family":"Baldocchi","given":"Dennis","non-dropping-particle":"","parse-names":false,"suffix":""},{"dropping-particle":"","family":"Bonan","given":"Gordon B.","non-dropping-particle":"","parse-names":false,"suffix":""},{"dropping-particle":"","family":"Bondeau","given":"Alberte","non-dropping-particle":"","parse-names":false,"suffix":""},{"dropping-particle":"","family":"Cescatti","given":"Alessandro","non-dropping-particle":"","parse-names":false,"suffix":""},{"dropping-particle":"","family":"Lasslop","given":"Gitta","non-dropping-particle":"","parse-names":false,"suffix":""},{"dropping-particle":"","family":"Lindroth","given":"Anders","non-dropping-particle":"","parse-names":false,"suffix":""},{"dropping-particle":"","family":"Lomas","given":"Mark","non-dropping-particle":"","parse-names":false,"suffix":""},{"dropping-particle":"","family":"Luyssaert","given":"Sebastiaan","non-dropping-particle":"","parse-names":false,"suffix":""},{"dropping-particle":"","family":"Margolis","given":"Hank","non-dropping-particle":"","parse-names":false,"suffix":""},{"dropping-particle":"","family":"Oleson","given":"Keith W.","non-dropping-particle":"","parse-names":false,"suffix":""},{"dropping-particle":"","family":"Roupsard","given":"Olivier","non-dropping-particle":"","parse-names":false,"suffix":""},{"dropping-particle":"","family":"Veenendaal","given":"Elmar","non-dropping-particle":"","parse-names":false,"suffix":""},{"dropping-particle":"","family":"Viovy","given":"Nicolas","non-dropping-particle":"","parse-names":false,"suffix":""},{"dropping-particle":"","family":"Williams","given":"Christopher","non-dropping-particle":"","parse-names":false,"suffix":""},{"dropping-particle":"","family":"Woodward","given":"F. Ian","non-dropping-particle":"","parse-names":false,"suffix":""},{"dropping-particle":"","family":"Papale","given":"Dario","non-dropping-particle":"","parse-names":false,"suffix":""}],"id":"ITEM-1","issue":"August","issued":{"date-parts":[["2010"]]},"page":"834-839","title":"Terrestrial Gross Carbon Dioxide Uptake: Global Distribution and Covariation with Climate","type":"article-journal","volume":"329"},"uris":["http://www.mendeley.com/documents/?uuid=1a70b814-9fde-4156-a795-62bca0b9c2d2"]},{"id":"ITEM-2","itemData":{"DOI":"10.1111/j.1365-2486.2009.01991.x","ISSN":"13541013","abstract":"The intensification of the hydrological cycle, with an observed and modeled increase in drought incidence and severity, underscores the need to quantify drought effects on carbon cycling and the terrestrial sink. FLUXNET, a global network of eddy covariance towers, provides dense data streams of meteorological data, and through flux partitioning and gap filling algorithms, estimates of net ecosystem productivity (FNEP), gross ecosystem productivity (P), and ecosystem respiration (R). We analyzed the functional relationship of these three carbon fluxes relative to evaporative fraction (EF), an index of drought and site water status, using monthly data records from 238 micrometeorological tower sites distributed globally across 11 biomes. The analysis was based on relative anomalies of both EF and carbon fluxes and focused on drought episodes by biome and climatic season. Globally P was ≈ 50% more sensitive to a drought event than R. Network-wide drought-induced decreases in carbon flux averaged -16.6 and -9.3 gCm-2 month-1 for P and R, i.e., drought events induced a net decline in the terrestrial sink. However, in evergreen forests and wetlands drought was coincident with an increase in P or R during parts of the growing season. The most robust relationships between carbon flux and EF occurred during climatic spring for FNEP and in climatic summer for P and R. Upscaling flux sensitivities to a global map showed that spatial patterns for all three carbon fluxes were linked to the distribution of croplands. Agricultural areas exhibited the highest sensitivity whereas the tropical region had minimal sensitivity to drought. Combining gridded flux sensitivities with their uncertainties and the spatial grid of FLUXNET revealed that a more robust quantification of carbon flux response to drought requires additional towers in all biomes of Africa and Asia as well as in the cropland, shrubland, savannah, and wetland biomes globally. © 2009 Blackwell Publishing Ltd.","author":[{"dropping-particle":"","family":"Schwalm","given":"Christopher R.","non-dropping-particle":"","parse-names":false,"suffix":""},{"dropping-particle":"","family":"Williams","given":"Christopher A.","non-dropping-particle":"","parse-names":false,"suffix":""},{"dropping-particle":"","family":"Schaefer","given":"Kevin","non-dropping-particle":"","parse-names":false,"suffix":""},{"dropping-particle":"","family":"Arneth","given":"Almut","non-dropping-particle":"","parse-names":false,"suffix":""},{"dropping-particle":"","family":"Bonal","given":"Damien","non-dropping-particle":"","parse-names":false,"suffix":""},{"dropping-particle":"","family":"Buchmann","given":"Nina","non-dropping-particle":"","parse-names":false,"suffix":""},{"dropping-particle":"","family":"Chen","given":"Jiquan","non-dropping-particle":"","parse-names":false,"suffix":""},{"dropping-particle":"","family":"Law","given":"Beverlye","non-dropping-particle":"","parse-names":false,"suffix":""},{"dropping-particle":"","family":"Lindroth","given":"Anders","non-dropping-particle":"","parse-names":false,"suffix":""},{"dropping-particle":"","family":"Luyssaert","given":"Sebastiaan","non-dropping-particle":"","parse-names":false,"suffix":""},{"dropping-particle":"","family":"Reichstein","given":"Markus","non-dropping-particle":"","parse-names":false,"suffix":""},{"dropping-particle":"","family":"Richardson","given":"Andrew D.","non-dropping-particle":"","parse-names":false,"suffix":""}],"container-title":"Global Change Biology","id":"ITEM-2","issue":"2","issued":{"date-parts":[["2010"]]},"page":"657-670","title":"Assimilation exceeds respiration sensitivity to drought: A FLUXNET synthesis","type":"article-journal","volume":"16"},"uris":["http://www.mendeley.com/documents/?uuid=6f553ad8-8285-444c-b78b-edaa1de5b70d"]},{"id":"ITEM-3","itemData":{"DOI":"10.1016/j.earscirev.2010.02.004","ISSN":"00128252","abstract":"Soil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Reviews","id":"ITEM-3","issue":"3-4","issued":{"date-parts":[["2010"]]},"page":"125-161","publisher":"Elsevier B.V.","title":"Investigating soil moisture-climate interactions in a changing climate: A review","type":"article-journal","volume":"99"},"uris":["http://www.mendeley.com/documents/?uuid=b175eb47-ecaa-45f9-98ec-d2b8f0dcf00a"]},{"id":"ITEM-4","itemData":{"ISSN":"21699402","author":[{"dropping-particle":"","family":"Ahlström","given":"Anders","non-dropping-particle":"","parse-names":false,"suffix":""},{"dropping-particle":"","family":"Raupach","given":"Michael R.","non-dropping-particle":"","parse-names":false,"suffix":""},{"dropping-particle":"","family":"Schurgers","given":"Guy","non-dropping-particle":"","parse-names":false,"suffix":""},{"dropping-particle":"","family":"Smith","given":"Benjamin","non-dropping-particle":"","parse-names":false,"suffix":""},{"dropping-particle":"","family":"Arneth","given":"Almut","non-dropping-particle":"","parse-names":false,"suffix":""},{"dropping-particle":"","family":"Jung","given":"Martin","non-dropping-particle":"","parse-names":false,"suffix":""},{"dropping-particle":"","family":"Reichstein","given":"Markus","non-dropping-particle":"","parse-names":false,"suffix":""},{"dropping-particle":"","family":"Canadell","given":"Josep G.","non-dropping-particle":"","parse-names":false,"suffix":""},{"dropping-particle":"","family":"Friedlingstein","given":"Pierre","non-dropping-particle":"","parse-names":false,"suffix":""},{"dropping-particle":"","family":"Jain","given":"Atul K.","non-dropping-particle":"","parse-names":false,"suffix":""},{"dropping-particle":"","family":"Kato","given":"Etsushi","non-dropping-particle":"","parse-names":false,"suffix":""},{"dropping-particle":"","family":"Poulter","given":"Benjamin","non-dropping-particle":"","parse-names":false,"suffix":""},{"dropping-particle":"","family":"Sitch","given":"Stephen","non-dropping-particle":"","parse-names":false,"suffix":""},{"dropping-particle":"","family":"Stocker","given":"Benjamin D.","non-dropping</w:instrText>
      </w:r>
      <w:r w:rsidR="00E217A7" w:rsidRPr="009E1314">
        <w:rPr>
          <w:rFonts w:ascii="Times" w:hAnsi="Times" w:cs="Arial"/>
          <w:color w:val="000000" w:themeColor="text1"/>
          <w:lang w:val="de-CH"/>
        </w:rPr>
        <w:instrText>-particle":"","parse-names":false,"suffix":""},{"dropping-particle":"","family":"Viovy","given":"Nicolas","non-dropping-particle":"","parse-names":false,"suffix":""},{"dropping-particle":"","family":"Wang","given":"Ying Ping","non-dropping-particle":"","parse-names":false,"suffix":""},{"dropping-particle":"","family":"Wiltshire","given":"Andy","non-dropping-particle":"","parse-names":false,"suffix":""},{"dropping-particle":"","family":"Zaehle","given":"Sönke","non-dropping-particle":"","parse-names":false,"suffix":""},{"dropping-particle":"","family":"Zeng","given":"Ning","non-dropping-particle":"","parse-names":false,"suffix":""}],"container-title":"Science","id":"ITEM-4","issue":"6237","issued":{"date-parts":[["2015"]]},"page":"895-899","title":"The dominant role of semi-arid ecosystems in the trend and variability of the land CO2 sink","type":"article-journal","volume":"348"},"uris":["http://www.mendeley.com/documents/?uuid=e09e8953-e86e-4e8c-b83b-94989eb88959"]}],"mendeley":{"formattedCitation":"(Ahlström et al., 2015; Beer et al., 2010; Schwalm et al., 2010; Sonia I. Seneviratne et al., 2010)","plainTextFormattedCitation":"(Ahlström et al., 2015; Beer et al., 2010; Schwalm et al., 2010; Sonia I. Seneviratne et al., 2010)","previouslyFormattedCitation":"(Ahlström et al., 2015; Beer et al., 2010; Schwalm et al., 2010; Sonia I. Seneviratne et al., 2010)"},"properties":{"noteIndex":0},"schema":"https://github.com/citation-style-language/schema/raw/master/csl-citation.json"}</w:instrText>
      </w:r>
      <w:r w:rsidR="00C00E94" w:rsidRPr="00B65DC2">
        <w:rPr>
          <w:rFonts w:ascii="Times" w:hAnsi="Times" w:cs="Arial"/>
          <w:color w:val="000000" w:themeColor="text1"/>
          <w:lang w:val="en-GB"/>
        </w:rPr>
        <w:fldChar w:fldCharType="separate"/>
      </w:r>
      <w:r w:rsidR="00D60333" w:rsidRPr="00B65DC2">
        <w:rPr>
          <w:rFonts w:ascii="Times" w:hAnsi="Times" w:cs="Arial"/>
          <w:noProof/>
          <w:color w:val="000000" w:themeColor="text1"/>
          <w:lang w:val="de-CH"/>
        </w:rPr>
        <w:t>(Ahlström et al., 2015; Beer et al., 2010; Schwalm et al., 2010; Sonia I. Seneviratne et al., 2010)</w:t>
      </w:r>
      <w:r w:rsidR="00C00E94" w:rsidRPr="00B65DC2">
        <w:rPr>
          <w:rFonts w:ascii="Times" w:hAnsi="Times" w:cs="Arial"/>
          <w:color w:val="000000" w:themeColor="text1"/>
          <w:lang w:val="en-GB"/>
        </w:rPr>
        <w:fldChar w:fldCharType="end"/>
      </w:r>
      <w:r w:rsidR="00C00E94" w:rsidRPr="00B65DC2">
        <w:rPr>
          <w:rFonts w:ascii="Times" w:hAnsi="Times" w:cs="Arial"/>
          <w:color w:val="000000" w:themeColor="text1"/>
          <w:lang w:val="de-CH"/>
        </w:rPr>
        <w:t xml:space="preserve">. </w:t>
      </w:r>
      <w:r w:rsidR="00827FD2" w:rsidRPr="00B65DC2">
        <w:rPr>
          <w:rFonts w:ascii="Times" w:hAnsi="Times" w:cs="Arial"/>
          <w:iCs/>
        </w:rPr>
        <w:t xml:space="preserve">Under increasingly dry conditions, </w:t>
      </w:r>
      <w:r w:rsidR="001B5933" w:rsidRPr="00B65DC2">
        <w:rPr>
          <w:rFonts w:ascii="Times" w:hAnsi="Times" w:cs="Arial"/>
          <w:iCs/>
        </w:rPr>
        <w:t xml:space="preserve">plants </w:t>
      </w:r>
      <w:r w:rsidR="00BC694A" w:rsidRPr="00B65DC2">
        <w:rPr>
          <w:rFonts w:ascii="Times" w:hAnsi="Times" w:cs="Arial"/>
          <w:iCs/>
        </w:rPr>
        <w:t xml:space="preserve">can </w:t>
      </w:r>
      <w:r w:rsidR="001B5933" w:rsidRPr="00B65DC2">
        <w:rPr>
          <w:rFonts w:ascii="Times" w:hAnsi="Times" w:cs="Arial"/>
          <w:iCs/>
        </w:rPr>
        <w:t xml:space="preserve">depend on belowground water </w:t>
      </w:r>
      <w:r w:rsidR="00D068F9">
        <w:rPr>
          <w:rFonts w:ascii="Times" w:hAnsi="Times" w:cs="Arial"/>
          <w:iCs/>
          <w:lang w:val="en-US"/>
        </w:rPr>
        <w:t>reservoirs</w:t>
      </w:r>
      <w:r w:rsidR="001B5933" w:rsidRPr="00B65DC2">
        <w:rPr>
          <w:rFonts w:ascii="Times" w:hAnsi="Times" w:cs="Arial"/>
          <w:iCs/>
        </w:rPr>
        <w:t xml:space="preserve"> to </w:t>
      </w:r>
      <w:r w:rsidR="00626DB4" w:rsidRPr="00B65DC2">
        <w:rPr>
          <w:rFonts w:ascii="Times" w:hAnsi="Times" w:cs="Arial"/>
          <w:iCs/>
        </w:rPr>
        <w:t>sustain their activity</w:t>
      </w:r>
      <w:r w:rsidR="00A33260" w:rsidRPr="00B65DC2">
        <w:rPr>
          <w:rFonts w:ascii="Times" w:hAnsi="Times" w:cs="Arial"/>
          <w:iCs/>
        </w:rPr>
        <w:t xml:space="preserve"> </w:t>
      </w:r>
      <w:r w:rsidR="00A03E48" w:rsidRPr="00B65DC2">
        <w:rPr>
          <w:rFonts w:ascii="Times" w:hAnsi="Times" w:cs="Arial"/>
          <w:iCs/>
        </w:rPr>
        <w:fldChar w:fldCharType="begin" w:fldLock="1"/>
      </w:r>
      <w:r w:rsidR="00E217A7" w:rsidRPr="00B65DC2">
        <w:rPr>
          <w:rFonts w:ascii="Times" w:hAnsi="Times" w:cs="Arial"/>
          <w:iCs/>
        </w:rPr>
        <w:instrText>ADDIN CSL_CITATION {"citationItems":[{"id":"ITEM-1","itemData":{"DOI":"10.1029/94WR00586","ISSN":"19447973","abstract":"This paper describes the development and testing of the hypothesis that the long</w:instrText>
      </w:r>
      <w:r w:rsidR="00E217A7" w:rsidRPr="00B65DC2">
        <w:rPr>
          <w:rFonts w:ascii="Cambria Math" w:hAnsi="Cambria Math" w:cs="Cambria Math"/>
          <w:iCs/>
        </w:rPr>
        <w:instrText>‐</w:instrText>
      </w:r>
      <w:r w:rsidR="00E217A7" w:rsidRPr="00B65DC2">
        <w:rPr>
          <w:rFonts w:ascii="Times" w:hAnsi="Times" w:cs="Arial"/>
          <w:iCs/>
        </w:rPr>
        <w:instrText>term water balance is determined only by the local interaction of fluctuating water supply (precipitation) and demand (potential evapotranspiration), mediated by water storage in the soil. Adoption of this hypothesis, together with idealized representations of relevant input variabilities in time and space, yields a simple model of the water balance of a finite area having a uniform climate. The partitioning of average annual precipitation into evapotranspiration and runoff depends on seven dimensionless numbers: the ratio of average annual potential evapotranspiration to average annual precipitation (index of dryness); the ratio of the spatial average plant</w:instrText>
      </w:r>
      <w:r w:rsidR="00E217A7" w:rsidRPr="00B65DC2">
        <w:rPr>
          <w:rFonts w:ascii="Cambria Math" w:hAnsi="Cambria Math" w:cs="Cambria Math"/>
          <w:iCs/>
        </w:rPr>
        <w:instrText>‐</w:instrText>
      </w:r>
      <w:r w:rsidR="00E217A7" w:rsidRPr="00B65DC2">
        <w:rPr>
          <w:rFonts w:ascii="Times" w:hAnsi="Times" w:cs="Arial"/>
          <w:iCs/>
        </w:rPr>
        <w:instrText>available water</w:instrText>
      </w:r>
      <w:r w:rsidR="00E217A7" w:rsidRPr="00B65DC2">
        <w:rPr>
          <w:rFonts w:ascii="Cambria Math" w:hAnsi="Cambria Math" w:cs="Cambria Math"/>
          <w:iCs/>
        </w:rPr>
        <w:instrText>‐</w:instrText>
      </w:r>
      <w:r w:rsidR="00E217A7" w:rsidRPr="00B65DC2">
        <w:rPr>
          <w:rFonts w:ascii="Times" w:hAnsi="Times" w:cs="Arial"/>
          <w:iCs/>
        </w:rPr>
        <w:instrText>holding capacity of the soil to the annual average precipitation amount; the mean number of precipitation events per year; the shape parameter of the gamma distribution describing spatial variability of storage capacity; and simple measures of the seasonality of mean precipitation intensity, storm arrival rate, and potential evapotranspiration. The hypothesis is tested in an application of the model to the United States east of the Rocky Mountains, with no calibration. Study area averages of runoff and evapotranspiration, based on observations, are 263 mm and 728 mm, respectively; the model yields corresponding estimates of 250 mm and 741 mm, respectively, and explains 88% of the geographical variance of observed runoff within the study region. The differences between modeled and observed runoff can be explained by uncertainties in the model inputs and in the observed runoff. In the humid (index of dryness &lt;1) parts of the study area, the dominant factor producing runoff is the excess of annual precipitation over annual potential evapotranspiration, but runoff caused by variability of supply and demand over time is also significant; in the arid (index of dryness &gt;1) parts, all of the runoff is caused by variability of forcing over time. Contributions to model runoff attributable to small</w:instrText>
      </w:r>
      <w:r w:rsidR="00E217A7" w:rsidRPr="00B65DC2">
        <w:rPr>
          <w:rFonts w:ascii="Cambria Math" w:hAnsi="Cambria Math" w:cs="Cambria Math"/>
          <w:iCs/>
        </w:rPr>
        <w:instrText>‐</w:instrText>
      </w:r>
      <w:r w:rsidR="00E217A7" w:rsidRPr="00B65DC2">
        <w:rPr>
          <w:rFonts w:ascii="Times" w:hAnsi="Times" w:cs="Arial"/>
          <w:iCs/>
        </w:rPr>
        <w:instrText>scale spatial variability of storage capacity are insignificant throughout the study area. The consistency of the model with observational data is supportive of the supply</w:instrText>
      </w:r>
      <w:r w:rsidR="00E217A7" w:rsidRPr="00B65DC2">
        <w:rPr>
          <w:rFonts w:ascii="Cambria Math" w:hAnsi="Cambria Math" w:cs="Cambria Math"/>
          <w:iCs/>
        </w:rPr>
        <w:instrText>‐</w:instrText>
      </w:r>
      <w:r w:rsidR="00E217A7" w:rsidRPr="00B65DC2">
        <w:rPr>
          <w:rFonts w:ascii="Times" w:hAnsi="Times" w:cs="Arial"/>
          <w:iCs/>
        </w:rPr>
        <w:instrText>demand</w:instrText>
      </w:r>
      <w:r w:rsidR="00E217A7" w:rsidRPr="00B65DC2">
        <w:rPr>
          <w:rFonts w:ascii="Cambria Math" w:hAnsi="Cambria Math" w:cs="Cambria Math"/>
          <w:iCs/>
        </w:rPr>
        <w:instrText>‐</w:instrText>
      </w:r>
      <w:r w:rsidR="00E217A7" w:rsidRPr="00B65DC2">
        <w:rPr>
          <w:rFonts w:ascii="Times" w:hAnsi="Times" w:cs="Arial"/>
          <w:iCs/>
        </w:rPr>
        <w:instrText>storage hypothesis, which neglects infiltration excess runoff and other finite</w:instrText>
      </w:r>
      <w:r w:rsidR="00E217A7" w:rsidRPr="00B65DC2">
        <w:rPr>
          <w:rFonts w:ascii="Cambria Math" w:hAnsi="Cambria Math" w:cs="Cambria Math"/>
          <w:iCs/>
        </w:rPr>
        <w:instrText>‐</w:instrText>
      </w:r>
      <w:r w:rsidR="00E217A7" w:rsidRPr="00B65DC2">
        <w:rPr>
          <w:rFonts w:ascii="Times" w:hAnsi="Times" w:cs="Arial"/>
          <w:iCs/>
        </w:rPr>
        <w:instrText>permeability effects on the soil water balance. This paper is not subject to U.S. copyright. Published in 1994 by the American Geophysical Union.","author":[{"dropping-particle":"","family":"Milly","given":"P. C.D.","non-dropping-particle":"","parse-names":false,"suffix":""}],"container-title":"Water Resources Research","id":"ITEM-1","issue":"7","issued":{"date-parts":[["1994"]]},"page":"2143-2156","title":"Climate, soil water storage, and the average annual water balance","type":"article-journal","volume":"30"},"uris":["http://www.mendeley.com/documents/?uuid=ee11214a-5afd-4085-89d2-c2e54ee51040"]},{"id":"ITEM-2","itemData":{"DOI":"10.1029/2019GL083294","ISSN":"19448007","abstract":"Plant water stress in response to rainfall variability is mediated by subsurface water storage, yet the controls on stored plant-available water remain poorly understood. Here we develop a probabilistic water balance model for Mediterranean climates that relates the amount of water stored over the wet season to annual rainfall statistics and subsurface storage capacity in soil and weathered bedrock. This model predicts that low storage capacity—relative to winter rainfall—results in similar year-to-year summer water availability, as both relatively wet and dry winters replenish storage. Observed water balances in seven catchments in the Northern California Coast Ranges exhibited this dynamic. We hypothesized that plants would be decoupled from precipitation variability at these storage-capacity-limited sites and observed that summer productivity and water use (inferred from the enhanced vegetation index) were independent of winter rainfall totals. These areas emerged largely unscathed from recent extreme drought, despite widespread plant mortality elsewhere.","author":[{"dropping-particle":"","family":"Hahm","given":"W. J.","non-dropping-particle":"","parse-names":false,"suffix":""},{"dropping-particle":"","family":"Dralle","given":"D. N.","non-dropping-particle":"","parse-names":false,"suffix":""},{"dropping-particle":"","family":"Rempe","given":"D. M.","non-dropping-particle":"","parse-names":false,"suffix":""},{"dropping-particle":"","family":"Bryk","given":"A. B.","non-dropping-particle":"","parse-names":false,"suffix":""},{"dropping-particle":"","family":"Thompson","given":"S. E.","non-dropping-particle":"","parse-names":false,"suffix":""},{"dropping-particle":"","family":"Dawson","given":"T. E.","non-dropping-particle":"","parse-names":false,"suffix":""},{"dropping-particle":"","family":"Dietrich","given":"W. E.","non-dropping-particle":"","parse-names":false,"suffix":""}],"container-title":"Geophysical Research Letters","id":"ITEM-2","issue":"12","issued":{"date-parts":[["2019"]]},"page":"6544-6553","title":"Low Subsurface Water Storage Capacity Relative to Annual Rainfall Decouples Mediterranean Plant Productivity and Water Use From Rainfall Variability","type":"article-journal","volume":"46"},"uris":["http://www.mendeley.com/documents/?uuid=418e99a6-e176-48cb-9676-c4393ede7402"]},{"id":"ITEM-3","itemData":{"DOI":"10.1038/s41586-021-03761-3","ISSN":"14764687","PMID":"34497393","abstract":"In the past several decades, field studies have shown that woody plants can access substantial volumes of water from the pores and fractures of bedrock1–3. If, like soil moisture, bedrock water storage serves as an important source of plant-available water, then conceptual paradigms regarding water and carbon cycling may need to be revised to incorporate bedrock properties and processes4–6. Here we present a lower-bound estimate of the contribution of bedrock water storage to transpiration across the continental United States using distributed, publicly available datasets. Temporal and spatial patterns of bedrock water use across the continental United States indicate that woody plants extensively access bedrock water for transpiration. Plants across diverse climates and biomes access bedrock water routinely and not just during extreme drought conditions. On an annual basis in California, the volumes of bedrock water transpiration exceed the volumes of water stored in human-made reservoirs, and woody vegetation that accesses bedrock water accounts for over 50% of the aboveground carbon stocks in the state. Our findings indicate that plants commonly access rock moisture, as opposed to groundwater, from bedrock and that, like soil moisture, rock moisture is a critical component of terrestrial water and carbon cycling.","author":[{"dropping-particle":"","family":"McCormick","given":"Erica L.","non-dropping-particle":"","parse-names":false,"suffix":""},{"dropping-particle":"","family":"Dralle","given":"David N.","non-dropping-particle":"","parse-names":false,"suffix":""},{"dropping-particle":"","family":"Hahm","given":"W. Jesse","non-dropping-particle":"","parse-names":false,"suffix":""},{"dropping-particle":"","family":"Tune","given":"Alison K.","non-dropping-particle":"","parse-names":false,"suffix":""},{"dropping-particle":"","family":"Schmidt","given":"Logan M.","non-dropping-particle":"","parse-names":false,"suffix":""},{"dropping-particle":"","family":"Chadwick","given":"K. Dana","non-dropping-particle":"","parse-names":false,"suffix":""},{"dropping-particle":"","family":"Rempe","given":"Daniella M.","non-dropping-particle":"","parse-names":false,"suffix":""}],"container-title":"Nature","id":"ITEM-3","issue":"7875","issued":{"date-parts":[["2021"]]},"page":"225-229","publisher":"Springer US","title":"Widespread woody plant use of water stored in bedrock","type":"article-journal","volume":"597"},"uris":["http://www.mendeley.com/documents/?uuid=d2c31cdd-8bb6-4957-b5b6-6b46c8d861a5"]}],"mendeley":{"formattedCitation":"(Hahm et al., 2019; McCormick et al., 2021; Milly, 1994)","plainTextFormattedCitation":"(Hahm et al., 2019; McCormick et al., 2021; Milly, 1994)","previouslyFormattedCitation":"(Hahm et al., 2019; McCormick et al., 2021; Milly, 1994)"},"properties":{"noteIndex":0},"schema":"https://github.com/citation-style-language/schema/raw/master/csl-citation.json"}</w:instrText>
      </w:r>
      <w:r w:rsidR="00A03E48" w:rsidRPr="00B65DC2">
        <w:rPr>
          <w:rFonts w:ascii="Times" w:hAnsi="Times" w:cs="Arial"/>
          <w:iCs/>
        </w:rPr>
        <w:fldChar w:fldCharType="separate"/>
      </w:r>
      <w:r w:rsidR="00D60333" w:rsidRPr="00B65DC2">
        <w:rPr>
          <w:rFonts w:ascii="Times" w:hAnsi="Times" w:cs="Arial"/>
          <w:iCs/>
          <w:noProof/>
        </w:rPr>
        <w:t>(Hahm et al., 2019; McCormick et al., 2021; Milly, 1994)</w:t>
      </w:r>
      <w:r w:rsidR="00A03E48" w:rsidRPr="00B65DC2">
        <w:rPr>
          <w:rFonts w:ascii="Times" w:hAnsi="Times" w:cs="Arial"/>
          <w:iCs/>
        </w:rPr>
        <w:fldChar w:fldCharType="end"/>
      </w:r>
      <w:r w:rsidR="00001892" w:rsidRPr="00B65DC2">
        <w:rPr>
          <w:rFonts w:ascii="Times" w:hAnsi="Times" w:cs="Arial"/>
          <w:iCs/>
        </w:rPr>
        <w:t xml:space="preserve"> </w:t>
      </w:r>
      <w:r w:rsidR="00BC694A" w:rsidRPr="00B65DC2">
        <w:rPr>
          <w:rFonts w:ascii="Times" w:hAnsi="Times" w:cs="Arial"/>
          <w:iCs/>
        </w:rPr>
        <w:t>or rely on very resistant xylem</w:t>
      </w:r>
      <w:r w:rsidR="00702034" w:rsidRPr="00B65DC2">
        <w:rPr>
          <w:rFonts w:ascii="Times" w:hAnsi="Times" w:cs="Arial"/>
          <w:iCs/>
        </w:rPr>
        <w:t xml:space="preserve"> </w:t>
      </w:r>
      <w:r w:rsidR="00832760" w:rsidRPr="00B65DC2">
        <w:rPr>
          <w:rFonts w:ascii="Times" w:hAnsi="Times" w:cs="Arial"/>
          <w:iCs/>
        </w:rPr>
        <w:fldChar w:fldCharType="begin" w:fldLock="1"/>
      </w:r>
      <w:r w:rsidR="00E217A7" w:rsidRPr="00B65DC2">
        <w:rPr>
          <w:rFonts w:ascii="Times" w:hAnsi="Times" w:cs="Arial"/>
          <w:iCs/>
        </w:rPr>
        <w:instrText>ADDIN CSL_CITATION {"citationItems":[{"id":"ITEM-1","itemData":{"DOI":"10.1002/2015WR017244","ISSN":"00431397","abstract":"Hydraulic systems of plants have evolved in the context of carbon allocation and fitness trade-offs of maximizing carbon gain and water transport in the face of short and long-term fluctuations in environmental conditions. The resulting diversity of traits include a continuum of isohydry-anisohydry or high to low relative stomatal closure during drought, shedding of canopy foliage or disconnecting roots from soil to survive drought, and adjusting root areas to efficiently manage canopy water costs associated with photosynthesis. These traits are examined within TREES, an integrated model that explicitly couples photosynthesis and carbon allocation to soil-plant hydraulics and canopy processes. Key advances of the model are its ability to account for differences in soil and xylem cavitation, transience of hydraulic impairment associated with delayed or no refilling of xylem, and carbon allocation to plant structures based on photosynthetic uptake of carbon and hydraulic limitations to water transport. The model was used to examine hydraulic traits of cooccurring isohydric (piñon pine) and anisohydric (one-seed juniper) trees from a field-based experimental drought. Model predictions of both transpiration and leaf water potential were improved when there was no refilling of xylem over simulations where xylem was able refill in response to soil water recharge. Model experiments with alternative root-to-leaf area ratios (RR/L) showed the RR/L that supports maximum cumulative water use is not beneficial for supporting maximum carbon gain during extended drought, illustrating how a process model reveals trade-offs in plant traits.","author":[{"dropping-particle":"","family":"Mackay","given":"D. Scott","non-dropping-particle":"","parse-names":false,"suffix":""},{"dropping-particle":"","family":"Roberts","given":"David E.","non-dropping-particle":"","parse-names":false,"suffix":""},{"dropping-particle":"","family":"Ewers","given":"Brent E.","non-dropping-particle":"","parse-names":false,"suffix":""},{"dropping-particle":"","family":"Sperry","given":"John S.","non-dropping-particle":"","parse-names":false,"suffix":""},{"dropping-particle":"","family":"McDowell","given":"Nathan G.","non-dropping-particle":"","parse-names":false,"suffix":""},{"dropping-particle":"","family":"Pockman","given":"William T.","non-dropping-particle":"","parse-names":false,"suffix":""}],"container-title":"Water Resources Research","id":"ITEM-1","issue":"8","issued":{"date-parts":[["2015","8","1"]]},"page":"6156-6176","publisher":"Blackwell Publishing Ltd","title":"Interdependence of chronic hydraulic dysfunction and canopy processes can improve integrated models of tree response to drought","type":"article-journal","volume":"51"},"uris":["http://www.mendeley.com/documents/?uuid=91278f1f-bbc4-3072-b119-13ec11e84600"]},{"id":"ITEM-2","itemData":{"DOI":"10.1111/j.1365-3040.2012.02512.x","ISSN":"01407791","abstract":"Drought-related tree mortality occurs globally and may increase in the future, but we lack sufficient mechanistic understanding to accurately predict it. Here we present the first field assessment of the physiological mechanisms leading to mortality in an ecosystem-scale rainfall manipulation of a piñon-juniper (Pinus edulis-Juniperus monosperma) woodland. We measured transpiration (E) and modelled the transpiration rate initiating hydraulic failure (Ecrit). We predicted that isohydric piñon would experience mortality after prolonged periods of severely limited gas exchange as required to avoid hydraulic failure; anisohydric juniper would also avoid hydraulic failure, but sustain gas exchange due to its greater cavitation resistance. After 1 year of treatment, 67% of droughted mature piñon died with concomitant infestation by bark beetles (Ips confusus) and bluestain fungus (Ophiostoma spp.); no mortality occurred in juniper or in control piñon. As predicted, both species avoided hydraulic failure, but safety margins from Ecrit were much smaller in piñon, especially droughted piñon, which also experienced chronically low hydraulic conductance. The defining characteristic of trees that died was a 7 month period of near-zero gas exchange, versus 2 months for surviving piñon. Hydraulic limits to gas exchange, not hydraulic failure per se, promoted drought-related mortality in piñon pine. © 2012 Blackwell Publishing Ltd.","author":[{"dropping-particle":"","family":"Plaut","given":"Jennifer A.","non-dropping-particle":"","parse-names":false,"suffix":""},{"dropping-particle":"","family":"Yepez","given":"Enrico A.","non-dropping-particle":"","parse-names":false,"suffix":""},{"dropping-particle":"","family":"Hill","given":"Judson","non-dropping-particle":"","parse-names":false,"suffix":""},{"dropping-particle":"","family":"Pangle","given":"Robert","non-dropping-particle":"","parse-names":false,"suffix":""},{"dropping-particle":"","family":"Sperry","given":"John S.","non-dropping-particle":"","parse-names":false,"suffix":""},{"dropping-particle":"","family":"Pockman","given":"William T.","non-dropping-particle":"","parse-names":false,"suffix":""},{"dropping-particle":"","family":"Mcdowell","given":"Nate G.","non-dropping-particle":"","parse-names":false,"suffix":""}],"container-title":"Plant, Cell &amp; Environment","id":"ITEM-2","issue":"9","issued":{"date-parts":[["2012","9","1"]]},"page":"1601-1617","publisher":"John Wiley &amp; Sons, Ltd","title":"Hydraulic limits preceding mortality in a piñon-juniper woodland under experimental drought","type":"article-journal","volume":"35"},"uris":["http://www.mendeley.com/documents/?uuid=2965df29-c611-3ca0-b649-dd13301e6b21"]}],"mendeley":{"formattedCitation":"(Mackay et al., 2015; Plaut et al., 2012)","plainTextFormattedCitation":"(Mackay et al., 2015; Plaut et al., 2012)","previouslyFormattedCitation":"(Mackay et al., 2015; Plaut et al., 2012)"},"properties":{"noteIndex":0},"schema":"https://github.com/citation-style-language/schema/raw/master/csl-citation.json"}</w:instrText>
      </w:r>
      <w:r w:rsidR="00832760" w:rsidRPr="00B65DC2">
        <w:rPr>
          <w:rFonts w:ascii="Times" w:hAnsi="Times" w:cs="Arial"/>
          <w:iCs/>
        </w:rPr>
        <w:fldChar w:fldCharType="separate"/>
      </w:r>
      <w:r w:rsidR="00D60333" w:rsidRPr="00B65DC2">
        <w:rPr>
          <w:rFonts w:ascii="Times" w:hAnsi="Times" w:cs="Arial"/>
          <w:iCs/>
          <w:noProof/>
        </w:rPr>
        <w:t>(Mackay et al., 2015; Plaut et al., 2012)</w:t>
      </w:r>
      <w:r w:rsidR="00832760" w:rsidRPr="00B65DC2">
        <w:rPr>
          <w:rFonts w:ascii="Times" w:hAnsi="Times" w:cs="Arial"/>
          <w:iCs/>
        </w:rPr>
        <w:fldChar w:fldCharType="end"/>
      </w:r>
      <w:r w:rsidR="001B5933" w:rsidRPr="00B65DC2">
        <w:rPr>
          <w:rFonts w:ascii="Times" w:hAnsi="Times" w:cs="Arial"/>
          <w:iCs/>
        </w:rPr>
        <w:t>.</w:t>
      </w:r>
      <w:r w:rsidR="00487E1E" w:rsidRPr="00B65DC2">
        <w:rPr>
          <w:rFonts w:ascii="Times" w:hAnsi="Times" w:cs="Arial"/>
          <w:lang w:val="en-GB"/>
        </w:rPr>
        <w:t xml:space="preserve"> </w:t>
      </w:r>
      <w:r w:rsidRPr="00B65DC2">
        <w:rPr>
          <w:rFonts w:ascii="Times" w:hAnsi="Times" w:cs="Arial"/>
          <w:lang w:val="en-GB"/>
        </w:rPr>
        <w:t>As droughts may become more severe and frequent in the future</w:t>
      </w:r>
      <w:r w:rsidR="00C86A3C" w:rsidRPr="00B65DC2">
        <w:rPr>
          <w:rFonts w:ascii="Times" w:hAnsi="Times" w:cs="Arial"/>
          <w:lang w:val="en-GB"/>
        </w:rPr>
        <w:t xml:space="preserve"> </w:t>
      </w:r>
      <w:r w:rsidR="00C86A3C" w:rsidRPr="00B65DC2">
        <w:rPr>
          <w:rFonts w:ascii="Times" w:hAnsi="Times" w:cs="Arial"/>
          <w:lang w:val="en-GB"/>
        </w:rPr>
        <w:fldChar w:fldCharType="begin" w:fldLock="1"/>
      </w:r>
      <w:r w:rsidR="00E217A7" w:rsidRPr="00B65DC2">
        <w:rPr>
          <w:rFonts w:ascii="Times" w:hAnsi="Times" w:cs="Arial"/>
          <w:lang w:val="en-GB"/>
        </w:rPr>
        <w:instrText>ADDIN CSL_CITATION {"citationItems":[{"id":"ITEM-1","itemData":{"author":[{"dropping-particle":"","family":"Seneviratne","given":"S.I.","non-dropping-particle":"","parse-names":false,"suffix":""},{"dropping-particle":"","family":"Zhang","given":"X.","non-dropping-particle":"","parse-names":false,"suffix":""},{"dropping-particle":"","family":"Adnan","given":"M.","non-dropping-particle":"","parse-names":false,"suffix":""},{"dropping-particle":"","family":"Badi","given":"W.","non-dropping-particle":"","parse-names":false,"suffix":""},{"dropping-particle":"","family":"Dereczynski","given":"C.","non-dropping-particle":"","parse-names":false,"suffix":""},{"dropping-particle":"Di","family":"Luca","given":"A.","non-dropping-particle":"","parse-names":false,"suffix":""},{"dropping-particle":"","family":"Ghosh","given":"S.","non-dropping-particle":"","parse-names":false,"suffix":""},{"dropping-particle":"","family":"Iskandar","given":"I.","non-dropping-particle":"","parse-names":false,"suffix":""},{"dropping-particle":"","family":"Kossin","given":"J.","non-dropping-particle":"","parse-names":false,"suffix":""},{"dropping-particle":"","family":"Lewis","given":"S.","non-dropping-particle":"","parse-names":false,"suffix":""},{"dropping-particle":"","family":"Otto","given":"F.","non-dropping-particle":"","parse-names":false,"suffix":""},{"dropping-particle":"","family":"Pinto","given":"I.","non-dropping-particle":"","parse-names":false,"suffix":""},{"dropping-particle":"","family":"Satoh","given":"M.","non-dropping-particle":"","parse-names":false,"suffix":""},{"dropping-particle":"","family":"Vicente-Serrano","given":"S.M.","non-dropping-particle":"","parse-names":false,"suffix":""},{"dropping-particle":"","family":"Wehner","given":"M.","non-dropping-particle":"","parse-names":false,"suffix":""},{"dropping-particle":"","family":"Zhou","given":"B.","non-dropping-particle":"","parse-names":false,"suffix":""}],"container-title":"Climate Change 2021: The Physical Science Basis. Contribution of Working Group I to the Sixth Assessment Report of the Intergovernmental Panel on Climate Change","id":"ITEM-1","issue":"In Press.","issued":{"date-parts":[["2021"]]},"title":"Weather and Climate Extreme Events in a Changing Climate.","type":"article-journal","volume":"Cambridge "},"uris":["http://www.mendeley.com/documents/?uuid=f4ea5418-04ff-4ddc-9ee0-7f5288cab3f4"]}],"mendeley":{"formattedCitation":"(S.I. Seneviratne et al., 2021)","plainTextFormattedCitation":"(S.I. Seneviratne et al., 2021)","previouslyFormattedCitation":"(S.I. Seneviratne et al., 2021)"},"properties":{"noteIndex":0},"schema":"https://github.com/citation-style-language/schema/raw/master/csl-citation.json"}</w:instrText>
      </w:r>
      <w:r w:rsidR="00C86A3C" w:rsidRPr="00B65DC2">
        <w:rPr>
          <w:rFonts w:ascii="Times" w:hAnsi="Times" w:cs="Arial"/>
          <w:lang w:val="en-GB"/>
        </w:rPr>
        <w:fldChar w:fldCharType="separate"/>
      </w:r>
      <w:r w:rsidR="00D60333" w:rsidRPr="00B65DC2">
        <w:rPr>
          <w:rFonts w:ascii="Times" w:hAnsi="Times" w:cs="Arial"/>
          <w:noProof/>
          <w:lang w:val="en-GB"/>
        </w:rPr>
        <w:t>(S.I. Seneviratne et al., 2021)</w:t>
      </w:r>
      <w:r w:rsidR="00C86A3C" w:rsidRPr="00B65DC2">
        <w:rPr>
          <w:rFonts w:ascii="Times" w:hAnsi="Times" w:cs="Arial"/>
          <w:lang w:val="en-GB"/>
        </w:rPr>
        <w:fldChar w:fldCharType="end"/>
      </w:r>
      <w:r w:rsidR="00C86A3C" w:rsidRPr="00B65DC2">
        <w:rPr>
          <w:rFonts w:ascii="Times" w:hAnsi="Times" w:cs="Arial"/>
          <w:lang w:val="en-GB"/>
        </w:rPr>
        <w:t xml:space="preserve">, </w:t>
      </w:r>
      <w:r w:rsidRPr="00B65DC2">
        <w:rPr>
          <w:rFonts w:ascii="Times" w:hAnsi="Times" w:cs="Arial"/>
          <w:lang w:val="en-GB"/>
        </w:rPr>
        <w:t xml:space="preserve">it is crucial to understand plant physiological controls that link </w:t>
      </w:r>
      <w:r w:rsidR="00EB20A0" w:rsidRPr="00B65DC2">
        <w:rPr>
          <w:rFonts w:ascii="Times" w:hAnsi="Times" w:cs="Arial"/>
          <w:lang w:val="en-GB"/>
        </w:rPr>
        <w:t xml:space="preserve">subsurface </w:t>
      </w:r>
      <w:r w:rsidR="006D766C" w:rsidRPr="00B65DC2">
        <w:rPr>
          <w:rFonts w:ascii="Times" w:hAnsi="Times" w:cs="Arial"/>
          <w:lang w:val="en-GB"/>
        </w:rPr>
        <w:t xml:space="preserve">water limitation </w:t>
      </w:r>
      <w:r w:rsidR="00994547" w:rsidRPr="00B65DC2">
        <w:rPr>
          <w:rFonts w:ascii="Times" w:hAnsi="Times" w:cs="Arial"/>
          <w:lang w:val="en-GB"/>
        </w:rPr>
        <w:t xml:space="preserve">and </w:t>
      </w:r>
      <w:r w:rsidR="00D37A6D" w:rsidRPr="00B65DC2">
        <w:rPr>
          <w:rFonts w:ascii="Times" w:hAnsi="Times" w:cs="Arial"/>
          <w:lang w:val="en-GB"/>
        </w:rPr>
        <w:t>ecosystem evapotranspiration (ET)</w:t>
      </w:r>
      <w:r w:rsidRPr="00B65DC2">
        <w:rPr>
          <w:rFonts w:ascii="Times" w:hAnsi="Times" w:cs="Arial"/>
          <w:lang w:val="en-GB"/>
        </w:rPr>
        <w:t>.</w:t>
      </w:r>
      <w:r w:rsidR="00A95C7C" w:rsidRPr="00B65DC2">
        <w:rPr>
          <w:rFonts w:ascii="Times" w:hAnsi="Times" w:cs="Arial"/>
          <w:lang w:val="en-GB"/>
        </w:rPr>
        <w:t xml:space="preserve"> </w:t>
      </w:r>
      <w:r w:rsidR="00F202B9" w:rsidRPr="00B65DC2">
        <w:rPr>
          <w:rFonts w:ascii="Times" w:hAnsi="Times" w:cs="Arial"/>
          <w:lang w:val="en-GB"/>
        </w:rPr>
        <w:t>Here, w</w:t>
      </w:r>
      <w:r w:rsidR="001D5C06" w:rsidRPr="00B65DC2">
        <w:rPr>
          <w:rFonts w:ascii="Times" w:hAnsi="Times" w:cs="Arial"/>
          <w:lang w:val="en-GB"/>
        </w:rPr>
        <w:t xml:space="preserve">e refer to </w:t>
      </w:r>
      <w:r w:rsidR="00BB7D45" w:rsidRPr="00B65DC2">
        <w:rPr>
          <w:rFonts w:ascii="Times" w:hAnsi="Times" w:cs="Arial"/>
          <w:lang w:val="en-GB"/>
        </w:rPr>
        <w:t>'droughts' as agricultural drought</w:t>
      </w:r>
      <w:r w:rsidR="00F202B9" w:rsidRPr="00B65DC2">
        <w:rPr>
          <w:rFonts w:ascii="Times" w:hAnsi="Times" w:cs="Arial"/>
          <w:lang w:val="en-GB"/>
        </w:rPr>
        <w:t>s</w:t>
      </w:r>
      <w:r w:rsidR="00BB7D45" w:rsidRPr="00B65DC2">
        <w:rPr>
          <w:rFonts w:ascii="Times" w:hAnsi="Times" w:cs="Arial"/>
          <w:lang w:val="en-GB"/>
        </w:rPr>
        <w:t xml:space="preserve">, </w:t>
      </w:r>
      <w:r w:rsidR="00F202B9" w:rsidRPr="00B65DC2">
        <w:rPr>
          <w:rFonts w:ascii="Times" w:hAnsi="Times" w:cs="Arial"/>
          <w:lang w:val="en-GB"/>
        </w:rPr>
        <w:t>identified by water stress effects on vegetation</w:t>
      </w:r>
      <w:r w:rsidR="005D2BB6">
        <w:rPr>
          <w:rFonts w:ascii="Times" w:hAnsi="Times" w:cs="Arial"/>
          <w:lang w:val="en-GB"/>
        </w:rPr>
        <w:t xml:space="preserve"> and water balance </w:t>
      </w:r>
      <w:r w:rsidR="005D2BB6" w:rsidRPr="00B65DC2">
        <w:rPr>
          <w:rFonts w:ascii="Times" w:hAnsi="Times" w:cs="Arial"/>
          <w:lang w:val="en-GB"/>
        </w:rPr>
        <w:t>deficits</w:t>
      </w:r>
      <w:r w:rsidR="005D2BB6">
        <w:rPr>
          <w:rFonts w:ascii="Times" w:hAnsi="Times" w:cs="Arial"/>
          <w:lang w:val="en-GB"/>
        </w:rPr>
        <w:t xml:space="preserve"> </w:t>
      </w:r>
      <w:r w:rsidR="00BB7D45" w:rsidRPr="00B65DC2">
        <w:rPr>
          <w:rFonts w:ascii="Times" w:hAnsi="Times" w:cs="Arial"/>
          <w:lang w:val="en-GB"/>
        </w:rPr>
        <w:fldChar w:fldCharType="begin" w:fldLock="1"/>
      </w:r>
      <w:r w:rsidR="00E217A7" w:rsidRPr="00B65DC2">
        <w:rPr>
          <w:rFonts w:ascii="Times" w:hAnsi="Times" w:cs="Arial"/>
          <w:lang w:val="en-GB"/>
        </w:rPr>
        <w:instrText>ADDIN CSL_CITATION {"citationItems":[{"id":"ITEM-1","itemData":{"author":[{"dropping-particle":"","family":"Seneviratne","given":"S.I.","non-dropping-particle":"","parse-names":false,"suffix":""},{"dropping-particle":"","family":"Zhang","given":"X.","non-dropping-particle":"","parse-names":false,"suffix":""},{"dropping-particle":"","family":"Adnan","given":"M.","non-dropping-particle":"","parse-names":false,"suffix":""},{"dropping-particle":"","family":"Badi","given":"W.","non-dropping-particle":"","parse-names":false,"suffix":""},{"dropping-particle":"","family":"Dereczynski","given":"C.","non-dropping-particle":"","parse-names":false,"suffix":""},{"dropping-particle":"Di","family":"Luca","given":"A.","non-dropping-particle":"","parse-names":false,"suffix":""},{"dropping-particle":"","family":"Ghosh","given":"S.","non-dropping-particle":"","parse-names":false,"suffix":""},{"dropping-particle":"","family":"Iskandar","given":"I.","non-dropping-particle":"","parse-names":false,"suffix":""},{"dropping-particle":"","family":"Kossin","given":"J.","non-dropping-particle":"","parse-names":false,"suffix":""},{"dropping-particle":"","family":"Lewis","given":"S.","non-dropping-particle":"","parse-names":false,"suffix":""},{"dropping-particle":"","family":"Otto","given":"F.","non-dropping-particle":"","parse-names":false,"suffix":""},{"dropping-particle":"","family":"Pinto","given":"I.","non-dropping-particle":"","parse-names":false,"suffix":""},{"dropping-particle":"","family":"Satoh","given":"M.","non-dropping-particle":"","parse-names":false,"suffix":""},{"dropping-particle":"","family":"Vicente-Serrano","given":"S.M.","non-dropping-particle":"","parse-names":false,"suffix":""},{"dropping-particle":"","family":"Wehner","given":"M.","non-dropping-particle":"","parse-names":false,"suffix":""},{"dropping-particle":"","family":"Zhou","given":"B.","non-dropping-particle":"","parse-names":false,"suffix":""}],"container-title":"Climate Change 2021: The Physical Science Basis. Contribution of Working Group I to the Sixth Assessment Report of the Intergovernmental Panel on Climate Change","id":"ITEM-1","issue":"In Press.","issued":{"date-parts":[["2021"]]},"title":"Weather and Climate Extreme Events in a Changing Climate.","type":"article-journal","volume":"Cambridge "},"uris":["http://www.mendeley.com/documents/?uuid=f4ea5418-04ff-4ddc-9ee0-7f5288cab3f4"]}],"mendeley":{"formattedCitation":"(S.I. Seneviratne et al., 2021)","plainTextFormattedCitation":"(S.I. Seneviratne et al., 2021)","previouslyFormattedCitation":"(S.I. Seneviratne et al., 2021)"},"properties":{"noteIndex":0},"schema":"https://github.com/citation-style-language/schema/raw/master/csl-citation.json"}</w:instrText>
      </w:r>
      <w:r w:rsidR="00BB7D45" w:rsidRPr="00B65DC2">
        <w:rPr>
          <w:rFonts w:ascii="Times" w:hAnsi="Times" w:cs="Arial"/>
          <w:lang w:val="en-GB"/>
        </w:rPr>
        <w:fldChar w:fldCharType="separate"/>
      </w:r>
      <w:r w:rsidR="00D60333" w:rsidRPr="00B65DC2">
        <w:rPr>
          <w:rFonts w:ascii="Times" w:hAnsi="Times" w:cs="Arial"/>
          <w:noProof/>
          <w:lang w:val="en-GB"/>
        </w:rPr>
        <w:t>(S.I. Seneviratne et al., 2021)</w:t>
      </w:r>
      <w:r w:rsidR="00BB7D45" w:rsidRPr="00B65DC2">
        <w:rPr>
          <w:rFonts w:ascii="Times" w:hAnsi="Times" w:cs="Arial"/>
          <w:lang w:val="en-GB"/>
        </w:rPr>
        <w:fldChar w:fldCharType="end"/>
      </w:r>
      <w:r w:rsidR="00BB7D45" w:rsidRPr="00B65DC2">
        <w:rPr>
          <w:rFonts w:ascii="Times" w:hAnsi="Times" w:cs="Arial"/>
          <w:lang w:val="en-GB"/>
        </w:rPr>
        <w:t xml:space="preserve">. </w:t>
      </w:r>
    </w:p>
    <w:p w14:paraId="6690CF4B" w14:textId="55741131" w:rsidR="00B65DC2" w:rsidRPr="00297CCC" w:rsidRDefault="00CD6292" w:rsidP="00E24AEE">
      <w:pPr>
        <w:spacing w:after="120" w:line="480" w:lineRule="auto"/>
        <w:jc w:val="both"/>
        <w:rPr>
          <w:rFonts w:ascii="Times" w:hAnsi="Times" w:cs="Arial"/>
          <w:iCs/>
          <w:color w:val="8EAADB" w:themeColor="accent1" w:themeTint="99"/>
          <w:lang w:val="en-US"/>
        </w:rPr>
      </w:pPr>
      <w:r w:rsidRPr="00B65DC2">
        <w:rPr>
          <w:rFonts w:ascii="Times" w:hAnsi="Times" w:cs="Arial"/>
          <w:iCs/>
        </w:rPr>
        <w:t xml:space="preserve">Quantifying belowground water limitation effects on ET is challenged by a range of complexities that are heterogeneous both </w:t>
      </w:r>
      <w:r w:rsidRPr="00B65DC2">
        <w:rPr>
          <w:rFonts w:ascii="Times" w:hAnsi="Times" w:cs="Arial"/>
          <w:iCs/>
          <w:lang w:val="en-GB"/>
        </w:rPr>
        <w:t xml:space="preserve">vertically along the rooting zone and laterally across the landscape </w:t>
      </w:r>
      <w:r w:rsidRPr="00B65DC2">
        <w:rPr>
          <w:rFonts w:ascii="Times" w:hAnsi="Times" w:cs="Arial"/>
          <w:iCs/>
        </w:rPr>
        <w:fldChar w:fldCharType="begin" w:fldLock="1"/>
      </w:r>
      <w:r w:rsidR="00E217A7" w:rsidRPr="00B65DC2">
        <w:rPr>
          <w:rFonts w:ascii="Times" w:hAnsi="Times" w:cs="Arial"/>
          <w:iCs/>
        </w:rPr>
        <w:instrText>ADDIN CSL_CITATION {"citationItems":[{"id":"ITEM-1","itemData":{"DOI":"10.1002/2014GL061668","ISSN":"19448007","abstract":"The root zone moisture storage capacity (S&lt;inf&gt;R&lt;/inf&gt;) of terrestrial ecosystems is a buffer providing vegetation continuous access to water and a critical factor controlling land-atmospheric moisture exchange, hydrological response, and biogeochemical processes. However, it is impossible to observe directly at catchment scale. Here, using data from 300 diverse catchments, it was tested that, treating the root zone as a reservoir, the mass curve technique (MCT), an engineering method for reservoir design, can be used to estimate catchment-scale S&lt;inf&gt;R&lt;/inf&gt; from effective rainfall and plant transpiration. Supporting the initial hypothesis, it was found that MCT-derived S&lt;inf&gt;R&lt;/inf&gt; coincided with model-derived estimates. These estimates of parameter S&lt;inf&gt;R&lt;/inf&gt; can be used to constrain hydrological, climate, and land surface models. Further, the study provides evidence that ecosystems dynamically design their root systems to bridge droughts with return periods of 10-40 years, controlled by climate and linked to aridity index, inter-storm duration, seasonality, and runoff ratio.","author":[{"dropping-particle":"","family":"Gao","given":"H.","non-dropping-particle":"","parse-names":false,"suffix":""},{"dropping-particle":"","family":"Hrachowitz","given":"M.","non-dropping-particle":"","parse-names":false,"suffix":""},{"dropping-particle":"","family":"Schymanski","given":"S. J.","non-dropping-particle":"","parse-names":false,"suffix":""},{"dropping-particle":"","family":"Fenicia","given":"F.","non-dropping-particle":"","parse-names":false,"suffix":""},{"dropping-particle":"","family":"Sriwongsitanon","given":"N.","non-dropping-particle":"","parse-names":false,"suffix":""},{"dropping-particle":"","family":"Savenije","given":"H. H.G.","non-dropping-particle":"","parse-names":false,"suffix":""}],"container-title":"Geophysical Research Letters","id":"ITEM-1","issue":"22","issued":{"date-parts":[["2014"]]},"page":"7916-7923","title":"Climate controls how ecosystems size the root zone storage capacity at catchment scale","type":"article-journal","volume":"41"},"uris":["http://www.mendeley.com/documents/?uuid=1d058d2d-c610-4ef0-86b9-692b52ab6f15"]},{"id":"ITEM-2","itemData":{"DOI":"10.1088/1748-9326/abb10b","ISSN":"17489326","abstract":"In Mediterranean-type climates, asynchronicity between energy and water availability means that ecosystems rely heavily on the water-storing capacity of the subsurface to sustain plant water use over the summer dry season. The root-zone water storage capacity (Smax [L]) defines the maximum volume of water that can be stored in plant accessible locations in the subsurface, but is poorly characterized and difficult to measure at large scales. Here, we develop an ecohydrological modeling framework to describe how Smax mediates root zone water storage (S [L]), and thus dry season plant water use. The model reveals that where Smax is high relative to mean annual rainfall, S is not fully replenished in all years, and root-zone water storage and therefore plant water use are sensitive to annual rainfall. Conversely, where Smax is low, S is replenished in most years but can be depleted rapidly between storm events, increasing plant sensitivity to rainfall patterns at the end of the wet season. In contrast to both the high and low Smax cases, landscapes with intermediate Smax values are predicted to minimize variability in dry season evapotranspiration. These diverse plant behaviors enable a mapping between time variations in precipitation, evapotranspiration and Smax, which makes it possible to estimate Smax using remotely sensed vegetation data-that is, using plants as sensors. We test the model using observations of Smax in soils and weathered bedrock at two sites in the Northern California Coast Ranges. Accurate model performance at these sites, which exhibit strongly contrasting weathering profiles, demonstrates the method is robust across diverse plant communities, and modes of storage and runoff generation.","author":[{"dropping-particle":"","family":"Dralle","given":"David N.","non-dropping-particle":"","parse-names":false,"suffix":""},{"dropping-particle":"","family":"Jesse Hahm","given":"W.","non-dropping-particle":"","parse-names":false,"suffix":""},{"dropping-particle":"","family":"Rempe","given":"Daniella M.","non-dropping-particle":"","parse-names":false,"suffix":""},{"dropping-particle":"","family":"Karst","given":"Nathaniel","non-dropping-particle":"","parse-names":false,"suffix":""},{"dropping-particle":"","family":"Anderegg","given":"Leander D.L.","non-dropping-particle":"","parse-names":false,"suffix":""},{"dropping-particle":"","family":"Thompson","given":"Sally E.","non-dropping-particle":"","parse-names":false,"suffix":""},{"dropping-particle":"","family":"Dawson","given":"Todd E.","non-dropping-particle":"","parse-names":false,"suffix":""},{"dropping-particle":"","family":"Dietrich","given":"William E.","non-dropping-particle":"","parse-names":false,"suffix":""}],"container-title":"Environmental Research Letters","id":"ITEM-2","issue":"10","issued":{"date-parts":[["2020"]]},"title":"Plants as sensors: Vegetation response to rainfall predicts root-zone water storage capacity in Mediterranean-type climates","type":"article-journal","volume":"15"},"uris":["http://www.mendeley.com/documents/?uuid=68679b54-d328-49b6-a9e5-b73e620b67ad"]},{"id":"ITEM-3","itemData":{"DOI":"10.1029/2010WR009797","ISSN":"00431397","abstract":"Watersheds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Union.","author":[{"dropping-particle":"","family":"Thompson","given":"S. E.","non-dropping-particle":"","parse-names":false,"suffix":""},{"dropping-particle":"","family":"Harman","given":"C. J.","non-dropping-particle":"","parse-names":false,"suffix":""},{"dropping-particle":"","family":"Konings","given":"A. G.","non-dropping-particle":"","parse-names":false,"suffix":""},{"dropping-particle":"","family":"Sivapalan","given":"M.","non-dropping-particle":"","parse-names":false,"suffix":""},{"dropping-particle":"","family":"Neal","given":"A.","non-dropping-particle":"","parse-names":false,"suffix":""},{"dropping-particle":"","family":"Troch","given":"P. A.","non-dropping-particle":"","parse-names":false,"suffix":""}],"container-title":"Water Resources Research","id":"ITEM-3","issue":"7","issued":{"date-parts":[["2011"]]},"page":"1-17","title":"Comparative hydrology across AmeriFlux sites: The variable roles of climate, vegetation, and groundwater","type":"article-journal","volume":"47"},"uris":["http://www.mendeley.com/documents/?uuid=9e83f511-8292-4882-955b-04eb56fb65db"]}],"mendeley":{"formattedCitation":"(Dralle et al., 2020; Gao et al., 2014; Thompson et al., 2011)","plainTextFormattedCitation":"(Dralle et al., 2020; Gao et al., 2014; Thompson et al., 2011)","previouslyFormattedCitation":"(Dralle et al., 2020; Gao et al., 2014; Thompson et al., 2011)"},"properties":{"noteIndex":0},"schema":"https://github.com/citation-style-language/schema/raw/master/csl-citation.json"}</w:instrText>
      </w:r>
      <w:r w:rsidRPr="00B65DC2">
        <w:rPr>
          <w:rFonts w:ascii="Times" w:hAnsi="Times" w:cs="Arial"/>
          <w:iCs/>
        </w:rPr>
        <w:fldChar w:fldCharType="separate"/>
      </w:r>
      <w:r w:rsidR="00D60333" w:rsidRPr="00B65DC2">
        <w:rPr>
          <w:rFonts w:ascii="Times" w:hAnsi="Times" w:cs="Arial"/>
          <w:iCs/>
          <w:noProof/>
        </w:rPr>
        <w:t>(Dralle et al., 2020; Gao et al., 2014; Thompson et al., 2011)</w:t>
      </w:r>
      <w:r w:rsidRPr="00B65DC2">
        <w:rPr>
          <w:rFonts w:ascii="Times" w:hAnsi="Times" w:cs="Arial"/>
          <w:iCs/>
        </w:rPr>
        <w:fldChar w:fldCharType="end"/>
      </w:r>
      <w:r w:rsidRPr="00B65DC2">
        <w:rPr>
          <w:rFonts w:ascii="Times" w:hAnsi="Times" w:cs="Arial"/>
          <w:iCs/>
          <w:lang w:val="en-GB"/>
        </w:rPr>
        <w:t>.</w:t>
      </w:r>
      <w:r w:rsidRPr="00B65DC2">
        <w:rPr>
          <w:rFonts w:ascii="Times" w:hAnsi="Times" w:cs="Arial"/>
          <w:iCs/>
          <w:lang w:val="en-US"/>
        </w:rPr>
        <w:t xml:space="preserve"> </w:t>
      </w:r>
      <w:r w:rsidR="00AB1FBA" w:rsidRPr="00B65DC2">
        <w:rPr>
          <w:rFonts w:ascii="Times" w:hAnsi="Times" w:cs="Arial"/>
          <w:iCs/>
        </w:rPr>
        <w:t xml:space="preserve">The </w:t>
      </w:r>
      <w:r w:rsidR="003E34D9" w:rsidRPr="00B65DC2">
        <w:rPr>
          <w:rFonts w:ascii="Times" w:hAnsi="Times" w:cs="Arial"/>
          <w:iCs/>
        </w:rPr>
        <w:t>root zone</w:t>
      </w:r>
      <w:r w:rsidR="00AB1FBA" w:rsidRPr="00B65DC2">
        <w:rPr>
          <w:rFonts w:ascii="Times" w:hAnsi="Times" w:cs="Arial"/>
          <w:iCs/>
        </w:rPr>
        <w:t xml:space="preserve"> water storage capacity (</w:t>
      </w:r>
      <w:r w:rsidR="0049489B" w:rsidRPr="00B65DC2">
        <w:rPr>
          <w:rFonts w:ascii="Times" w:hAnsi="Times"/>
        </w:rPr>
        <w:t>S</w:t>
      </w:r>
      <w:r w:rsidR="0049489B" w:rsidRPr="00B65DC2">
        <w:rPr>
          <w:rFonts w:ascii="Times" w:hAnsi="Times"/>
          <w:vertAlign w:val="subscript"/>
        </w:rPr>
        <w:t>R</w:t>
      </w:r>
      <w:r w:rsidR="00AB1FBA" w:rsidRPr="00B65DC2">
        <w:rPr>
          <w:rFonts w:ascii="Times" w:hAnsi="Times" w:cs="Arial"/>
          <w:iCs/>
        </w:rPr>
        <w:t xml:space="preserve">) is defined as the maximum amount of soil moisture that can be accessed by vegetation for transpiration. </w:t>
      </w:r>
      <w:r w:rsidRPr="00B65DC2">
        <w:rPr>
          <w:rFonts w:ascii="Times" w:hAnsi="Times" w:cs="Arial"/>
          <w:lang w:val="en-GB"/>
        </w:rPr>
        <w:t xml:space="preserve">A </w:t>
      </w:r>
      <w:r w:rsidRPr="00B65DC2">
        <w:rPr>
          <w:rFonts w:ascii="Times" w:hAnsi="Times" w:cs="Arial"/>
          <w:iCs/>
        </w:rPr>
        <w:t xml:space="preserve">large </w:t>
      </w:r>
      <w:r w:rsidRPr="00B65DC2">
        <w:rPr>
          <w:rFonts w:ascii="Times" w:hAnsi="Times"/>
        </w:rPr>
        <w:t>S</w:t>
      </w:r>
      <w:r w:rsidRPr="00B65DC2">
        <w:rPr>
          <w:rFonts w:ascii="Times" w:hAnsi="Times"/>
          <w:vertAlign w:val="subscript"/>
        </w:rPr>
        <w:t>R</w:t>
      </w:r>
      <w:r w:rsidRPr="00B65DC2">
        <w:rPr>
          <w:rFonts w:ascii="Times" w:hAnsi="Times" w:cs="Arial"/>
          <w:iCs/>
          <w:lang w:val="en-US"/>
        </w:rPr>
        <w:t xml:space="preserve"> </w:t>
      </w:r>
      <w:r w:rsidRPr="00B65DC2">
        <w:rPr>
          <w:rFonts w:ascii="Times" w:hAnsi="Times" w:cs="Arial"/>
          <w:iCs/>
        </w:rPr>
        <w:t>has been linked to a higher plant resistance</w:t>
      </w:r>
      <w:r w:rsidR="001A57EA" w:rsidRPr="00B65DC2">
        <w:rPr>
          <w:rFonts w:ascii="Times" w:hAnsi="Times" w:cs="Arial"/>
          <w:iCs/>
          <w:lang w:val="en-US"/>
        </w:rPr>
        <w:t>,</w:t>
      </w:r>
      <w:r w:rsidRPr="00B65DC2">
        <w:rPr>
          <w:rFonts w:ascii="Times" w:hAnsi="Times" w:cs="Arial"/>
          <w:iCs/>
          <w:lang w:val="en-US"/>
        </w:rPr>
        <w:t xml:space="preserve"> </w:t>
      </w:r>
      <w:r w:rsidRPr="00B65DC2">
        <w:rPr>
          <w:rFonts w:ascii="Times" w:hAnsi="Times" w:cs="Arial"/>
          <w:iCs/>
        </w:rPr>
        <w:t>sustained ET, and persistent</w:t>
      </w:r>
      <w:r w:rsidR="001A57EA" w:rsidRPr="00B65DC2">
        <w:rPr>
          <w:rFonts w:ascii="Times" w:hAnsi="Times" w:cs="Arial"/>
          <w:iCs/>
          <w:lang w:val="en-US"/>
        </w:rPr>
        <w:t xml:space="preserve"> </w:t>
      </w:r>
      <w:r w:rsidRPr="00B65DC2">
        <w:rPr>
          <w:rFonts w:ascii="Times" w:hAnsi="Times" w:cs="Arial"/>
          <w:iCs/>
        </w:rPr>
        <w:t xml:space="preserve">vegetation cover during </w:t>
      </w:r>
      <w:r w:rsidRPr="00B65DC2">
        <w:rPr>
          <w:rFonts w:ascii="Times" w:hAnsi="Times"/>
        </w:rPr>
        <w:t>rain-free periods</w:t>
      </w:r>
      <w:r w:rsidRPr="00B65DC2">
        <w:rPr>
          <w:rFonts w:ascii="Times" w:hAnsi="Times"/>
          <w:lang w:val="en-US"/>
        </w:rPr>
        <w:t xml:space="preserve"> </w:t>
      </w:r>
      <w:r w:rsidRPr="00B65DC2">
        <w:rPr>
          <w:rFonts w:ascii="Times" w:hAnsi="Times"/>
          <w:lang w:val="en-US"/>
        </w:rPr>
        <w:fldChar w:fldCharType="begin" w:fldLock="1"/>
      </w:r>
      <w:r w:rsidR="00E217A7" w:rsidRPr="00B65DC2">
        <w:rPr>
          <w:rFonts w:ascii="Times" w:hAnsi="Times"/>
          <w:lang w:val="en-US"/>
        </w:rPr>
        <w:instrText>ADDIN CSL_CITATION {"citationItems":[{"id":"ITEM-1","itemData":{"DOI":"10.1002/2014GL061668","ISSN":"19448007","abstract":"The root zone moisture storage capacity (S&lt;inf&gt;R&lt;/inf&gt;) of terrestrial ecosystems is a buffer providing vegetation continuous access to water and a critical factor controlling land-atmospheric moisture exchange, hydrological response, and biogeochemical processes. However, it is impossible to observe directly at catchment scale. Here, using data from 300 diverse catchments, it was tested that, treating the root zone as a reservoir, the mass curve technique (MCT), an engineering method for reservoir design, can be used to estimate catchment-scale S&lt;inf&gt;R&lt;/inf&gt; from effective rainfall and plant transpiration. Supporting the initial hypothesis, it was found that MCT-derived S&lt;inf&gt;R&lt;/inf&gt; coincided with model-derived estimates. These estimates of parameter S&lt;inf&gt;R&lt;/inf&gt; can be used to constrain hydrological, climate, and land surface models. Further, the study provides evidence that ecosystems dynamically design their root systems to bridge droughts with return periods of 10-40 years, controlled by climate and linked to aridity index, inter-storm duration, seasonality, and runoff ratio.","author":[{"dropping-particle":"","family":"Gao","given":"H.","non-dropping-particle":"","parse-names":false,"suffix":""},{"dropping-particle":"","family":"Hrachowitz","given":"M.","non-dropping-particle":"","parse-names":false,"suffix":""},{"dropping-particle":"","family":"Schymanski","given":"S. J.","non-dropping-particle":"","parse-names":false,"suffix":""},{"dropping-particle":"","family":"Fenicia","given":"F.","non-dropping-particle":"","parse-names":false,"suffix":""},{"dropping-particle":"","family":"Sriwongsitanon","given":"N.","non-dropping-particle":"","parse-names":false,"suffix":""},{"dropping-particle":"","family":"Savenije","given":"H. H.G.","non-dropping-particle":"","parse-names":false,"suffix":""}],"container-title":"Geophysical Research Letters","id":"ITEM-1","issue":"22","issued":{"date-parts":[["2014"]]},"page":"7916-7923","title":"Climate controls how ecosystems size the root zone storage capacity at catchment scale","type":"article-journal","volume":"41"},"uris":["http://www.mendeley.com/documents/?uuid=1d058d2d-c610-4ef0-86b9-692b52ab6f15"]},{"id":"ITEM-2","itemData":{"DOI":"10.1029/2006GL028178","ISSN":"00948276","abstract":"The sensitivity of evapotranspiration (ET) to soil moisture storage plays an important role in the land-atmosphere system. Yet little is known about its magnitude, or its dependence on vegetation, soil, and/or climate characteristics. Here we relate the sensitivity to the timescale of ET decay in absence of rainfall, and show that it can thus be derived from time series of ET alone. We analyze ET observations-from 15 vegetated sites covering a range of climates conditions, yielding timescales of 15-35 days. Longer timescales (weaker ET sensitivity) are found in regions with seasonal droughts, or at sites with woody vegetation. We compare observed values with output of different land surface models (LSMs) from the Second Global Soil Wetness Project, revealing large inter-model differences and significant differences with observations. Our methodology can lead to improved representation of soil moisture effects on ET in LSMs. Copyright 2006 by the American Geophysical Union.","author":[{"dropping-particle":"","family":"Teuling","given":"A. J.","non-dropping-particle":"","parse-names":false,"suffix":""},{"dropping-particle":"","family":"Seneviratne","given":"S. I.","non-dropping-particle":"","parse-names":false,"suffix":""},{"dropping-particle":"","family":"Williams","given":"C.","non-dropping-particle":"","parse-names":false,"suffix":""},{"dropping-particle":"","family":"Troch","given":"P. A.","non-dropping-particle":"","parse-names":false,"suffix":""}],"container-title":"Geophysical Research Letters","id":"ITEM-2","issue":"23","issued":{"date-parts":[["2006"]]},"page":"0-4","title":"Observed timescales of evapotranspiration response to soil moisture","type":"article-journal","volume":"33"},"uris":["http://www.mendeley.com/documents/?uuid=054d356e-e5d2-48e8-9938-90a88d4704e2"]}],"mendeley":{"formattedCitation":"(Gao et al., 2014; A. J. Teuling et al., 2006)","plainTextFormattedCitation":"(Gao et al., 2014; A. J. Teuling et al., 2006)","previouslyFormattedCitation":"(Gao et al., 2014; A. J. Teuling et al., 2006)"},"properties":{"noteIndex":0},"schema":"https://github.com/citation-style-language/schema/raw/master/csl-citation.json"}</w:instrText>
      </w:r>
      <w:r w:rsidRPr="00B65DC2">
        <w:rPr>
          <w:rFonts w:ascii="Times" w:hAnsi="Times"/>
          <w:lang w:val="en-US"/>
        </w:rPr>
        <w:fldChar w:fldCharType="separate"/>
      </w:r>
      <w:r w:rsidR="00D60333" w:rsidRPr="00B65DC2">
        <w:rPr>
          <w:rFonts w:ascii="Times" w:hAnsi="Times"/>
          <w:noProof/>
          <w:lang w:val="en-US"/>
        </w:rPr>
        <w:t>(Gao et al., 2014; A. J. Teuling et al., 2006)</w:t>
      </w:r>
      <w:r w:rsidRPr="00B65DC2">
        <w:rPr>
          <w:rFonts w:ascii="Times" w:hAnsi="Times"/>
          <w:lang w:val="en-US"/>
        </w:rPr>
        <w:fldChar w:fldCharType="end"/>
      </w:r>
      <w:r w:rsidRPr="00B65DC2">
        <w:rPr>
          <w:rFonts w:ascii="Times" w:hAnsi="Times" w:cs="Arial"/>
          <w:iCs/>
        </w:rPr>
        <w:t xml:space="preserve">. Recent studies have emphasized locally important contributions to </w:t>
      </w:r>
      <w:r w:rsidRPr="00B65DC2">
        <w:rPr>
          <w:rFonts w:ascii="Times" w:hAnsi="Times"/>
        </w:rPr>
        <w:t>S</w:t>
      </w:r>
      <w:r w:rsidRPr="00B65DC2">
        <w:rPr>
          <w:rFonts w:ascii="Times" w:hAnsi="Times"/>
          <w:vertAlign w:val="subscript"/>
        </w:rPr>
        <w:t>R</w:t>
      </w:r>
      <w:r w:rsidRPr="00B65DC2">
        <w:rPr>
          <w:rFonts w:ascii="Times" w:hAnsi="Times" w:cs="Arial"/>
          <w:iCs/>
        </w:rPr>
        <w:t xml:space="preserve"> by water </w:t>
      </w:r>
      <w:r w:rsidR="001A57EA" w:rsidRPr="00B65DC2">
        <w:rPr>
          <w:rFonts w:ascii="Times" w:hAnsi="Times" w:cs="Arial"/>
          <w:iCs/>
          <w:lang w:val="en-US"/>
        </w:rPr>
        <w:t>reservoirs</w:t>
      </w:r>
      <w:r w:rsidRPr="00B65DC2">
        <w:rPr>
          <w:rFonts w:ascii="Times" w:hAnsi="Times" w:cs="Arial"/>
          <w:iCs/>
        </w:rPr>
        <w:t xml:space="preserve"> below the soil layer</w:t>
      </w:r>
      <w:r w:rsidR="00F81B83" w:rsidRPr="00B65DC2">
        <w:rPr>
          <w:rFonts w:ascii="Times" w:hAnsi="Times" w:cs="Arial"/>
          <w:iCs/>
          <w:lang w:val="en-US"/>
        </w:rPr>
        <w:t xml:space="preserve">, e.g. </w:t>
      </w:r>
      <w:r w:rsidRPr="00B65DC2">
        <w:rPr>
          <w:rFonts w:ascii="Times" w:hAnsi="Times" w:cs="Arial"/>
          <w:iCs/>
        </w:rPr>
        <w:t xml:space="preserve">in fractured bedrock </w:t>
      </w:r>
      <w:r w:rsidRPr="00B65DC2">
        <w:rPr>
          <w:rFonts w:ascii="Times" w:hAnsi="Times" w:cs="Arial"/>
          <w:iCs/>
        </w:rPr>
        <w:fldChar w:fldCharType="begin" w:fldLock="1"/>
      </w:r>
      <w:r w:rsidR="00E217A7" w:rsidRPr="00B65DC2">
        <w:rPr>
          <w:rFonts w:ascii="Times" w:hAnsi="Times" w:cs="Arial"/>
          <w:iCs/>
        </w:rPr>
        <w:instrText>ADDIN CSL_CITATION {"citationItems":[{"id":"ITEM-1","itemData":{"DOI":"10.1111/nph.16410","ISSN":"14698137","PMID":"31912507","abstract":"The emergence of critical zone (CZ) science has provided an integrative platform for investigating plant ecophysiology in the context of landscape evolution, weathering and hydrology. The CZ lies between the top of the vegetation canopy and fresh, chemically unaltered bedrock and plays a pivotal role in sustaining life. We consider what the CZ perspective has recently brought to the study of plant ecophysiology. We specifically highlight novel research demonstrating the importance of the deeper subsurface for plant water and nutrient relations. We also point to knowledge gaps and research opportunities, emphasising, in particular, greater focus on the roles of deep, nonsoil resources and how those resources influence and coevolve with plants as a frontier of plant ecophysiological research.","author":[{"dropping-particle":"","family":"Dawson","given":"Todd E.","non-dropping-particle":"","parse-names":false,"suffix":""},{"dropping-particle":"","family":"Hahm","given":"W. Jesse","non-dropping-particle":"","parse-names":false,"suffix":""},{"dropping-particle":"","family":"Crutchfield-Peters","given":"Kelsey","non-dropping-particle":"","parse-names":false,"suffix":""}],"container-title":"New Phytologist","id":"ITEM-1","issue":"3","issued":{"date-parts":[["2020"]]},"page":"666-671","title":"Digging deeper: what the critical zone perspective adds to the study of plant ecophysiology","type":"article-journal","volume":"226"},"uris":["http://www.mendeley.com/documents/?uuid=3af02246-1f6a-4f7e-9fdc-b719278a70b8"]},{"id":"ITEM-2","itemData":{"DOI":"10.1038/s41586-021-03761-3","ISSN":"14764687","PMID":"34497393","abstract":"In the past several decades, field studies have shown that woody plants can access substantial volumes of water from the pores and fractures of bedrock1–3. If, like soil moisture, bedrock water storage serves as an important source of plant-available water, then conceptual paradigms regarding water and carbon cycling may need to be revised to incorporate bedrock properties and processes4–6. Here we present a lower-bound estimate of the contribution of bedrock water storage to transpiration across the continental United States using distributed, publicly available datasets. Temporal and spatial patterns of bedrock water use across the continental United States indicate that woody plants extensively access bedrock water for transpiration. Plants across diverse climates and biomes access bedrock water routinely and not just during extreme drought conditions. On an annual basis in California, the volumes of bedrock water transpiration exceed the volumes of water stored in human-made reservoirs, and woody vegetation that accesses bedrock water accounts for over 50% of the aboveground carbon stocks in the state. Our findings indicate that plants commonly access rock moisture, as opposed to groundwater, from bedrock and that, like soil moisture, rock moisture is a critical component of terrestrial water and carbon cycling.","author":[{"dropping-particle":"","family":"McCormick","given":"Erica L.","non-dropping-particle":"","parse-names":false,"suffix":""},{"dropping-particle":"","family":"Dralle","given":"David N.","non-dropping-particle":"","parse-names":false,"suffix":""},{"dropping-particle":"","family":"Hahm","given":"W. Jesse","non-dropping-particle":"","parse-names":false,"suffix":""},{"dropping-particle":"","family":"Tune","given":"Alison K.","non-dropping-particle":"","parse-names":false,"suffix":""},{"dropping-particle":"","family":"Schmidt","given":"Logan M.","non-dropping-particle":"","parse-names":false,"suffix":""},{"dropping-particle":"","family":"Chadwick","given":"K. Dana","non-dropping-particle":"","parse-names":false,"suffix":""},{"dropping-particle":"","family":"Rempe","given":"Daniella M.","non-dropping-particle":"","parse-names":false,"suffix":""}],"container-title":"Nature","id":"ITEM-2","issue":"7875","issued":{"date-parts":[["2021"]]},"page":"225-229","publisher":"Springer US","title":"Widespread woody plant use of water stored in bedrock","type":"article-journal","volume":"597"},"uris":["http://www.mendeley.com/documents/?uuid=d2c31cdd-8bb6-4957-b5b6-6b46c8d861a5"]},{"id":"ITEM-3","itemData":{"DOI":"10.1073/pnas.1800141115","ISSN":"10916490","PMID":"29490920","abstract":"Recent theory and field observations suggest that a systematically varying weathering zone, that can be tens of meters thick, commonly develops in the bedrock underlying hillslopes. Weathering turns otherwise poorly conductive bedrock into a dynamic water storage reservoir. Infiltrating precipitation typically will pass through unsaturated weathered bedrock before reaching groundwater and running off to streams. This invisible and difficult to access unsaturated zone is virtually unexplored compared with the surface soil mantle. We have proposed the term “rock moisture” to describe the exchangeable water stored in the unsaturated zone in weathered bedrock, purposely choosing a term parallel to, but distinct from, soil moisture, because weathered bedrock is a distinctly different material that is distributed across landscapes independently of soil thickness. Here, we report a multiyear intensive campaign of quantifying rock moisture across a hillslope underlain by a thick weathered bedrock zone using repeat neutron probe measurements in a suite of boreholes. Rock moisture storage accumulates in the wet season, reaches a characteristic upper value, and rapidly passes any additional rainfall downward to groundwater. Hence, rock moisture storage mediates the initiation and magnitude of recharge and runoff. In the dry season, rock moisture storage is gradually depleted by trees for transpiration, leading to a common lower value at the end of the dry season. Up to 27% of the annual rainfall is seasonally stored as rock moisture. Significant rock moisture storage is likely common, and yet it is missing from hydrologic and land-surface models used to predict regional and global climate.","author":[{"dropping-particle":"","family":"Rempe","given":"Daniella M.","non-dropping-particle":"","parse-names":false,"suffix":""},{"dropping-particle":"","family":"Dietrich","given":"William E.","non-dropping-particle":"","parse-names":false,"suffix":""}],"container-title":"Proceedings of the National Academy of Sciences of the United States of America","id":"ITEM-3","issue":"11","issued":{"date-parts":[["2018"]]},"page":"2664-2669","title":"Direct observations of rock moisture, a hidden component of the hydrologic cycle","type":"article-journal","volume":"115"},"uris":["http://www.mendeley.com/documents/?uuid=ca64d349-7a1e-439f-aec3-c9632418d012"]}],"mendeley":{"formattedCitation":"(Dawson et al., 2020; McCormick et al., 2021; Rempe &amp; Dietrich, 2018)","manualFormatting":"(rock moisture, Dawson et al., 2020; McCormick et al., 2021; Rempe &amp; Dietrich, 2018)","plainTextFormattedCitation":"(Dawson et al., 2020; McCormick et al., 2021; Rempe &amp; Dietrich, 2018)","previouslyFormattedCitation":"(Dawson et al., 2020; McCormick et al., 2021; Rempe &amp; Dietrich, 2018)"},"properties":{"noteIndex":0},"schema":"https://github.com/citation-style-language/schema/raw/master/csl-citation.json"}</w:instrText>
      </w:r>
      <w:r w:rsidRPr="00B65DC2">
        <w:rPr>
          <w:rFonts w:ascii="Times" w:hAnsi="Times" w:cs="Arial"/>
          <w:iCs/>
        </w:rPr>
        <w:fldChar w:fldCharType="separate"/>
      </w:r>
      <w:r w:rsidRPr="00B65DC2">
        <w:rPr>
          <w:rFonts w:ascii="Times" w:hAnsi="Times" w:cs="Arial"/>
          <w:iCs/>
          <w:noProof/>
        </w:rPr>
        <w:t>(rock moisture, Dawson et al., 2020; McCormick et al., 2021; Rempe &amp; Dietrich, 2018)</w:t>
      </w:r>
      <w:r w:rsidRPr="00B65DC2">
        <w:rPr>
          <w:rFonts w:ascii="Times" w:hAnsi="Times" w:cs="Arial"/>
          <w:iCs/>
        </w:rPr>
        <w:fldChar w:fldCharType="end"/>
      </w:r>
      <w:r w:rsidRPr="00B65DC2">
        <w:rPr>
          <w:rFonts w:ascii="Times" w:hAnsi="Times" w:cs="Arial"/>
          <w:iCs/>
        </w:rPr>
        <w:t xml:space="preserve"> or groundwater </w:t>
      </w:r>
      <w:r w:rsidRPr="00B65DC2">
        <w:rPr>
          <w:rFonts w:ascii="Times" w:hAnsi="Times" w:cs="Arial"/>
          <w:iCs/>
        </w:rPr>
        <w:fldChar w:fldCharType="begin" w:fldLock="1"/>
      </w:r>
      <w:r w:rsidR="00E217A7" w:rsidRPr="00B65DC2">
        <w:rPr>
          <w:rFonts w:ascii="Times" w:hAnsi="Times" w:cs="Arial"/>
          <w:iCs/>
        </w:rPr>
        <w:instrText>ADDIN CSL_CITATION {"citationItems":[{"id":"ITEM-1","itemData":{"DOI":"10.1073/pnas.1712381114","ISSN":"10916490","PMID":"28923923","abstract":"Plant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w:instrText>
      </w:r>
      <w:r w:rsidR="00E217A7" w:rsidRPr="00B65DC2">
        <w:rPr>
          <w:iCs/>
        </w:rPr>
        <w:instrText>″</w:instrText>
      </w:r>
      <w:r w:rsidR="00E217A7" w:rsidRPr="00B65DC2">
        <w:rPr>
          <w:rFonts w:ascii="Times" w:hAnsi="Times" w:cs="Arial"/>
          <w:iCs/>
        </w:rPr>
        <w:instrText xml:space="preserve"> (</w:instrText>
      </w:r>
      <w:r w:rsidR="00E217A7" w:rsidRPr="00B65DC2">
        <w:rPr>
          <w:rFonts w:ascii="Cambria Math" w:hAnsi="Cambria Math" w:cs="Cambria Math"/>
          <w:iCs/>
        </w:rPr>
        <w:instrText>∼</w:instrText>
      </w:r>
      <w:r w:rsidR="00E217A7" w:rsidRPr="00B65DC2">
        <w:rPr>
          <w:rFonts w:ascii="Times" w:hAnsi="Times" w:cs="Arial"/>
          <w:iCs/>
        </w:rPr>
        <w:instrText>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author":[{"dropping-particle":"","family":"Fan","given":"Ying","non-dropping-particle":"","parse-names":false,"suffix":""},{"dropping-particle":"","family":"Miguez-Macho","given":"Gonzalo","non-dropping-particle":"","parse-names":false,"suffix":""},{"dropping-particle":"","family":"Jobbágy","given":"Esteban G.","non-dropping-particle":"","parse-names":false,"suffix":""},{"dropping-particle":"","family":"Jackson","given":"Robert B.","non-dropping-particle":"","parse-names":false,"suffix":""},{"dropping-particle":"","family":"Otero-Casal","given":"Carlos","non-dropping-particle":"","parse-names":false,"suffix":""}],"container-title":"Proceedings of the National Academy of Sciences of the United States of America","id":"ITEM-1","issue":"40","issued":{"date-parts":[["2017"]]},"page":"10572-10577","title":"Hydrologic regulation of plant rooting depth","type":"article-journal","volume":"114"},"uris":["http://www.mendeley.com/documents/?uuid=9e60f988-192d-4334-ae50-9ae8558bd457"]},{"id":"ITEM-2","itemData":{"DOI":"10.1175/JHM-D-14-0017.1","ISSN":"15257541","abstract":"In recent years, increased attention has been paid to the role of previously neglected water source (e.g., irrigation, direct groundwater extraction, and inland water bodies) and sink (e.g., tile drainage) processes on the surface energy balance. However, efforts to parameterize these processes within land surface models (LSMs) have generally been hampered by a lack of appropriate observational tools for directly observing the impact(s) of such processes on surface energy fluxes. One potential strategy for quantifying these impacts are direct comparisons between bottom-up surface energy flux predictions from a one-dimensional, free-drainage LSM with top-down energy flux estimates derived via thermal infrared remote sensing. The neglect of water source (and/or sink) processes in the bottom-up LSM can be potentially diagnosed through the presence of systematic energy flux biases relative to the top-down remote sensing retrieval. Based on this concept, the authors introduce the Atmosphere-Land Exchange Inverse (ALEXI) Source-Sink for Evapotranspiration (ASSET) index derived from comparisons between ALEXI remote sensing latent heat flux retrievals and comparable estimates obtained from the Noah LSM, version 3.2. Comparisons between ASSET index values and known spatial variations of groundwater depth, irrigation extent, inland water bodies, and tile drainage density within the contiguous United States verify the ability of ASSET to identify regions where neglected soil water source-sink processes may be impacting modeled surface energy fluxes. Consequently, ASSET appears to provide valuable information for ongoing efforts to improve the parameterization of new water source-sink processes within modern LSMs.","author":[{"dropping-particle":"","family":"Hain","given":"Christopher R.","non-dropping-particle":"","parse-names":false,"suffix":""},{"dropping-particle":"","family":"Crow","given":"Wade T.","non-dropping-particle":"","parse-names":false,"suffix":""},{"dropping-particle":"","family":"Anderson","given":"Martha C.","non-dropping-particle":"","parse-names":false,"suffix":""},{"dropping-particle":"","family":"Tugrul Yilmaz","given":"M.","non-dropping-particle":"","parse-names":false,"suffix":""}],"container-title":"Journal of Hydrometeorology","id":"ITEM-2","issue":"3","issued":{"date-parts":[["2015"]]},"page":"1070-1086","title":"Diagnosing neglected soil moisture source-sink processes via a thermal infrared-based two-source energy balance model","type":"article-journal","volume":"16"},"uris":["http://www.mendeley.com/documents/?uuid=8c54891b-5a40-4789-bf71-f39f1bf6904c"]},{"id":"ITEM-3","itemData":{"DOI":"10.1029/2010WR009797","ISSN":"00431397","abstract":"Watersheds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Union.","author":[{"dropping-particle":"","family":"Thompson","given":"S. E.","non-dropping-particle":"","parse-names":false,"suffix":""},{"dropping-particle":"","family":"Harman","given":"C. J.","non-dropping-particle":"","parse-names":false,"suffix":""},{"dropping-particle":"","family":"Konings","given":"A. G.","non-dropping-particle":"","parse-names":false,"suffix":""},{"dropping-particle":"","family":"Sivapalan","given":"M.","non-dropping-particle":"","parse-names":false,"suffix":""},{"dropping-particle":"","family":"Neal","given":"A.","non-dropping-particle":"","parse-names":false,"suffix":""},{"dropping-particle":"","family":"Troch","given":"P. A.","non-dropping-particle":"","parse-names":false,"suffix":""}],"container-title":"Water Resources Research","id":"ITEM-3","issue":"7","issued":{"date-parts":[["2011"]]},"page":"1-17","title":"Comparative hydrology across AmeriFlux sites: The variable roles of climate, vegetation, and groundwater","type":"article-journal","volume":"47"},"uris":["http://www.mendeley.com/documents/?uuid=9e83f511-8292-4882-955b-04eb56fb65db"]}],"mendeley":{"formattedCitation":"(Ying Fan et al., 2017; Hain et al., 2015; Thompson et al., 2011)","plainTextFormattedCitation":"(Ying Fan et al., 2017; Hain et al., 2015; Thompson et al., 2011)","previouslyFormattedCitation":"(Ying Fan et al., 2017; Hain et al., 2015; Thompson et al., 2011)"},"properties":{"noteIndex":0},"schema":"https://github.com/citation-style-language/schema/raw/master/csl-citation.json"}</w:instrText>
      </w:r>
      <w:r w:rsidRPr="00B65DC2">
        <w:rPr>
          <w:rFonts w:ascii="Times" w:hAnsi="Times" w:cs="Arial"/>
          <w:iCs/>
        </w:rPr>
        <w:fldChar w:fldCharType="separate"/>
      </w:r>
      <w:r w:rsidR="00D60333" w:rsidRPr="00B65DC2">
        <w:rPr>
          <w:rFonts w:ascii="Times" w:hAnsi="Times" w:cs="Arial"/>
          <w:iCs/>
          <w:noProof/>
        </w:rPr>
        <w:t>(Ying Fan et al., 2017; Hain et al., 2015; Thompson et al., 2011)</w:t>
      </w:r>
      <w:r w:rsidRPr="00B65DC2">
        <w:rPr>
          <w:rFonts w:ascii="Times" w:hAnsi="Times" w:cs="Arial"/>
          <w:iCs/>
        </w:rPr>
        <w:fldChar w:fldCharType="end"/>
      </w:r>
      <w:r w:rsidRPr="00B65DC2">
        <w:rPr>
          <w:rFonts w:ascii="Times" w:hAnsi="Times" w:cs="Arial"/>
          <w:iCs/>
        </w:rPr>
        <w:t>.</w:t>
      </w:r>
      <w:r w:rsidR="00D22D85" w:rsidRPr="00B65DC2">
        <w:rPr>
          <w:rFonts w:ascii="Times" w:hAnsi="Times" w:cs="Arial"/>
          <w:iCs/>
          <w:lang w:val="en-US"/>
        </w:rPr>
        <w:t xml:space="preserve"> </w:t>
      </w:r>
    </w:p>
    <w:p w14:paraId="07B8122F" w14:textId="3CC3E2F6" w:rsidR="00205AAC" w:rsidRDefault="003C59E2" w:rsidP="00407A25">
      <w:pPr>
        <w:spacing w:after="120" w:line="480" w:lineRule="auto"/>
        <w:jc w:val="both"/>
        <w:rPr>
          <w:rFonts w:ascii="Times" w:hAnsi="Times" w:cs="Arial"/>
          <w:iCs/>
          <w:lang w:val="en-US"/>
        </w:rPr>
      </w:pPr>
      <w:r w:rsidRPr="00B65DC2">
        <w:rPr>
          <w:rFonts w:ascii="Times" w:hAnsi="Times" w:cs="Arial"/>
          <w:iCs/>
          <w:lang w:val="en-US"/>
        </w:rPr>
        <w:t>I</w:t>
      </w:r>
      <w:r w:rsidR="00B03745" w:rsidRPr="00B65DC2">
        <w:rPr>
          <w:rFonts w:ascii="Times" w:hAnsi="Times" w:cs="Arial"/>
          <w:iCs/>
        </w:rPr>
        <w:t>n settings with pronounced topographical gradients</w:t>
      </w:r>
      <w:r w:rsidR="00804430" w:rsidRPr="00B65DC2">
        <w:rPr>
          <w:rFonts w:ascii="Times" w:hAnsi="Times" w:cs="Arial"/>
          <w:iCs/>
        </w:rPr>
        <w:t xml:space="preserve"> and</w:t>
      </w:r>
      <w:r w:rsidR="00B03745" w:rsidRPr="00B65DC2">
        <w:rPr>
          <w:rFonts w:ascii="Times" w:hAnsi="Times" w:cs="Arial"/>
          <w:iCs/>
        </w:rPr>
        <w:t xml:space="preserve"> in the </w:t>
      </w:r>
      <w:r w:rsidRPr="00B65DC2">
        <w:rPr>
          <w:rFonts w:ascii="Times" w:hAnsi="Times" w:cs="Arial"/>
          <w:iCs/>
          <w:lang w:val="en-US"/>
        </w:rPr>
        <w:t>proximity</w:t>
      </w:r>
      <w:r w:rsidR="00B03745" w:rsidRPr="00B65DC2">
        <w:rPr>
          <w:rFonts w:ascii="Times" w:hAnsi="Times" w:cs="Arial"/>
          <w:iCs/>
        </w:rPr>
        <w:t xml:space="preserve"> of water bodies, water-saturated zones can be within the reach of roots</w:t>
      </w:r>
      <w:r w:rsidRPr="00B65DC2">
        <w:rPr>
          <w:rFonts w:ascii="Times" w:hAnsi="Times" w:cs="Arial"/>
          <w:iCs/>
          <w:lang w:val="en-US"/>
        </w:rPr>
        <w:t xml:space="preserve"> </w:t>
      </w:r>
      <w:r w:rsidRPr="00B65DC2">
        <w:rPr>
          <w:rFonts w:ascii="Times" w:hAnsi="Times" w:cs="Arial"/>
          <w:iCs/>
        </w:rPr>
        <w:fldChar w:fldCharType="begin" w:fldLock="1"/>
      </w:r>
      <w:r w:rsidR="00E217A7" w:rsidRPr="00B65DC2">
        <w:rPr>
          <w:rFonts w:ascii="Times" w:hAnsi="Times" w:cs="Arial"/>
          <w:iCs/>
        </w:rPr>
        <w:instrText>ADDIN CSL_CITATION {"citationItems":[{"id":"ITEM-1","itemData":{"DOI":"10.1126/science.1229881","ISSN":"10959203","abstract":"Shallow groundwater affects terrestrial ecosystems by sustaining river base-flow and root-zone soil water in the absence of rain, but little is known about the global patterns of water table depth and where it provides vital support for land ecosystems. We present global observations of water table depth compiled from government archives and literature, and fill in data gaps and infer patterns and processes using a groundwater model forced by modern climate, terrain, and sea level. Patterns in water table depth explain patterns in wetlands at the global scale and vegetation gradients at regional and local scales. Overall, shallow groundwater influences 22 to 32% of global land area, including ~15% as groundwater-fed surface water features and 7 to 17% with the water table or its capillary fringe within plant rooting depths.","author":[{"dropping-particle":"","family":"Fan","given":"Y","non-dropping-particle":"","parse-names":false,"suffix":""},{"dropping-particle":"","family":"Li","given":"H","non-dropping-particle":"","parse-names":false,"suffix":""},{"dropping-particle":"","family":"Miguez-Macho","given":"G.","non-dropping-particle":"","parse-names":false,"suffix":""}],"container-title":"Science","id":"ITEM-1","issue":"6122","issued":{"date-parts":[["2013"]]},"page":"940-943","title":"Global patterns of groundwater table depth","type":"article-journal","volume":"339"},"uris":["http://www.mendeley.com/documents/?uuid=415885c3-b8e3-44d5-b5c0-40840e0a0007"]},{"id":"ITEM-2","itemData":{"DOI":"10.1073/pnas.1712381114","ISSN":"10916490","PMID":"28923923","abstract":"Plant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w:instrText>
      </w:r>
      <w:r w:rsidR="00E217A7" w:rsidRPr="00B65DC2">
        <w:rPr>
          <w:iCs/>
        </w:rPr>
        <w:instrText>″</w:instrText>
      </w:r>
      <w:r w:rsidR="00E217A7" w:rsidRPr="00B65DC2">
        <w:rPr>
          <w:rFonts w:ascii="Times" w:hAnsi="Times" w:cs="Arial"/>
          <w:iCs/>
        </w:rPr>
        <w:instrText xml:space="preserve"> (</w:instrText>
      </w:r>
      <w:r w:rsidR="00E217A7" w:rsidRPr="00B65DC2">
        <w:rPr>
          <w:rFonts w:ascii="Cambria Math" w:hAnsi="Cambria Math" w:cs="Cambria Math"/>
          <w:iCs/>
        </w:rPr>
        <w:instrText>∼</w:instrText>
      </w:r>
      <w:r w:rsidR="00E217A7" w:rsidRPr="00B65DC2">
        <w:rPr>
          <w:rFonts w:ascii="Times" w:hAnsi="Times" w:cs="Arial"/>
          <w:iCs/>
        </w:rPr>
        <w:instrText>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author":[{"dropping-particle":"","family":"Fan","given":"Ying","non-dropping-particle":"","parse-names":false,"suffix":""},{"dropping-particle":"","family":"Miguez-Macho","given":"Gonzalo","non-dropping-particle":"","parse-names":false,"suffix":""},{"dropping-particle":"","family":"Jobbágy","given":"Esteban G.","non-dropping-particle":"","parse-names":false,"suffix":""},{"dropping-particle":"","family":"Jackson","given":"Robert B.","non-dropping-particle":"","parse-names":false,"suffix":""},{"dropping-particle":"","family":"Otero-Casal","given":"Carlos","non-dropping-particle":"","parse-names":false,"suffix":""}],"container-title":"Proceedings of the National Academy of Sciences of the United States of America","id":"ITEM-2","issue":"40","issued":{"date-parts":[["2017"]]},"page":"10572-10577","title":"Hydrologic regulation of plant rooting depth","type":"article-journal","volume":"114"},"uris":["http://www.mendeley.com/documents/?uuid=9e60f988-192d-4334-ae50-9ae8558bd457"]}],"mendeley":{"formattedCitation":"(Y Fan et al., 2013; Ying Fan et al., 2017)","plainTextFormattedCitation":"(Y Fan et al., 2013; Ying Fan et al., 2017)","previouslyFormattedCitation":"(Y Fan et al., 2013; Ying Fan et al., 2017)"},"properties":{"noteIndex":0},"schema":"https://github.com/citation-style-language/schema/raw/master/csl-citation.json"}</w:instrText>
      </w:r>
      <w:r w:rsidRPr="00B65DC2">
        <w:rPr>
          <w:rFonts w:ascii="Times" w:hAnsi="Times" w:cs="Arial"/>
          <w:iCs/>
        </w:rPr>
        <w:fldChar w:fldCharType="separate"/>
      </w:r>
      <w:r w:rsidR="00D60333" w:rsidRPr="00B65DC2">
        <w:rPr>
          <w:rFonts w:ascii="Times" w:hAnsi="Times" w:cs="Arial"/>
          <w:iCs/>
          <w:noProof/>
        </w:rPr>
        <w:t>(Y Fan et al., 2013; Ying Fan et al., 2017)</w:t>
      </w:r>
      <w:r w:rsidRPr="00B65DC2">
        <w:rPr>
          <w:rFonts w:ascii="Times" w:hAnsi="Times" w:cs="Arial"/>
          <w:iCs/>
        </w:rPr>
        <w:fldChar w:fldCharType="end"/>
      </w:r>
      <w:r w:rsidRPr="00B65DC2">
        <w:rPr>
          <w:rFonts w:ascii="Times" w:hAnsi="Times" w:cs="Arial"/>
          <w:iCs/>
          <w:lang w:val="en-US"/>
        </w:rPr>
        <w:t>.</w:t>
      </w:r>
      <w:r w:rsidR="00582ADB" w:rsidRPr="00B65DC2">
        <w:rPr>
          <w:rFonts w:ascii="Times" w:hAnsi="Times" w:cs="Arial"/>
          <w:iCs/>
          <w:lang w:val="en-US"/>
        </w:rPr>
        <w:t xml:space="preserve"> This implies </w:t>
      </w:r>
      <w:r w:rsidR="00582ADB" w:rsidRPr="00B65DC2">
        <w:rPr>
          <w:rFonts w:ascii="Times" w:hAnsi="Times" w:cs="Arial"/>
          <w:iCs/>
          <w:lang w:val="en-GB"/>
        </w:rPr>
        <w:t xml:space="preserve">large dissimilarities </w:t>
      </w:r>
      <w:r w:rsidR="00F648F0" w:rsidRPr="00B65DC2">
        <w:rPr>
          <w:rFonts w:ascii="Times" w:hAnsi="Times" w:cs="Arial"/>
          <w:iCs/>
          <w:lang w:val="en-GB"/>
        </w:rPr>
        <w:t xml:space="preserve">at multiple scales </w:t>
      </w:r>
      <w:r w:rsidR="00FA7B7F" w:rsidRPr="00B65DC2">
        <w:rPr>
          <w:rFonts w:ascii="Times" w:hAnsi="Times" w:cs="Arial"/>
          <w:iCs/>
          <w:lang w:val="en-GB"/>
        </w:rPr>
        <w:t>in</w:t>
      </w:r>
      <w:r w:rsidR="00582ADB" w:rsidRPr="00B65DC2">
        <w:rPr>
          <w:rFonts w:ascii="Times" w:hAnsi="Times" w:cs="Arial"/>
          <w:iCs/>
          <w:lang w:val="en-GB"/>
        </w:rPr>
        <w:t xml:space="preserve"> plant access to belowground water stores</w:t>
      </w:r>
      <w:r w:rsidR="00FA7B7F" w:rsidRPr="00B65DC2">
        <w:rPr>
          <w:rFonts w:ascii="Times" w:hAnsi="Times" w:cs="Arial"/>
          <w:iCs/>
          <w:lang w:val="en-GB"/>
        </w:rPr>
        <w:t xml:space="preserve">, as suggested </w:t>
      </w:r>
      <w:r w:rsidR="00F648F0" w:rsidRPr="00B65DC2">
        <w:rPr>
          <w:rFonts w:ascii="Times" w:hAnsi="Times" w:cs="Arial"/>
          <w:iCs/>
          <w:lang w:val="en-GB"/>
        </w:rPr>
        <w:t>by</w:t>
      </w:r>
      <w:r w:rsidR="00FA7B7F" w:rsidRPr="00B65DC2">
        <w:rPr>
          <w:rFonts w:ascii="Times" w:hAnsi="Times" w:cs="Arial"/>
          <w:iCs/>
          <w:lang w:val="en-GB"/>
        </w:rPr>
        <w:t xml:space="preserve"> inverse modelling </w:t>
      </w:r>
      <w:r w:rsidR="00E217A7" w:rsidRPr="00B65DC2">
        <w:rPr>
          <w:rFonts w:ascii="Times" w:hAnsi="Times" w:cs="Arial"/>
          <w:iCs/>
          <w:lang w:val="en-GB"/>
        </w:rPr>
        <w:fldChar w:fldCharType="begin" w:fldLock="1"/>
      </w:r>
      <w:r w:rsidR="00674E2A" w:rsidRPr="00B65DC2">
        <w:rPr>
          <w:rFonts w:ascii="Times" w:hAnsi="Times" w:cs="Arial"/>
          <w:iCs/>
          <w:lang w:val="en-GB"/>
        </w:rPr>
        <w:instrText>ADDIN CSL_CITATION {"citationItems":[{"id":"ITEM-1","itemData":{"DOI":"10.1073/pnas.1712381114","ISSN":"10916490","PMID":"28923923","abstract":"Plant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w:instrText>
      </w:r>
      <w:r w:rsidR="00674E2A" w:rsidRPr="00B65DC2">
        <w:rPr>
          <w:iCs/>
          <w:lang w:val="en-GB"/>
        </w:rPr>
        <w:instrText>″</w:instrText>
      </w:r>
      <w:r w:rsidR="00674E2A" w:rsidRPr="00B65DC2">
        <w:rPr>
          <w:rFonts w:ascii="Times" w:hAnsi="Times" w:cs="Arial"/>
          <w:iCs/>
          <w:lang w:val="en-GB"/>
        </w:rPr>
        <w:instrText xml:space="preserve"> (</w:instrText>
      </w:r>
      <w:r w:rsidR="00674E2A" w:rsidRPr="00B65DC2">
        <w:rPr>
          <w:rFonts w:ascii="Cambria Math" w:hAnsi="Cambria Math" w:cs="Cambria Math"/>
          <w:iCs/>
          <w:lang w:val="en-GB"/>
        </w:rPr>
        <w:instrText>∼</w:instrText>
      </w:r>
      <w:r w:rsidR="00674E2A" w:rsidRPr="00B65DC2">
        <w:rPr>
          <w:rFonts w:ascii="Times" w:hAnsi="Times" w:cs="Arial"/>
          <w:iCs/>
          <w:lang w:val="en-GB"/>
        </w:rPr>
        <w:instrText>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author":[{"dropping-particle":"","family":"Fan","given":"Ying","non-dropping-particle":"","parse-names":false,"suffix":""},{"dropping-particle":"","family":"Miguez-Macho","given":"Gonzalo","non-dropping-particle":"","parse-names":false,"suffix":""},{"dropping-particle":"","family":"Jobbágy","given":"Esteban G.","non-dropping-particle":"","parse-names":false,"suffix":""},{"dropping-particle":"","family":"Jackson","given":"Robert B.","non-dropping-particle":"","parse-names":false,"suffix":""},{"dropping-particle":"","family":"Otero-Casal","given":"Carlos","non-dropping-particle":"","parse-names":false,"suffix":""}],"container-title":"Proceedings of the National Academy of Sciences of the United States of America","id":"ITEM-1","issue":"40","issued":{"date-parts":[["2017"]]},"page":"10572-10577","title":"Hydrologic regulation of plant rooting depth","type":"article-journal","volume":"114"},"uris":["http://www.mendeley.com/documents/?uuid=9e60f988-192d-4334-ae50-9ae8558bd457"]},{"id":"ITEM-2","itemData":{"DOI":"10.1175/JHM-D-14-0017.1","ISSN":"15257541","abstract":"In recent years, increased attention has been paid to the role of previously neglected water source (e.g., irrigation, direct groundwater extraction, and inland water bodies) and sink (e.g., tile drainage) processes on the surface energy balance. However, efforts to parameterize these processes within land surface models (LSMs) have generally been hampered by a lack of appropriate observational tools for directly observing the impact(s) of such processes on surface energy fluxes. One potential strategy for quantifying these impacts are direct comparisons between bottom-up surface energy flux predictions from a one-dimensional, free-drainage LSM with top-down energy flux estimates derived via thermal infrared remote sensing. The neglect of water source (and/or sink) processes in the bottom-up LSM can be potentially diagnosed through the presence of systematic energy flux biases relative to the top-down remote sensing retrieval. Based on this concept, the authors introduce the Atmosphere-Land Exchange Inverse (ALEXI) Source-Sink for Evapotranspiration (ASSET) index derived from comparisons between ALEXI remote sensing latent heat flux retrievals and comparable estimates obtained from the Noah LSM, version 3.2. Comparisons between ASSET index values and known spatial variations of groundwater depth, irrigation extent, inland water bodies, and tile drainage density within the contiguous United States verify the ability of ASSET to identify regions where neglected soil water source-sink processes may be impacting modeled surface energy fluxes. Consequently, ASSET appears to provide valuable information for ongoing efforts to improve the parameterization of new water source-sink processes within modern LSMs.","author":[{"dropping-particle":"","family":"Hain","given":"Christopher R.","non-dropping-particle":"","parse-names":false,"suffix":""},{"dropping-particle":"","family":"Crow","given":"Wade T.","non-dropping-particle":"","parse-names":false,"suffix":""},{"dropping-particle":"","family":"Anderson","given":"Martha C.","non-dropping-particle":"","parse-names":false,"suffix":""},{"dropping-particle":"","family":"Tugrul Yilmaz","given":"M.","non-dropping-particle":"","parse-names":false,"suffix":""}],"container-title":"Journal of Hydrometeorology","id":"ITEM-2","issue":"3","issued":{"date-parts":[["2015"]]},"page":"1070-1086","title":"Diagnosing neglected soil moisture source-sink processes via a thermal infrared-based two-source energy balance model","type":"article-journal","volume":"16"},"uris":["http://www.mendeley.com/documents/?uuid=8c54891b-5a40-4789-bf71-f39f1bf6904c"]}],"mendeley":{"formattedCitation":"(Ying Fan et al., 2017; Hain et al., 2015)","plainTextFormattedCitation":"(Ying Fan et al., 2017; Hain et al., 2015)","previouslyFormattedCitation":"(Ying Fan et al., 2017; Hain et al., 2015)"},"properties":{"noteIndex":0},"schema":"https://github.com/citation-style-language/schema/raw/master/csl-citation.json"}</w:instrText>
      </w:r>
      <w:r w:rsidR="00E217A7" w:rsidRPr="00B65DC2">
        <w:rPr>
          <w:rFonts w:ascii="Times" w:hAnsi="Times" w:cs="Arial"/>
          <w:iCs/>
          <w:lang w:val="en-GB"/>
        </w:rPr>
        <w:fldChar w:fldCharType="separate"/>
      </w:r>
      <w:r w:rsidR="00E217A7" w:rsidRPr="00B65DC2">
        <w:rPr>
          <w:rFonts w:ascii="Times" w:hAnsi="Times" w:cs="Arial"/>
          <w:iCs/>
          <w:noProof/>
          <w:lang w:val="en-GB"/>
        </w:rPr>
        <w:t>(Ying Fan et al., 2017; Hain et al., 2015)</w:t>
      </w:r>
      <w:r w:rsidR="00E217A7" w:rsidRPr="00B65DC2">
        <w:rPr>
          <w:rFonts w:ascii="Times" w:hAnsi="Times" w:cs="Arial"/>
          <w:iCs/>
          <w:lang w:val="en-GB"/>
        </w:rPr>
        <w:fldChar w:fldCharType="end"/>
      </w:r>
      <w:r w:rsidR="00E217A7" w:rsidRPr="00B65DC2">
        <w:rPr>
          <w:rFonts w:ascii="Times" w:hAnsi="Times" w:cs="Arial"/>
          <w:iCs/>
          <w:lang w:val="en-GB"/>
        </w:rPr>
        <w:t xml:space="preserve">. </w:t>
      </w:r>
      <w:r w:rsidR="00F772CB" w:rsidRPr="00B65DC2">
        <w:rPr>
          <w:rFonts w:ascii="Times" w:hAnsi="Times" w:cs="Arial"/>
          <w:iCs/>
        </w:rPr>
        <w:t xml:space="preserve">However, </w:t>
      </w:r>
      <w:r w:rsidR="00F94036" w:rsidRPr="0039784D">
        <w:rPr>
          <w:rFonts w:ascii="Times" w:hAnsi="Times" w:cs="Arial"/>
          <w:iCs/>
          <w:lang w:val="en-US"/>
        </w:rPr>
        <w:lastRenderedPageBreak/>
        <w:t xml:space="preserve">the </w:t>
      </w:r>
      <w:r w:rsidR="00FD3723" w:rsidRPr="0039784D">
        <w:rPr>
          <w:rFonts w:ascii="Times" w:hAnsi="Times" w:cs="Arial"/>
          <w:iCs/>
        </w:rPr>
        <w:t>quantification of belowground water availability effects on ET</w:t>
      </w:r>
      <w:r w:rsidR="0039784D" w:rsidRPr="0039784D">
        <w:rPr>
          <w:rFonts w:ascii="Times" w:hAnsi="Times" w:cs="Arial"/>
          <w:iCs/>
          <w:lang w:val="en-US"/>
        </w:rPr>
        <w:t xml:space="preserve"> </w:t>
      </w:r>
      <w:r w:rsidR="00BD07C2" w:rsidRPr="00B65DC2">
        <w:rPr>
          <w:rFonts w:ascii="Times" w:hAnsi="Times" w:cs="Arial"/>
          <w:iCs/>
          <w:lang w:val="en-US"/>
        </w:rPr>
        <w:t xml:space="preserve">across </w:t>
      </w:r>
      <w:r w:rsidR="008B5931" w:rsidRPr="00B65DC2">
        <w:rPr>
          <w:rFonts w:ascii="Times" w:hAnsi="Times" w:cs="Arial"/>
          <w:iCs/>
          <w:lang w:val="en-US"/>
        </w:rPr>
        <w:t>biomes</w:t>
      </w:r>
      <w:r w:rsidR="00BD07C2" w:rsidRPr="00B65DC2">
        <w:rPr>
          <w:rFonts w:ascii="Times" w:hAnsi="Times" w:cs="Arial"/>
          <w:iCs/>
          <w:lang w:val="en-US"/>
        </w:rPr>
        <w:t xml:space="preserve"> </w:t>
      </w:r>
      <w:r w:rsidR="00BD07C2" w:rsidRPr="00B65DC2">
        <w:rPr>
          <w:rFonts w:ascii="Times" w:hAnsi="Times" w:cs="Arial"/>
          <w:iCs/>
        </w:rPr>
        <w:t>has remained largely unexplored</w:t>
      </w:r>
      <w:r w:rsidR="00BD07C2" w:rsidRPr="00B65DC2">
        <w:rPr>
          <w:rFonts w:ascii="Times" w:hAnsi="Times" w:cs="Arial"/>
          <w:iCs/>
          <w:lang w:val="en-US"/>
        </w:rPr>
        <w:t>.</w:t>
      </w:r>
      <w:r w:rsidR="00F94036" w:rsidRPr="00B65DC2">
        <w:rPr>
          <w:rFonts w:ascii="Times" w:hAnsi="Times" w:cs="Arial"/>
          <w:iCs/>
          <w:lang w:val="en-US"/>
        </w:rPr>
        <w:t xml:space="preserve"> </w:t>
      </w:r>
      <w:r w:rsidR="00C961D2" w:rsidRPr="00B65DC2">
        <w:rPr>
          <w:rFonts w:ascii="Times" w:hAnsi="Times" w:cs="Arial"/>
          <w:iCs/>
        </w:rPr>
        <w:t xml:space="preserve">This </w:t>
      </w:r>
      <w:r w:rsidR="00BB3081" w:rsidRPr="00B65DC2">
        <w:rPr>
          <w:rFonts w:ascii="Times" w:hAnsi="Times" w:cs="Arial"/>
          <w:iCs/>
        </w:rPr>
        <w:t>is partly</w:t>
      </w:r>
      <w:r w:rsidR="00C961D2" w:rsidRPr="00B65DC2">
        <w:rPr>
          <w:rFonts w:ascii="Times" w:hAnsi="Times" w:cs="Arial"/>
          <w:iCs/>
        </w:rPr>
        <w:t xml:space="preserve"> </w:t>
      </w:r>
      <w:r w:rsidR="00907FF2" w:rsidRPr="00B65DC2">
        <w:rPr>
          <w:rFonts w:ascii="Times" w:hAnsi="Times" w:cs="Arial"/>
          <w:iCs/>
          <w:lang w:val="en-US"/>
        </w:rPr>
        <w:t>due</w:t>
      </w:r>
      <w:r w:rsidR="00C961D2" w:rsidRPr="00B65DC2">
        <w:rPr>
          <w:rFonts w:ascii="Times" w:hAnsi="Times" w:cs="Arial"/>
          <w:iCs/>
        </w:rPr>
        <w:t xml:space="preserve"> to challenges in separating partial effects</w:t>
      </w:r>
      <w:r w:rsidR="00A950DC" w:rsidRPr="00B65DC2">
        <w:rPr>
          <w:rFonts w:ascii="Times" w:hAnsi="Times" w:cs="Arial"/>
          <w:iCs/>
        </w:rPr>
        <w:t xml:space="preserve"> on ecosystem fluxes</w:t>
      </w:r>
      <w:r w:rsidR="00C961D2" w:rsidRPr="00B65DC2">
        <w:rPr>
          <w:rFonts w:ascii="Times" w:hAnsi="Times" w:cs="Arial"/>
          <w:iCs/>
        </w:rPr>
        <w:t xml:space="preserve"> from </w:t>
      </w:r>
      <w:r w:rsidR="00D37A6D" w:rsidRPr="00B65DC2">
        <w:rPr>
          <w:rFonts w:ascii="Times" w:hAnsi="Times" w:cs="Arial"/>
          <w:iCs/>
        </w:rPr>
        <w:t>multiple covarying drivers</w:t>
      </w:r>
      <w:r w:rsidR="000A7834" w:rsidRPr="00B65DC2">
        <w:rPr>
          <w:rFonts w:ascii="Times" w:hAnsi="Times" w:cs="Arial"/>
          <w:iCs/>
          <w:lang w:val="en-US"/>
        </w:rPr>
        <w:t xml:space="preserve">. </w:t>
      </w:r>
      <w:r w:rsidR="00B6631A" w:rsidRPr="00B65DC2">
        <w:rPr>
          <w:rFonts w:ascii="Times" w:hAnsi="Times" w:cs="Arial"/>
          <w:iCs/>
          <w:lang w:val="en-US"/>
        </w:rPr>
        <w:t>In particular</w:t>
      </w:r>
      <w:r w:rsidR="00427176" w:rsidRPr="00B65DC2">
        <w:rPr>
          <w:rFonts w:ascii="Times" w:hAnsi="Times" w:cs="Arial"/>
          <w:iCs/>
          <w:lang w:val="en-US"/>
        </w:rPr>
        <w:t>, s</w:t>
      </w:r>
      <w:r w:rsidR="0033118F" w:rsidRPr="00B65DC2">
        <w:rPr>
          <w:rFonts w:ascii="Times" w:hAnsi="Times" w:cs="Arial"/>
          <w:iCs/>
        </w:rPr>
        <w:t>oil moisture and vapor pressure deficit jointly affect ET but tend to covary</w:t>
      </w:r>
      <w:r w:rsidR="000A7834" w:rsidRPr="00B65DC2">
        <w:rPr>
          <w:rFonts w:ascii="Times" w:hAnsi="Times" w:cs="Arial"/>
          <w:iCs/>
          <w:lang w:val="en-US"/>
        </w:rPr>
        <w:t xml:space="preserve"> </w:t>
      </w:r>
      <w:r w:rsidR="000A7834" w:rsidRPr="00B65DC2">
        <w:rPr>
          <w:rFonts w:ascii="Times" w:hAnsi="Times" w:cs="Arial"/>
          <w:iCs/>
          <w:lang w:val="en-GB"/>
        </w:rPr>
        <w:fldChar w:fldCharType="begin" w:fldLock="1"/>
      </w:r>
      <w:r w:rsidR="000A7834" w:rsidRPr="00B65DC2">
        <w:rPr>
          <w:rFonts w:ascii="Times" w:hAnsi="Times" w:cs="Arial"/>
          <w:iCs/>
          <w:lang w:val="en-GB"/>
        </w:rPr>
        <w:instrText>ADDIN CSL_CITATION {"citationItems":[{"id":"ITEM-1","itemData":{"DOI":"10.1038/nclimate3114","ISBN":"1758-6798","ISSN":"1758-678X","abstract":"Soil moisture supply and atmospheric demand for water independently limit—and profoundly affect—vegetation productivity and water use during periods of hydrologic stress1, 2, 3, 4. Disentangling the impact of these two drivers on ecosystem carbon and water cycling is difficult because they are often correlated, and experimental tools for manipulating atmospheric demand in the field are lacking. Consequently, the role of atmospheric demand is often not adequately factored into experiments or represented in models5, 6, 7. Here we show that atmospheric demand limits surface conductance and evapotranspiration to a greater extent than soil moisture in many biomes, including mesic forests that are of particular importance to the terrestrial carbon sink8, 9. Further, using projections from ten general circulation models, we show that climate change will increase the importance of atmospheric constraints to carbon and water fluxes in all ecosystems. Consequently, atmospheric demand will become increasingly important for vegetation function, accounting for &gt;70% of growing season limitation to surface conductance in mesic temperate forests. Our results suggest that failure to consider the limiting role of atmospheric demand in experimental designs, simulation models and land management strategies will lead to incorrect projections of ecosystem responses to future climate conditions.","author":[{"dropping-particle":"","family":"Novick","given":"Kimberly A.","non-dropping-particle":"","parse-names":false,"suffix":""},{"dropping-particle":"","family":"Ficklin","given":"Darren L.","non-dropping-particle":"","parse-names":false,"suffix":""},{"dropping-particle":"","family":"Stoy","given":"Paul C.","non-dropping-particle":"","parse-names":false,"suffix":""},{"dropping-particle":"","family":"Williams","given":"Christopher A.","non-dropping-particle":"","parse-names":false,"suffix":""},{"dropping-particle":"","family":"Bohrer","given":"Gil","non-dropping-particle":"","parse-names":false,"suffix":""},{"dropping-particle":"","family":"Oishi","given":"A. Christopher","non-dropping-particle":"","parse-names":false,"suffix":""},{"dropping-particle":"","family":"Papuga","given":"Shirley A.","non-dropping-particle":"","parse-names":false,"suffix":""},{"dropping-particle":"","family":"Blanken","given":"Peter D.","non-dropping-particle":"","parse-names":false,"suffix":""},{"dropping-particle":"","family":"Noormets","given":"Asko","non-dropping-particle":"","parse-names":false,"suffix":""},{"dropping-particle":"","family":"Sulman","given":"Benjamin N.","non-dropping-particle":"","parse-names":false,"suffix":""},{"dropping-particle":"","family":"Scott","given":"Russell L.","non-dropping-particle":"","parse-names":false,"suffix":""},{"dropping-particle":"","family":"Wang","given":"Lixin","non-dropping-particle":"","parse-names":false,"suffix":""},{"dropping-particle":"","family":"Phillips","given":"Richard P.","non-dropping-particle":"","parse-names":false,"suffix":""}],"container-title":"Nature Climate Change","id":"ITEM-1","issue":"11","issued":{"date-parts":[["2016"]]},"page":"1023-1027","title":"The increasing importance of atmospheric demand for ecosystem water and carbon fluxes","type":"article-journal","volume":"6"},"uris":["http://www.mendeley.com/documents/?uuid=d532704f-16a3-4b8b-8f0c-66f9ad896806"]},{"id":"ITEM-2","itemData":{"DOI":"10.1038/s41561-018-0133-5","ISSN":"17520908","abstract":"Climate change is altering the dynamics, structure and function of the Amazon, a biome deeply connected to the Earth's carbon cycle. Climate factors that control the spatial and temporal variations in forest photosynthesis have been well studied, but the influence of forest height and age on this controlling effect has rarely been considered. Here, we present remote sensing observations of solar-induced fluorescence (a proxy for photosynthesis), precipitation, vapour-pressure deficit and canopy height, together with estimates of forest age and aboveground biomass. We show that photosynthesis in tall Amazonian forests, that is, forests above 30 m, is three times less sensitive to precipitation variability than in shorter (less than 20 m) forests. Taller Amazonian forests are also found to be older, have more biomass and deeper rooting systems 1, which enable them to access deeper soil moisture and make them more resilient to drought. We suggest that forest height and age are an important control of photosynthesis in response to interannual precipitation fluctuations. Although older and taller trees show less sensitivity to precipitation variations, they are more susceptible to fluctuations in vapour-pressure deficit. Our findings illuminate the response of Amazonian forests to water stress, droughts and climate change.","author":[{"dropping-particle":"","family":"Giardina","given":"Francesco","non-dropping-particle":"","parse-names":false,"suffix":""},{"dropping-particle":"","family":"Konings","given":"Alexandra G.","non-dropping-particle":"","parse-names":false,"suffix":""},{"dropping-particle":"","family":"Kennedy","given":"Daniel","non-dropping-particle":"","parse-names":false,"suffix":""},{"dropping-particle":"","family":"Alemohammad","given":"Seyed Hamed","non-dropping-particle":"","parse-names":false,"suffix":""},{"dropping-particle":"","family":"Oliveira","given":"Rafael S.","non-dropping-particle":"","parse-names":false,"suffix":""},{"dropping-particle":"","family":"Uriarte","given":"Maria","non-dropping-particle":"","parse-names":false,"suffix":""},{"dropping-particle":"","family":"Gentine","given":"Pierre","non-dropping-particle":"","parse-names":false,"suffix":""}],"container-title":"Nature Geoscience","id":"ITEM-2","issue":"6","issued":{"date-parts":[["2018","6","1"]]},"page":"405-409","publisher":"Nature Publishing Group","title":"Tall Amazonian forests are less sensitive to precipitation variability","type":"article-journal","volume":"11"},"uris":["http://www.mendeley.com/documents/?uuid=83e7de91-cffd-3fc5-8d18-61d508974daf"]},{"id":"ITEM-3","itemData":{"DOI":"10.1126/sciadv.aau5740","ISSN":"23752548","PMID":"30746452","abstract":"Drought and atmospheric aridity pose large risks to ecosystem services and agricultural production. However, these factors are seldom assessed together as compound events, although they often occur simultaneously. Drought stress on terrestrial carbon uptake is characterized by soil moisture (SM) deficit and high vapor pressure deficit (VPD). We used in situ observations and 15 Earth system models to show that compound events with very high VPD and low SM occur more frequently than expected if these events were independent. These compound events are projected to become more frequent and more extreme and exert increasingly negative effects on continental productivity. Models project intensified negative effects of high VPD and low SM on vegetation productivity, with the intensification of SM exceeding those of VPD in the Northern Hemisphere. These results highlight the importance of compound extreme events and their threats for the capability of continents to act as a carbon sink.","author":[{"dropping-particle":"","family":"Zhou","given":"Sha","non-dropping-particle":"","parse-names":false,"suffix":""},{"dropping-particle":"","family":"Zhang","given":"Yao","non-dropping-particle":"","parse-names":false,"suffix":""},{"dropping-particle":"","family":"Williams","given":"A. Park","non-dropping-particle":"","parse-names":false,"suffix":""},{"dropping-particle":"","family":"Gentine","given":"Pierre","non-dropping-particle":"","parse-names":false,"suffix":""}],"container-title":"Science Advances","id":"ITEM-3","issue":"1","issued":{"date-parts":[["2019"]]},"page":"1-9","title":"Projected increases in intensity, frequency, and terrestrial carbon costs of compound drought and aridity events","type":"article-journal","volume":"5"},"uris":["http://www.mendeley.com/documents/?uuid=d6c8bc5b-67cf-4aa8-b6ad-a250c0914789"]}],"mendeley":{"formattedCitation":"(Giardina et al., 2018; Novick et al., 2016; Zhou et al., 2019)","manualFormatting":"(Novick et al., 2016; Zhou et al., 2019)","plainTextFormattedCitation":"(Giardina et al., 2018; Novick et al., 2016; Zhou et al., 2019)","previouslyFormattedCitation":"(Giardina et al., 2018; Novick et al., 2016; Zhou et al., 2019)"},"properties":{"noteIndex":0},"schema":"https://github.com/citation-style-language/schema/raw/master/csl-citation.json"}</w:instrText>
      </w:r>
      <w:r w:rsidR="000A7834" w:rsidRPr="00B65DC2">
        <w:rPr>
          <w:rFonts w:ascii="Times" w:hAnsi="Times" w:cs="Arial"/>
          <w:iCs/>
          <w:lang w:val="en-GB"/>
        </w:rPr>
        <w:fldChar w:fldCharType="separate"/>
      </w:r>
      <w:r w:rsidR="000A7834" w:rsidRPr="00B65DC2">
        <w:rPr>
          <w:rFonts w:ascii="Times" w:hAnsi="Times" w:cs="Arial"/>
          <w:iCs/>
          <w:noProof/>
          <w:lang w:val="en-GB"/>
        </w:rPr>
        <w:t>(Novick et al., 2016; Zhou et al., 2019)</w:t>
      </w:r>
      <w:r w:rsidR="000A7834" w:rsidRPr="00B65DC2">
        <w:rPr>
          <w:rFonts w:ascii="Times" w:hAnsi="Times" w:cs="Arial"/>
          <w:iCs/>
          <w:lang w:val="en-GB"/>
        </w:rPr>
        <w:fldChar w:fldCharType="end"/>
      </w:r>
      <w:r w:rsidR="000A7834" w:rsidRPr="00B65DC2">
        <w:rPr>
          <w:rFonts w:ascii="Times" w:hAnsi="Times" w:cs="Arial"/>
          <w:iCs/>
          <w:lang w:val="en-US"/>
        </w:rPr>
        <w:t>.</w:t>
      </w:r>
      <w:r w:rsidR="00B6631A" w:rsidRPr="00B65DC2">
        <w:rPr>
          <w:rFonts w:ascii="Times" w:hAnsi="Times" w:cs="Arial"/>
          <w:iCs/>
          <w:lang w:val="en-US"/>
        </w:rPr>
        <w:t xml:space="preserve"> </w:t>
      </w:r>
      <w:r w:rsidR="005F130F">
        <w:rPr>
          <w:rFonts w:ascii="Times" w:hAnsi="Times" w:cs="Arial"/>
          <w:lang w:val="en-US"/>
        </w:rPr>
        <w:t>T</w:t>
      </w:r>
      <w:r w:rsidR="005F130F" w:rsidRPr="00B65DC2">
        <w:rPr>
          <w:rFonts w:ascii="Times" w:hAnsi="Times" w:cs="Arial"/>
          <w:lang w:val="en-GB"/>
        </w:rPr>
        <w:t xml:space="preserve">he soil moisture-VPD coupling is only observed as a result of land-atmosphere feedbacks under relatively dry conditions </w:t>
      </w:r>
      <w:r w:rsidR="005F130F" w:rsidRPr="00B65DC2">
        <w:rPr>
          <w:rFonts w:ascii="Times" w:hAnsi="Times" w:cs="Arial"/>
          <w:lang w:val="en-GB"/>
        </w:rPr>
        <w:fldChar w:fldCharType="begin" w:fldLock="1"/>
      </w:r>
      <w:r w:rsidR="005F130F" w:rsidRPr="00B65DC2">
        <w:rPr>
          <w:rFonts w:ascii="Times" w:hAnsi="Times" w:cs="Arial"/>
          <w:lang w:val="en-GB"/>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review","type":"article-journal","volume":"99"},"uris":["http://www.mendeley.com/documents/?uuid=b175eb47-ecaa-45f9-98ec-d2b8f0dcf00a"]}],"mendeley":{"formattedCitation":"(Sonia I. Seneviratne et al., 2010)","plainTextFormattedCitation":"(Sonia I. Seneviratne et al., 2010)","previouslyFormattedCitation":"(Sonia I. Seneviratne et al., 2010)"},"properties":{"noteIndex":0},"schema":"https://github.com/citation-style-language/schema/raw/master/csl-citation.json"}</w:instrText>
      </w:r>
      <w:r w:rsidR="005F130F" w:rsidRPr="00B65DC2">
        <w:rPr>
          <w:rFonts w:ascii="Times" w:hAnsi="Times" w:cs="Arial"/>
          <w:lang w:val="en-GB"/>
        </w:rPr>
        <w:fldChar w:fldCharType="separate"/>
      </w:r>
      <w:r w:rsidR="005F130F" w:rsidRPr="00B65DC2">
        <w:rPr>
          <w:rFonts w:ascii="Times" w:hAnsi="Times" w:cs="Arial"/>
          <w:noProof/>
          <w:lang w:val="en-GB"/>
        </w:rPr>
        <w:t>(Sonia I. Seneviratne et al., 2010)</w:t>
      </w:r>
      <w:r w:rsidR="005F130F" w:rsidRPr="00B65DC2">
        <w:rPr>
          <w:rFonts w:ascii="Times" w:hAnsi="Times" w:cs="Arial"/>
          <w:lang w:val="en-GB"/>
        </w:rPr>
        <w:fldChar w:fldCharType="end"/>
      </w:r>
      <w:r w:rsidR="005F130F" w:rsidRPr="00B65DC2">
        <w:rPr>
          <w:rFonts w:ascii="Times" w:hAnsi="Times" w:cs="Arial"/>
          <w:lang w:val="en-GB"/>
        </w:rPr>
        <w:t xml:space="preserve">, but this correlation fades under very dry or humid conditions </w:t>
      </w:r>
      <w:r w:rsidR="005F130F" w:rsidRPr="00B65DC2">
        <w:rPr>
          <w:rFonts w:ascii="Times" w:hAnsi="Times" w:cs="Arial"/>
          <w:lang w:val="en-GB"/>
        </w:rPr>
        <w:fldChar w:fldCharType="begin" w:fldLock="1"/>
      </w:r>
      <w:r w:rsidR="005F130F" w:rsidRPr="00B65DC2">
        <w:rPr>
          <w:rFonts w:ascii="Times" w:hAnsi="Times" w:cs="Arial"/>
          <w:lang w:val="en-GB"/>
        </w:rPr>
        <w:instrText>ADDIN CSL_CITATION {"citationItems":[{"id":"ITEM-1","itemData":{"DOI":"10.1029/2008WR007279","ISSN":"00431397","abstract":"[1] Ecohydrological systems may be characterized as nonlinear, complex, open dissipative systems. Such systems consist of many coupled processes, and the couplings change depending on the system state or scale in space and time at which the system is analyzed. The arrangement of couplings in a complex system may be represented as a network of information flow and feedback between variables that measure system processes. The occurrence of feedback on such a network provides sufficient conditions for self-organized and nonlinear behaviors to emerge. We adapt an information-theoretic statistical method called transfer entropy for the purposes of robustly measuring the directionality, relative strength, statistical significance, and time scale of information flow between pairs of ecohydrological variables using time series data. A process network may be delineated where variables are cast as nodes and information flows as weighted directional links between them. The process network captures key couplings and time scales and represents the state of the complex system as a whole, including functional groups of variables (subsystems) and synchronization resulting from feedbacks. It is therefore able to identify interactions which are not detectable using methods which examine the system using one relationship at a time. We assemble an information flow process network using July 2003 FLUXNET data for a Midwestern corn-soybean ecohydrological system in a healthy, peak growing season state and compare the results with those using July 2005 data for the same site during a severe drought. We find that the process network during drought is substantially decoupled, and regional-scale information feedback is reduced during the drought. We conclude that the proposed process network methodology is able to identify the differences between two states of an ecohydrological system on the basis of variations in the pattern of feedback coupling on the network. © 2009 by the American Geophysical Union.","author":[{"dropping-particle":"","family":"Ruddell","given":"Benjamin L.","non-dropping-particle":"","parse-names":false,"suffix":""},{"dropping-particle":"","family":"Kumar","given":"Praveen","non-dropping-particle":"","parse-names":false,"suffix":""}],"container-title":"Water Resources Research","id":"ITEM-1","issue":"3","issued":{"date-parts":[["2009"]]},"title":"Ecohydrologic process networks: 1. Identification","type":"article-journal","volume":"45"},"uris":["http://www.mendeley.com/documents/?uuid=4cfee4eb-842b-4de4-84ad-9d2694e67c74"]}],"mendeley":{"formattedCitation":"(Ruddell &amp; Kumar, 2009)","plainTextFormattedCitation":"(Ruddell &amp; Kumar, 2009)","previouslyFormattedCitation":"(Ruddell &amp; Kumar, 2009)"},"properties":{"noteIndex":0},"schema":"https://github.com/citation-style-language/schema/raw/master/csl-citation.json"}</w:instrText>
      </w:r>
      <w:r w:rsidR="005F130F" w:rsidRPr="00B65DC2">
        <w:rPr>
          <w:rFonts w:ascii="Times" w:hAnsi="Times" w:cs="Arial"/>
          <w:lang w:val="en-GB"/>
        </w:rPr>
        <w:fldChar w:fldCharType="separate"/>
      </w:r>
      <w:r w:rsidR="005F130F" w:rsidRPr="00B65DC2">
        <w:rPr>
          <w:rFonts w:ascii="Times" w:hAnsi="Times" w:cs="Arial"/>
          <w:noProof/>
          <w:lang w:val="en-GB"/>
        </w:rPr>
        <w:t>(Ruddell &amp; Kumar, 2009)</w:t>
      </w:r>
      <w:r w:rsidR="005F130F" w:rsidRPr="00B65DC2">
        <w:rPr>
          <w:rFonts w:ascii="Times" w:hAnsi="Times" w:cs="Arial"/>
          <w:lang w:val="en-GB"/>
        </w:rPr>
        <w:fldChar w:fldCharType="end"/>
      </w:r>
      <w:r w:rsidR="005F130F" w:rsidRPr="00B65DC2">
        <w:rPr>
          <w:rFonts w:ascii="Times" w:hAnsi="Times" w:cs="Arial"/>
          <w:lang w:val="en-GB"/>
        </w:rPr>
        <w:t xml:space="preserve">. </w:t>
      </w:r>
      <w:r w:rsidR="00B6631A" w:rsidRPr="00B65DC2">
        <w:rPr>
          <w:rFonts w:ascii="Times" w:hAnsi="Times" w:cs="Arial"/>
          <w:iCs/>
          <w:lang w:val="en-US"/>
        </w:rPr>
        <w:t xml:space="preserve">This limits our understanding of belowground water availability </w:t>
      </w:r>
      <w:r w:rsidR="00F74E24">
        <w:rPr>
          <w:rFonts w:ascii="Times" w:hAnsi="Times" w:cs="Arial"/>
          <w:iCs/>
          <w:lang w:val="en-US"/>
        </w:rPr>
        <w:t>effects on</w:t>
      </w:r>
      <w:r w:rsidR="00205AAC" w:rsidRPr="00B65DC2">
        <w:rPr>
          <w:rFonts w:ascii="Times" w:hAnsi="Times" w:cs="Arial"/>
          <w:iCs/>
          <w:lang w:val="en-US"/>
        </w:rPr>
        <w:t xml:space="preserve"> </w:t>
      </w:r>
      <w:r w:rsidR="00B6631A" w:rsidRPr="00B65DC2">
        <w:rPr>
          <w:rFonts w:ascii="Times" w:hAnsi="Times" w:cs="Arial"/>
          <w:iCs/>
          <w:lang w:val="en-US"/>
        </w:rPr>
        <w:t>fluxes</w:t>
      </w:r>
      <w:r w:rsidR="000F6129">
        <w:rPr>
          <w:rFonts w:ascii="Times" w:hAnsi="Times" w:cs="Arial"/>
          <w:iCs/>
          <w:lang w:val="en-US"/>
        </w:rPr>
        <w:t>. It also</w:t>
      </w:r>
      <w:r w:rsidR="00B6631A" w:rsidRPr="00B65DC2">
        <w:rPr>
          <w:rFonts w:ascii="Times" w:hAnsi="Times" w:cs="Arial"/>
          <w:iCs/>
          <w:lang w:val="en-US"/>
        </w:rPr>
        <w:t xml:space="preserve"> </w:t>
      </w:r>
      <w:r w:rsidR="00F74E24">
        <w:rPr>
          <w:rFonts w:ascii="Times" w:hAnsi="Times" w:cs="Arial"/>
          <w:iCs/>
          <w:lang w:val="en-US"/>
        </w:rPr>
        <w:t xml:space="preserve">hinders our ability to find </w:t>
      </w:r>
      <w:r w:rsidR="0033118F" w:rsidRPr="00B65DC2">
        <w:rPr>
          <w:rFonts w:ascii="Times" w:hAnsi="Times" w:cs="Arial"/>
          <w:iCs/>
        </w:rPr>
        <w:t>generalizations</w:t>
      </w:r>
      <w:r w:rsidR="000F6129">
        <w:rPr>
          <w:rFonts w:ascii="Times" w:hAnsi="Times" w:cs="Arial"/>
          <w:iCs/>
          <w:lang w:val="en-US"/>
        </w:rPr>
        <w:t xml:space="preserve"> </w:t>
      </w:r>
      <w:r w:rsidR="00B65E5D">
        <w:rPr>
          <w:rFonts w:ascii="Times" w:hAnsi="Times" w:cs="Arial"/>
          <w:iCs/>
          <w:lang w:val="en-US"/>
        </w:rPr>
        <w:t xml:space="preserve">valid </w:t>
      </w:r>
      <w:r w:rsidR="0033118F" w:rsidRPr="00B65DC2">
        <w:rPr>
          <w:rFonts w:ascii="Times" w:hAnsi="Times" w:cs="Arial"/>
          <w:iCs/>
        </w:rPr>
        <w:t>across a wide range of conditions</w:t>
      </w:r>
      <w:r w:rsidR="000F6129">
        <w:rPr>
          <w:rFonts w:ascii="Times" w:hAnsi="Times" w:cs="Arial"/>
          <w:iCs/>
          <w:lang w:val="en-US"/>
        </w:rPr>
        <w:t xml:space="preserve"> to properly inform models. </w:t>
      </w:r>
    </w:p>
    <w:p w14:paraId="50D888D3" w14:textId="0168CCF7" w:rsidR="005B6E43" w:rsidRPr="000273BA" w:rsidRDefault="00BC7F0A" w:rsidP="00407A25">
      <w:pPr>
        <w:spacing w:after="120" w:line="480" w:lineRule="auto"/>
        <w:jc w:val="both"/>
        <w:rPr>
          <w:rFonts w:ascii="Times" w:hAnsi="Times" w:cs="Arial"/>
          <w:iCs/>
        </w:rPr>
      </w:pPr>
      <w:r w:rsidRPr="00B65DC2">
        <w:rPr>
          <w:rFonts w:ascii="Times" w:hAnsi="Times" w:cs="Arial"/>
          <w:iCs/>
        </w:rPr>
        <w:t>Indeed, t</w:t>
      </w:r>
      <w:r w:rsidR="00B03745" w:rsidRPr="00B65DC2">
        <w:rPr>
          <w:rFonts w:ascii="Times" w:hAnsi="Times" w:cs="Arial"/>
          <w:iCs/>
        </w:rPr>
        <w:t>he complexity</w:t>
      </w:r>
      <w:r w:rsidR="00441A26" w:rsidRPr="00B65DC2">
        <w:rPr>
          <w:rFonts w:ascii="Times" w:hAnsi="Times" w:cs="Arial"/>
          <w:iCs/>
        </w:rPr>
        <w:t xml:space="preserve"> </w:t>
      </w:r>
      <w:r w:rsidR="00D22D85" w:rsidRPr="00B65DC2">
        <w:rPr>
          <w:rFonts w:ascii="Times" w:hAnsi="Times" w:cs="Arial"/>
          <w:iCs/>
          <w:lang w:val="en-US"/>
        </w:rPr>
        <w:t xml:space="preserve">of </w:t>
      </w:r>
      <w:r w:rsidR="00B03745" w:rsidRPr="00B65DC2">
        <w:rPr>
          <w:rFonts w:ascii="Times" w:hAnsi="Times" w:cs="Arial"/>
          <w:iCs/>
        </w:rPr>
        <w:t>belowground water stores and plant access to them contrasts with t</w:t>
      </w:r>
      <w:r w:rsidR="00932B9F" w:rsidRPr="00B65DC2">
        <w:rPr>
          <w:rFonts w:ascii="Times" w:hAnsi="Times" w:cs="Arial"/>
          <w:iCs/>
        </w:rPr>
        <w:t>he</w:t>
      </w:r>
      <w:r w:rsidR="00EB1A07" w:rsidRPr="00B65DC2">
        <w:rPr>
          <w:rFonts w:ascii="Times" w:hAnsi="Times" w:cs="Arial"/>
          <w:iCs/>
        </w:rPr>
        <w:t>ir</w:t>
      </w:r>
      <w:r w:rsidR="00932B9F" w:rsidRPr="00B65DC2">
        <w:rPr>
          <w:rFonts w:ascii="Times" w:hAnsi="Times" w:cs="Arial"/>
          <w:iCs/>
        </w:rPr>
        <w:t xml:space="preserve"> typical representation </w:t>
      </w:r>
      <w:r w:rsidR="000A04F1" w:rsidRPr="00B65DC2">
        <w:rPr>
          <w:rFonts w:ascii="Times" w:hAnsi="Times" w:cs="Arial"/>
          <w:iCs/>
        </w:rPr>
        <w:t>in land surface models</w:t>
      </w:r>
      <w:r w:rsidR="00205AAC" w:rsidRPr="00B65DC2">
        <w:rPr>
          <w:rFonts w:ascii="Times" w:hAnsi="Times" w:cs="Arial"/>
          <w:iCs/>
          <w:lang w:val="en-US"/>
        </w:rPr>
        <w:t xml:space="preserve"> (LSMs)</w:t>
      </w:r>
      <w:r w:rsidR="000A04F1" w:rsidRPr="00B65DC2">
        <w:rPr>
          <w:rFonts w:ascii="Times" w:hAnsi="Times" w:cs="Arial"/>
          <w:iCs/>
        </w:rPr>
        <w:t xml:space="preserve">. </w:t>
      </w:r>
      <w:r w:rsidR="001049CF" w:rsidRPr="00B65DC2">
        <w:rPr>
          <w:rFonts w:ascii="Times" w:hAnsi="Times" w:cs="Arial"/>
          <w:iCs/>
          <w:lang w:val="en-US"/>
        </w:rPr>
        <w:t>W</w:t>
      </w:r>
      <w:r w:rsidR="00674E2A" w:rsidRPr="00B65DC2">
        <w:rPr>
          <w:rFonts w:ascii="Times" w:hAnsi="Times" w:cs="Arial"/>
          <w:iCs/>
          <w:lang w:val="en-US"/>
        </w:rPr>
        <w:t>ith a few exceptions, LSMs represent a flat surface</w:t>
      </w:r>
      <w:r w:rsidR="00DB2DF0" w:rsidRPr="00B65DC2">
        <w:rPr>
          <w:rFonts w:ascii="Times" w:hAnsi="Times" w:cs="Arial"/>
          <w:iCs/>
          <w:lang w:val="en-US"/>
        </w:rPr>
        <w:t xml:space="preserve"> </w:t>
      </w:r>
      <w:r w:rsidR="00DB2DF0" w:rsidRPr="00B65DC2">
        <w:rPr>
          <w:rFonts w:ascii="Times" w:hAnsi="Times" w:cs="Arial"/>
          <w:iCs/>
          <w:lang w:val="en-US"/>
        </w:rPr>
        <w:fldChar w:fldCharType="begin" w:fldLock="1"/>
      </w:r>
      <w:r w:rsidR="0061110F" w:rsidRPr="00B65DC2">
        <w:rPr>
          <w:rFonts w:ascii="Times" w:hAnsi="Times" w:cs="Arial"/>
          <w:iCs/>
          <w:lang w:val="en-US"/>
        </w:rPr>
        <w:instrText>ADDIN CSL_CITATION {"citationItems":[{"id":"ITEM-1","itemData":{"DOI":"10.5194/acp-15-5987-2015","ISSN":"16807324","abstract":"Land-surface models (LSMs) are increasingly called upon to represent not only the exchanges of energy, water and momentum across the land-atmosphere interface (their original purpose in climate models), but also how ecosystems and water resources respond to climate, atmospheric environment, land-use and land-use change,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C.","non-dropping-particle":"","parse-names":false,"suffix":""},{"dropping-particle":"","family":"Liang","given":"X.","non-dropping-particle":"","parse-names":false,"suffix":""},{"dropping-particle":"","family":"Medlyn","given":"B. E.","non-dropping-particle":"","parse-names":false,"suffix":""},{"dropping-particle":"","family":"Wang","given":"Y. P.","non-dropping-particle":"","parse-names":false,"suffix":""}],"container-title":"Atmospheric Chemistry and Physics","id":"ITEM-1","issue":"10","issued":{"date-parts":[["2015","5","29"]]},"page":"5987-6005","publisher":"Copernicus GmbH","title":"Reliable, robust and realistic: The three R's of next-generation land-surface modelling","type":"article-journal","volume":"15"},"uris":["http://www.mendeley.com/documents/?uuid=6e22f403-7bbc-33d7-b8b5-5fc3dfe5a04c"]}],"mendeley":{"formattedCitation":"(Prentice et al., 2015)","plainTextFormattedCitation":"(Prentice et al., 2015)","previouslyFormattedCitation":"(Prentice et al., 2015)"},"properties":{"noteIndex":0},"schema":"https://github.com/citation-style-language/schema/raw/master/csl-citation.json"}</w:instrText>
      </w:r>
      <w:r w:rsidR="00DB2DF0" w:rsidRPr="00B65DC2">
        <w:rPr>
          <w:rFonts w:ascii="Times" w:hAnsi="Times" w:cs="Arial"/>
          <w:iCs/>
          <w:lang w:val="en-US"/>
        </w:rPr>
        <w:fldChar w:fldCharType="separate"/>
      </w:r>
      <w:r w:rsidR="00DB2DF0" w:rsidRPr="00B65DC2">
        <w:rPr>
          <w:rFonts w:ascii="Times" w:hAnsi="Times" w:cs="Arial"/>
          <w:iCs/>
          <w:noProof/>
          <w:lang w:val="en-US"/>
        </w:rPr>
        <w:t>(Prentice et al., 2015)</w:t>
      </w:r>
      <w:r w:rsidR="00DB2DF0" w:rsidRPr="00B65DC2">
        <w:rPr>
          <w:rFonts w:ascii="Times" w:hAnsi="Times" w:cs="Arial"/>
          <w:iCs/>
          <w:lang w:val="en-US"/>
        </w:rPr>
        <w:fldChar w:fldCharType="end"/>
      </w:r>
      <w:r w:rsidR="00674E2A" w:rsidRPr="00B65DC2">
        <w:rPr>
          <w:rFonts w:ascii="Times" w:hAnsi="Times" w:cs="Arial"/>
          <w:iCs/>
          <w:lang w:val="en-US"/>
        </w:rPr>
        <w:t xml:space="preserve">, assume free drainage from the bottom soil layer which prohibits the formation of </w:t>
      </w:r>
      <w:r w:rsidR="00E515BE" w:rsidRPr="00B65DC2">
        <w:rPr>
          <w:rFonts w:ascii="Times" w:hAnsi="Times" w:cs="Arial"/>
          <w:iCs/>
        </w:rPr>
        <w:t>water-saturated zones</w:t>
      </w:r>
      <w:r w:rsidR="00EE4298" w:rsidRPr="00B65DC2">
        <w:rPr>
          <w:rFonts w:ascii="Times" w:hAnsi="Times" w:cs="Arial"/>
          <w:iCs/>
          <w:lang w:val="en-US"/>
        </w:rPr>
        <w:t xml:space="preserve"> </w:t>
      </w:r>
      <w:r w:rsidR="0061110F" w:rsidRPr="00B65DC2">
        <w:rPr>
          <w:rFonts w:ascii="Times" w:hAnsi="Times" w:cs="Arial"/>
          <w:iCs/>
          <w:lang w:val="en-US"/>
        </w:rPr>
        <w:fldChar w:fldCharType="begin" w:fldLock="1"/>
      </w:r>
      <w:r w:rsidR="00E515BE" w:rsidRPr="00B65DC2">
        <w:rPr>
          <w:rFonts w:ascii="Times" w:hAnsi="Times" w:cs="Arial"/>
          <w:iCs/>
          <w:lang w:val="en-US"/>
        </w:rPr>
        <w:instrText>ADDIN CSL_CITATION {"citationItems":[{"id":"ITEM-1","itemData":{"DOI":"10.1029/94JD00483","ISSN":"0148-0227","abstract":"A generalization of the single soil layer variable infiltration capacity (VIC) land surface hydrological model previously implemented in the G.F.D.L. GCM is described. The new model is comprised of a two-layer characterization of the soil column, and uses an aerodynamic representation of the latent and sensible heat fluxes at the land surface. The infiltration algorithm for the upper layer is essentially the same as for the single layer VIC model. The model partitions the area of interest (e.g., grid cell) into multiple land surface cover types; for each land cover type the fraction of roots in the upper and lower zone is specified. Once the latent heat flux has been computed, the surface energy balance is iterated to solve for the land surface temperature at each time step. -from Authors","author":[{"dropping-particle":"","family":"Liang","given":"Xu","non-dropping-particle":"","parse-names":false,"suffix":""},{"dropping-particle":"","family":"Lettenmaier","given":"Dennis P.","non-dropping-particle":"","parse-names":false,"suffix":""},{"dropping-particle":"","family":"Wood","given":"Eric F.","non-dropping-particle":"","parse-names":false,"suffix":""},{"dropping-particle":"","family":"Burges","given":"Stephen J.","non-dropping-particle":"","parse-names":false,"suffix":""}],"container-title":"Journal of Geophysical Research","id":"ITEM-1","issue":"D7","issued":{"date-parts":[["1994","7","20"]]},"page":"14415","publisher":"Wiley-Blackwell","title":"A simple hydrologically based model of land surface water and energy fluxes for general circulation models","type":"article-journal","volume":"99"},"uris":["http://www.mendeley.com/documents/?uuid=8d9bae2a-1cc7-381a-af67-95f362442f9e"]},{"id":"ITEM-2","itemData":{"DOI":"10.1029/2017MS001260","ISSN":"19422466","abstract":"Soil moisture modifies the state of the atmosphere and thus plays a major role in the climate system. Its spatial distribution is strongly modulated by the underlying orography. Yet the vertical transport of soil water and especially the generation of groundwater runoff at the bottom of the soil column are currently treated in a crude way in most atmospheric and climate models. This potentially leads to large biases in near-surface temperatures during midlatitude summertime conditions, when the soils may dry out. Here we present a new formulation for groundwater and runoff formation. It is based on Richards equation, allows for saturated aquifers, includes a slope-dependent groundwater discharge, and enables a subgrid-scale treatment of the underlying orography. The proposed numerical implementation ensures a physically consistent treatment of the water fluxes in the soil column, using ideas from flux-corrected transport methodologies. An implementation of this formulation into TERRA_ML, the land surface model of the regional climate model of the COnsortium for Small-scale MOdeling (COSMO) in CLimate Mode (CCLM), is validated both in idealized and real-case simulations. Idealized simulations demonstrate the important role of the lower boundary condition at the bottom of the soil column and display a physically meaningful recharge and discharge of the saturated zone. Validation against measurements at selected stations shows an improved seasonal evolution of soil water content. Finally, decade-long climate simulations over Europe exhibit a realistic representation of the groundwater distribution across continental scales and mountainous areas, an improved annual cycle of surface latent heat fluxes, and as a consequence reductions of long-standing biases in near-surface temperatures in semiarid regions.","author":[{"dropping-particle":"","family":"Schlemmer","given":"Linda","non-dropping-particle":"","parse-names":false,"suffix":""},{"dropping-particle":"","family":"Schär","given":"Christoph","non-dropping-particle":"","parse-names":false,"suffix":""},{"dropping-particle":"","family":"Lüthi","given":"Daniel","non-dropping-particle":"","parse-names":false,"suffix":""},{"dropping-particle":"","family":"Strebel","given":"Lukas","non-dropping-particle":"","parse-names":false,"suffix":""}],"container-title":"Journal of Advances in Modeling Earth Systems","id":"ITEM-2","issue":"8","issued":{"date-parts":[["2018"]]},"page":"1809-1832","title":"A Groundwater and Runoff Formulation for Weather and Climate Models","type":"article-journal","volume":"10"},"uris":["http://www.mendeley.com/documents/?uuid=91395db9-78cf-4b95-9606-6374b7c9d830"]}],"mendeley":{"formattedCitation":"(Liang et al., 1994; Schlemmer et al., 2018)","plainTextFormattedCitation":"(Liang et al., 1994; Schlemmer et al., 2018)","previouslyFormattedCitation":"(Liang et al., 1994; Schlemmer et al., 2018)"},"properties":{"noteIndex":0},"schema":"https://github.com/citation-style-language/schema/raw/master/csl-citation.json"}</w:instrText>
      </w:r>
      <w:r w:rsidR="0061110F" w:rsidRPr="00B65DC2">
        <w:rPr>
          <w:rFonts w:ascii="Times" w:hAnsi="Times" w:cs="Arial"/>
          <w:iCs/>
          <w:lang w:val="en-US"/>
        </w:rPr>
        <w:fldChar w:fldCharType="separate"/>
      </w:r>
      <w:r w:rsidR="0061110F" w:rsidRPr="00B65DC2">
        <w:rPr>
          <w:rFonts w:ascii="Times" w:hAnsi="Times" w:cs="Arial"/>
          <w:iCs/>
          <w:noProof/>
          <w:lang w:val="en-US"/>
        </w:rPr>
        <w:t>(Liang et al., 1994; Schlemmer et al., 2018)</w:t>
      </w:r>
      <w:r w:rsidR="0061110F" w:rsidRPr="00B65DC2">
        <w:rPr>
          <w:rFonts w:ascii="Times" w:hAnsi="Times" w:cs="Arial"/>
          <w:iCs/>
          <w:lang w:val="en-US"/>
        </w:rPr>
        <w:fldChar w:fldCharType="end"/>
      </w:r>
      <w:r w:rsidR="0061110F" w:rsidRPr="00B65DC2">
        <w:rPr>
          <w:rFonts w:ascii="Times" w:hAnsi="Times" w:cs="Arial"/>
          <w:iCs/>
          <w:lang w:val="en-US"/>
        </w:rPr>
        <w:t>,</w:t>
      </w:r>
      <w:r w:rsidR="00674E2A" w:rsidRPr="00B65DC2">
        <w:rPr>
          <w:rFonts w:ascii="Times" w:hAnsi="Times" w:cs="Arial"/>
          <w:iCs/>
          <w:lang w:val="en-US"/>
        </w:rPr>
        <w:t xml:space="preserve"> </w:t>
      </w:r>
      <w:r w:rsidR="007E4D14">
        <w:rPr>
          <w:rFonts w:ascii="Times" w:hAnsi="Times" w:cs="Arial"/>
          <w:iCs/>
          <w:lang w:val="en-US"/>
        </w:rPr>
        <w:t>focus on VPD effects</w:t>
      </w:r>
      <w:r w:rsidR="007E4D14">
        <w:rPr>
          <w:rFonts w:ascii="Times" w:hAnsi="Times" w:cs="Arial"/>
          <w:iCs/>
          <w:lang w:val="en-US"/>
        </w:rPr>
        <w:t xml:space="preserve"> </w:t>
      </w:r>
      <w:r w:rsidR="007E4D14">
        <w:rPr>
          <w:rFonts w:ascii="Times" w:hAnsi="Times" w:cs="Arial"/>
          <w:iCs/>
          <w:lang w:val="en-US"/>
        </w:rPr>
        <w:t xml:space="preserve">ignoring the role of belowground water availability in determining ET responses to drought </w:t>
      </w:r>
      <w:r w:rsidR="007E4D14">
        <w:rPr>
          <w:rFonts w:ascii="Times" w:hAnsi="Times" w:cs="Arial"/>
          <w:iCs/>
          <w:lang w:val="en-US"/>
        </w:rPr>
        <w:fldChar w:fldCharType="begin" w:fldLock="1"/>
      </w:r>
      <w:r w:rsidR="007E4D14">
        <w:rPr>
          <w:rFonts w:ascii="Times" w:hAnsi="Times" w:cs="Arial"/>
          <w:iCs/>
          <w:lang w:val="en-US"/>
        </w:rPr>
        <w:instrText>ADDIN CSL_CITATION {"citationItems":[{"id":"ITEM-1","itemData":{"DOI":"10.1016/j.rse.2007.06.025","ISSN":"00344257","abstract":"Numerous models of evapotranspiration have been published that range in data-driven complexity, but global estimates require a model that does not depend on intensive field measurements. The Priestley-Taylor model is relatively simple, and has proven to be remarkably accurate and theoretically robust for estimates of potential evapotranspiration. Building on recent advances in ecophysiological theory that allow detection of multiple stresses on plant function using biophysical remote sensing metrics, we developed a bio-meteorological approach for translating Priestley-Taylor estimates of potential evapotranspiration into rates of actual evapotranspiration. Five model inputs are required: net radiation (Rn), normalized difference vegetation index (NDVI), soil adjusted vegetation index (SAVI), maximum air temperature (Tmax), and water vapor pressure (ea). Our model requires no calibration, tuning or spin-ups. The model is tested and validated against eddy covariance measurements (FLUXNET) from a wide range of climates and plant functional types-grassland, crop, and deciduous broadleaf, evergreen broadleaf, and evergreen needleleaf forests. The model-to-measurement r2 was 0.90 (RMS = 16 mm/month or 28%) for all 16 FLUXNET sites across 2 years (most recent data release). Global estimates of evapotranspiration at a temporal resolution of monthly and a spatial resolution of 1° during the years 1986-1993 were determined using globally consistent datasets from the International Satellite Land-Surface Climatology Project, Initiative II (ISLSCP-II) and the Advanced Very High Resolution Spectroradiometer (AVHRR). Our model resulted in improved prediction of evapotranspiration across water-limited sites, and showed spatial and temporal differences in evapotranspiration globally, regionally and latitudinally. © 2007 Elsevier B.V. All rights reserved.","author":[{"dropping-particle":"","family":"Fisher","given":"Joshua B.","non-dropping-particle":"","parse-names":false,"suffix":""},{"dropping-particle":"","family":"Tu","given":"Kevin P.","non-dropping-particle":"","parse-names":false,"suffix":""},{"dropping-particle":"","family":"Baldocchi","given":"Dennis D.","non-dropping-particle":"","parse-names":false,"suffix":""}],"container-title":"Remote Sensing of Environment","id":"ITEM-1","issue":"3","issued":{"date-parts":[["2008"]]},"page":"901-919","title":"Global estimates of the land-atmosphere water flux based on monthly AVHRR and ISLSCP-II data, validated at 16 FLUXNET sites","type":"article-journal","volume":"112"},"uris":["http://www.mendeley.com/documents/?uuid=40246ce0-26e1-4a93-a149-ad376b25d5f3"]}],"mendeley":{"formattedCitation":"(Fisher et al., 2008)","plainTextFormattedCitation":"(Fisher et al., 2008)","previouslyFormattedCitation":"(Fisher et al., 2008)"},"properties":{"noteIndex":0},"schema":"https://github.com/citation-style-language/schema/raw/master/csl-citation.json"}</w:instrText>
      </w:r>
      <w:r w:rsidR="007E4D14">
        <w:rPr>
          <w:rFonts w:ascii="Times" w:hAnsi="Times" w:cs="Arial"/>
          <w:iCs/>
          <w:lang w:val="en-US"/>
        </w:rPr>
        <w:fldChar w:fldCharType="separate"/>
      </w:r>
      <w:r w:rsidR="007E4D14" w:rsidRPr="007D68A4">
        <w:rPr>
          <w:rFonts w:ascii="Times" w:hAnsi="Times" w:cs="Arial"/>
          <w:iCs/>
          <w:noProof/>
          <w:lang w:val="en-US"/>
        </w:rPr>
        <w:t>(Fisher et al., 2008)</w:t>
      </w:r>
      <w:r w:rsidR="007E4D14">
        <w:rPr>
          <w:rFonts w:ascii="Times" w:hAnsi="Times" w:cs="Arial"/>
          <w:iCs/>
          <w:lang w:val="en-US"/>
        </w:rPr>
        <w:fldChar w:fldCharType="end"/>
      </w:r>
      <w:r w:rsidR="007E4D14">
        <w:rPr>
          <w:rFonts w:ascii="Times" w:hAnsi="Times" w:cs="Arial"/>
          <w:iCs/>
          <w:lang w:val="en-US"/>
        </w:rPr>
        <w:t xml:space="preserve">, </w:t>
      </w:r>
      <w:r w:rsidR="00674E2A" w:rsidRPr="00B65DC2">
        <w:rPr>
          <w:rFonts w:ascii="Times" w:hAnsi="Times" w:cs="Arial"/>
          <w:iCs/>
          <w:lang w:val="en-US"/>
        </w:rPr>
        <w:t xml:space="preserve">do not account for the </w:t>
      </w:r>
      <w:r w:rsidR="0061110F" w:rsidRPr="00B65DC2">
        <w:rPr>
          <w:rFonts w:ascii="Times" w:hAnsi="Times" w:cs="Arial"/>
          <w:iCs/>
          <w:lang w:val="en-US"/>
        </w:rPr>
        <w:t>variety of bedrock lithology and its role as a moisture storage component</w:t>
      </w:r>
      <w:r w:rsidR="00E515BE" w:rsidRPr="00B65DC2">
        <w:rPr>
          <w:rFonts w:ascii="Times" w:hAnsi="Times" w:cs="Arial"/>
          <w:iCs/>
          <w:lang w:val="en-US"/>
        </w:rPr>
        <w:t xml:space="preserve"> </w:t>
      </w:r>
      <w:r w:rsidR="00E515BE" w:rsidRPr="00B65DC2">
        <w:rPr>
          <w:rFonts w:ascii="Times" w:hAnsi="Times" w:cs="Arial"/>
          <w:iCs/>
          <w:lang w:val="en-US"/>
        </w:rPr>
        <w:fldChar w:fldCharType="begin" w:fldLock="1"/>
      </w:r>
      <w:r w:rsidR="00E515BE" w:rsidRPr="00B65DC2">
        <w:rPr>
          <w:rFonts w:ascii="Times" w:hAnsi="Times" w:cs="Arial"/>
          <w:iCs/>
          <w:lang w:val="en-US"/>
        </w:rPr>
        <w:instrText>ADDIN CSL_CITATION {"citationItems":[{"id":"ITEM-1","itemData":{"DOI":"10.1038/s41586-021-03761-3","ISSN":"14764687","PMID":"34497393","abstract":"In the past several decades, field studies have shown that woody plants can access substantial volumes of water from the pores and fractures of bedrock1–3. If, like soil moisture, bedrock water storage serves as an important source of plant-available water, then conceptual paradigms regarding water and carbon cycling may need to be revised to incorporate bedrock properties and processes4–6. Here we present a lower-bound estimate of the contribution of bedrock water storage to transpiration across the continental United States using distributed, publicly available datasets. Temporal and spatial patterns of bedrock water use across the continental United States indicate that woody plants extensively access bedrock water for transpiration. Plants across diverse climates and biomes access bedrock water routinely and not just during extreme drought conditions. On an annual basis in California, the volumes of bedrock water transpiration exceed the volumes of water stored in human-made reservoirs, and woody vegetation that accesses bedrock water accounts for over 50% of the aboveground carbon stocks in the state. Our findings indicate that plants commonly access rock moisture, as opposed to groundwater, from bedrock and that, like soil moisture, rock moisture is a critical component of terrestrial water and carbon cycling.","author":[{"dropping-particle":"","family":"McCormick","given":"Erica L.","non-dropping-particle":"","parse-names":false,"suffix":""},{"dropping-particle":"","family":"Dralle","given":"David N.","non-dropping-particle":"","parse-names":false,"suffix":""},{"dropping-particle":"","family":"Hahm","given":"W. Jesse","non-dropping-particle":"","parse-names":false,"suffix":""},{"dropping-particle":"","family":"Tune","given":"Alison K.","non-dropping-particle":"","parse-names":false,"suffix":""},{"dropping-particle":"","family":"Schmidt","given":"Logan M.","non-dropping-particle":"","parse-names":false,"suffix":""},{"dropping-particle":"","family":"Chadwick","given":"K. Dana","non-dropping-particle":"","parse-names":false,"suffix":""},{"dropping-particle":"","family":"Rempe","given":"Daniella M.","non-dropping-particle":"","parse-names":false,"suffix":""}],"container-title":"Nature","id":"ITEM-1","issue":"7875","issued":{"date-parts":[["2021"]]},"page":"225-229","publisher":"Springer US","title":"Widespread woody plant use of water stored in bedrock","type":"article-journal","volume":"597"},"uris":["http://www.mendeley.com/documents/?uuid=d2c31cdd-8bb6-4957-b5b6-6b46c8d861a5"]}],"mendeley":{"formattedCitation":"(McCormick et al., 2021)","plainTextFormattedCitation":"(McCormick et al., 2021)","previouslyFormattedCitation":"(McCormick et al., 2021)"},"properties":{"noteIndex":0},"schema":"https://github.com/citation-style-language/schema/raw/master/csl-citation.json"}</w:instrText>
      </w:r>
      <w:r w:rsidR="00E515BE" w:rsidRPr="00B65DC2">
        <w:rPr>
          <w:rFonts w:ascii="Times" w:hAnsi="Times" w:cs="Arial"/>
          <w:iCs/>
          <w:lang w:val="en-US"/>
        </w:rPr>
        <w:fldChar w:fldCharType="separate"/>
      </w:r>
      <w:r w:rsidR="00E515BE" w:rsidRPr="00B65DC2">
        <w:rPr>
          <w:rFonts w:ascii="Times" w:hAnsi="Times" w:cs="Arial"/>
          <w:iCs/>
          <w:noProof/>
          <w:lang w:val="en-US"/>
        </w:rPr>
        <w:t>(McCormick et al., 2021)</w:t>
      </w:r>
      <w:r w:rsidR="00E515BE" w:rsidRPr="00B65DC2">
        <w:rPr>
          <w:rFonts w:ascii="Times" w:hAnsi="Times" w:cs="Arial"/>
          <w:iCs/>
          <w:lang w:val="en-US"/>
        </w:rPr>
        <w:fldChar w:fldCharType="end"/>
      </w:r>
      <w:r w:rsidR="0061110F" w:rsidRPr="00B65DC2">
        <w:rPr>
          <w:rFonts w:ascii="Times" w:hAnsi="Times" w:cs="Arial"/>
          <w:iCs/>
          <w:lang w:val="en-US"/>
        </w:rPr>
        <w:t xml:space="preserve">, </w:t>
      </w:r>
      <w:r w:rsidR="00E515BE" w:rsidRPr="00B65DC2">
        <w:rPr>
          <w:rFonts w:ascii="Times" w:hAnsi="Times" w:cs="Arial"/>
          <w:iCs/>
          <w:lang w:val="en-US"/>
        </w:rPr>
        <w:t>and rely on prescribed and often underestimated plant rooting depth</w:t>
      </w:r>
      <w:r w:rsidR="000F76B4">
        <w:rPr>
          <w:rFonts w:ascii="Times" w:hAnsi="Times" w:cs="Arial"/>
          <w:iCs/>
          <w:lang w:val="en-US"/>
        </w:rPr>
        <w:t>s</w:t>
      </w:r>
      <w:r w:rsidR="00E515BE" w:rsidRPr="00B65DC2">
        <w:rPr>
          <w:rFonts w:ascii="Times" w:hAnsi="Times" w:cs="Arial"/>
          <w:iCs/>
          <w:lang w:val="en-US"/>
        </w:rPr>
        <w:t xml:space="preserve"> </w:t>
      </w:r>
      <w:r w:rsidR="00E515BE" w:rsidRPr="00B65DC2">
        <w:rPr>
          <w:rFonts w:ascii="Times" w:hAnsi="Times" w:cs="Arial"/>
          <w:iCs/>
          <w:lang w:val="en-US"/>
        </w:rPr>
        <w:fldChar w:fldCharType="begin" w:fldLock="1"/>
      </w:r>
      <w:r w:rsidR="00751BBC">
        <w:rPr>
          <w:rFonts w:ascii="Times" w:hAnsi="Times" w:cs="Arial"/>
          <w:iCs/>
          <w:lang w:val="en-US"/>
        </w:rPr>
        <w:instrText>ADDIN CSL_CITATION {"citationItems":[{"id":"ITEM-1","itemData":{"DOI":"10.1111/nph.18031","ISSN":"14698137","abstract":"Although the above and belowground sizes and shapes of plants strongly influence plant competition, community structure, and plant–environment interactions, plant sizes and shapes remain poorly characterized across climate regimes. We investigated relationships among shoot and root system size and climate. We assembled and analyzed, to our knowledge, the largest global database describing the maximum rooting depth, lateral spread, and shoot size of terrestrial plants – more than doubling the Root Systems of Individual Plants database to 5647 observations. Water availability and growth form greatly influence shoot size, and rooting depth is primarily influenced by temperature seasonality. Shoot size is the strongest predictor of lateral spread, with root system diameter being two times wider than shoot width on average for woody plants. Shoot size covaries strongly with rooting system size; however, the geometries of plants differ considerably across climates, with woody plants in more arid climates having shorter shoots, but deeper, narrower root systems. Additionally, estimates of the depth and lateral spread of plant root systems are likely underestimated at the global scale.","author":[{"dropping-particle":"","family":"Tumber-Dávila","given":"Shersingh Joseph","non-dropping-particle":"","parse-names":false,"suffix":""},{"dropping-particle":"","family":"Schenk","given":"H. Jochen","non-dropping-particle":"","parse-names":false,"suffix":""},{"dropping-particle":"","family":"Du","given":"Enzai","non-dropping-particle":"","parse-names":false,"suffix":""},{"dropping-particle":"","family":"Jackson","given":"Robert B.","non-dropping-particle":"","parse-names":false,"suffix":""}],"container-title":"New Phytologist","id":"ITEM-1","issued":{"date-parts":[["2022"]]},"publisher":"John Wiley and Sons Inc","title":"Plant sizes and shapes above and belowground and their interactions with climate","type":"article-journal"},"uris":["http://www.mendeley.com/documents/?uuid=448c8e13-97d5-3bf1-ac41-bcca3db6f3de"]},{"id":"ITEM-2","itemData":{"DOI":"10.1029/2018MS001334","ISSN":"19422466","abstract":"Roots are important contributors to plant development, functioning to provide nutrients and water for plant growth. However, roots and their functions are often simplified in Earth system models, which limit the feedback of root foraging strategy on plant productivity, and their impacts on the carbon cycle. The goal of this study is to introduce a new method to resolve the vertical structure of roots over time. The method allows plasticity of rooting depth distribution under nonuniform profiles of water and nitrogen, which influences aboveground dynamics. The dynamic root model optimizes root distribution for both water and nitrogen uptake but gives priority to plant water demands. I implement this new method in the Energy Exascale Earth System model. The resulting root distribution maintains agreement with observations in most ecosystems and marginally improves the gross primary productivity estimated by the model, compared to satellite observations. Increases in gross primary productivity are simulated in desert and boreal ecosystems. However, the model does not capture deep roots in the dry tropics, and therefore, productivity losses are observed in parts of the Amazon and the African savannah. I discuss details of the model algorithm, along with some sensitivity studies that shed light on the model behavior in water-limited ecosystems. The study shows that additional model processes, such as climate dependent root depth, root hydraulics, root form and function, and better nitrogen uptake, should be considered to improve the root water uptake in the Energy Exascale Earth System Land Model (ELM).","author":[{"dropping-particle":"","family":"Drewniak","given":"B. A.","non-dropping-particle":"","parse-names":false,"suffix":""}],"container-title":"Journal of Advances in Modeling Earth Systems","id":"ITEM-2","issue":"1","issued":{"date-parts":[["2019"]]},"page":"338-359","title":"Simulating Dynamic Roots in the Energy Exascale Earth System Land Model","type":"article-journal","volume":"11"},"uris":["http://www.mendeley.com/documents/?uuid=5967a344-b9cd-48a9-b7f7-1037c08dd59d"]}],"mendeley":{"formattedCitation":"(Drewniak, 2019; Tumber-Dávila et al., 2022)","plainTextFormattedCitation":"(Drewniak, 2019; Tumber-Dávila et al., 2022)","previouslyFormattedCitation":"(Drewniak, 2019; Tumber-Dávila et al., 2022)"},"properties":{"noteIndex":0},"schema":"https://github.com/citation-style-language/schema/raw/master/csl-citation.json"}</w:instrText>
      </w:r>
      <w:r w:rsidR="00E515BE" w:rsidRPr="00B65DC2">
        <w:rPr>
          <w:rFonts w:ascii="Times" w:hAnsi="Times" w:cs="Arial"/>
          <w:iCs/>
          <w:lang w:val="en-US"/>
        </w:rPr>
        <w:fldChar w:fldCharType="separate"/>
      </w:r>
      <w:r w:rsidR="00E515BE" w:rsidRPr="00B65DC2">
        <w:rPr>
          <w:rFonts w:ascii="Times" w:hAnsi="Times" w:cs="Arial"/>
          <w:iCs/>
          <w:noProof/>
          <w:lang w:val="en-US"/>
        </w:rPr>
        <w:t>(Drewniak, 2019; Tumber-Dávila et al., 2022)</w:t>
      </w:r>
      <w:r w:rsidR="00E515BE" w:rsidRPr="00B65DC2">
        <w:rPr>
          <w:rFonts w:ascii="Times" w:hAnsi="Times" w:cs="Arial"/>
          <w:iCs/>
          <w:lang w:val="en-US"/>
        </w:rPr>
        <w:fldChar w:fldCharType="end"/>
      </w:r>
      <w:r w:rsidR="007E4D14">
        <w:rPr>
          <w:rFonts w:ascii="Times" w:hAnsi="Times" w:cs="Arial"/>
          <w:iCs/>
          <w:lang w:val="en-US"/>
        </w:rPr>
        <w:t xml:space="preserve">. </w:t>
      </w:r>
      <w:r w:rsidR="005437DD" w:rsidRPr="00B65DC2">
        <w:rPr>
          <w:rFonts w:ascii="Times" w:hAnsi="Times" w:cs="Arial"/>
          <w:iCs/>
        </w:rPr>
        <w:t xml:space="preserve">Spatial variations </w:t>
      </w:r>
      <w:r w:rsidR="005437DD" w:rsidRPr="00B65DC2">
        <w:rPr>
          <w:rFonts w:ascii="Times" w:hAnsi="Times" w:cs="Arial"/>
          <w:iCs/>
          <w:lang w:val="en-GB"/>
        </w:rPr>
        <w:t>of</w:t>
      </w:r>
      <w:r w:rsidR="005437DD" w:rsidRPr="00B65DC2">
        <w:rPr>
          <w:rFonts w:ascii="Times" w:hAnsi="Times" w:cs="Arial"/>
          <w:iCs/>
        </w:rPr>
        <w:t xml:space="preserve"> </w:t>
      </w:r>
      <w:r w:rsidR="0049489B" w:rsidRPr="00B65DC2">
        <w:rPr>
          <w:rFonts w:ascii="Times" w:hAnsi="Times"/>
        </w:rPr>
        <w:t>S</w:t>
      </w:r>
      <w:r w:rsidR="0049489B" w:rsidRPr="00B65DC2">
        <w:rPr>
          <w:rFonts w:ascii="Times" w:hAnsi="Times"/>
          <w:vertAlign w:val="subscript"/>
        </w:rPr>
        <w:t>R</w:t>
      </w:r>
      <w:r w:rsidR="005437DD" w:rsidRPr="00B65DC2">
        <w:rPr>
          <w:rFonts w:ascii="Times" w:hAnsi="Times" w:cs="Arial"/>
          <w:iCs/>
          <w:lang w:val="en-GB"/>
        </w:rPr>
        <w:t xml:space="preserve"> are typically represented in models as a result of the spatial distribution of plant functional types (PFTs) across biomes </w:t>
      </w:r>
      <w:r w:rsidR="005437DD" w:rsidRPr="00B65DC2">
        <w:rPr>
          <w:rFonts w:ascii="Times" w:hAnsi="Times" w:cs="Arial"/>
          <w:iCs/>
          <w:lang w:val="en-GB"/>
        </w:rPr>
        <w:fldChar w:fldCharType="begin" w:fldLock="1"/>
      </w:r>
      <w:r w:rsidR="00E217A7" w:rsidRPr="00B65DC2">
        <w:rPr>
          <w:rFonts w:ascii="Times" w:hAnsi="Times" w:cs="Arial"/>
          <w:iCs/>
          <w:lang w:val="en-GB"/>
        </w:rPr>
        <w:instrText>ADDIN CSL_CITATION {"citationItems":[{"id":"ITEM-1","itemData":{"DOI":"10.1029/2018MS001334","ISSN":"19422466","abstract":"Roots are important contributors to plant development, functioning to provide nutrients and water for plant growth. However, roots and their functions are often simplified in Earth system models, which limit the feedback of root foraging strategy on plant productivity, and their impacts on the carbon cycle. The goal of this study is to introduce a new method to resolve the vertical structure of roots over time. The method allows plasticity of rooting depth distribution under nonuniform profiles of water and nitrogen, which influences aboveground dynamics. The dynamic root model optimizes root distribution for both water and nitrogen uptake but gives priority to plant water demands. I implement this new method in the Energy Exascale Earth System model. The resulting root distribution maintains agreement with observations in most ecosystems and marginally improves the gross primary productivity estimated by the model, compared to satellite observations. Increases in gross primary productivity are simulated in desert and boreal ecosystems. However, the model does not capture deep roots in the dry tropics, and therefore, productivity losses are observed in parts of the Amazon and the African savannah. I discuss details of the model algorithm, along with some sensitivity studies that shed light on the model behavior in water-limited ecosystems. The study shows that additional model processes, such as climate dependent root depth, root hydraulics, root form and function, and better nitrogen uptake, should be considered to improve the root water uptake in the Energy Exascale Earth System Land Model (ELM).","author":[{"dropping-particle":"","family":"Drewniak","given":"B. A.","non-dropping-particle":"","parse-names":false,"suffix":""}],"container-title":"Journal of Advances in Modeling Earth Systems","id":"ITEM-1","issue":"1","issued":{"date-parts":[["2019"]]},"page":"338-359","title":"Simulating Dynamic Roots in the Energy Exascale Earth System Land Model","type":"article-journal","volume":"11"},"uris":["http://www.mendeley.com/documents/?uuid=5967a344-b9cd-48a9-b7f7-1037c08dd59d"]}],"mendeley":{"formattedCitation":"(Drewniak, 2019)","plainTextFormattedCitation":"(Drewniak, 2019)","previouslyFormattedCitation":"(Drewniak, 2019)"},"properties":{"noteIndex":0},"schema":"https://github.com/citation-style-language/schema/raw/master/csl-citation.json"}</w:instrText>
      </w:r>
      <w:r w:rsidR="005437DD" w:rsidRPr="00B65DC2">
        <w:rPr>
          <w:rFonts w:ascii="Times" w:hAnsi="Times" w:cs="Arial"/>
          <w:iCs/>
          <w:lang w:val="en-GB"/>
        </w:rPr>
        <w:fldChar w:fldCharType="separate"/>
      </w:r>
      <w:r w:rsidR="00D60333" w:rsidRPr="00B65DC2">
        <w:rPr>
          <w:rFonts w:ascii="Times" w:hAnsi="Times" w:cs="Arial"/>
          <w:iCs/>
          <w:noProof/>
          <w:lang w:val="en-GB"/>
        </w:rPr>
        <w:t>(Drewniak, 2019)</w:t>
      </w:r>
      <w:r w:rsidR="005437DD" w:rsidRPr="00B65DC2">
        <w:rPr>
          <w:rFonts w:ascii="Times" w:hAnsi="Times" w:cs="Arial"/>
          <w:iCs/>
          <w:lang w:val="en-GB"/>
        </w:rPr>
        <w:fldChar w:fldCharType="end"/>
      </w:r>
      <w:r w:rsidR="005437DD" w:rsidRPr="00B65DC2">
        <w:rPr>
          <w:rFonts w:ascii="Times" w:hAnsi="Times" w:cs="Arial"/>
          <w:iCs/>
          <w:lang w:val="en-GB"/>
        </w:rPr>
        <w:t xml:space="preserve"> and variations in soil type.</w:t>
      </w:r>
      <w:r w:rsidR="00171CF6" w:rsidRPr="00B65DC2">
        <w:rPr>
          <w:rFonts w:ascii="Times" w:hAnsi="Times" w:cs="Arial"/>
          <w:iCs/>
        </w:rPr>
        <w:t xml:space="preserve"> </w:t>
      </w:r>
      <w:r w:rsidR="00185061" w:rsidRPr="00B65DC2">
        <w:rPr>
          <w:rFonts w:ascii="Times" w:hAnsi="Times" w:cs="Arial"/>
          <w:iCs/>
        </w:rPr>
        <w:t xml:space="preserve">These simplifications </w:t>
      </w:r>
      <w:r w:rsidR="002A372C" w:rsidRPr="00B65DC2">
        <w:rPr>
          <w:rFonts w:ascii="Times" w:hAnsi="Times" w:cs="Arial"/>
          <w:iCs/>
        </w:rPr>
        <w:t>affect the accuracy at predicting water limitation effects</w:t>
      </w:r>
      <w:r w:rsidR="009256C7" w:rsidRPr="00B65DC2">
        <w:rPr>
          <w:rFonts w:ascii="Times" w:hAnsi="Times" w:cs="Arial"/>
          <w:iCs/>
          <w:lang w:val="en-US"/>
        </w:rPr>
        <w:t xml:space="preserve"> on</w:t>
      </w:r>
      <w:r w:rsidRPr="00B65DC2">
        <w:rPr>
          <w:rFonts w:ascii="Times" w:hAnsi="Times" w:cs="Arial"/>
          <w:iCs/>
        </w:rPr>
        <w:t xml:space="preserve"> ET, particularly under drought conditions</w:t>
      </w:r>
      <w:r w:rsidR="00FF10F1" w:rsidRPr="00B65DC2">
        <w:rPr>
          <w:rFonts w:ascii="Times" w:hAnsi="Times" w:cs="Arial"/>
          <w:iCs/>
        </w:rPr>
        <w:t xml:space="preserve"> </w:t>
      </w:r>
      <w:commentRangeStart w:id="0"/>
      <w:commentRangeStart w:id="1"/>
      <w:r w:rsidR="00BE610D" w:rsidRPr="00B65DC2">
        <w:rPr>
          <w:rFonts w:ascii="Times" w:hAnsi="Times" w:cs="Arial"/>
          <w:iCs/>
        </w:rPr>
        <w:fldChar w:fldCharType="begin" w:fldLock="1"/>
      </w:r>
      <w:r w:rsidR="00E217A7" w:rsidRPr="00B65DC2">
        <w:rPr>
          <w:rFonts w:ascii="Times" w:hAnsi="Times" w:cs="Arial"/>
          <w:iCs/>
        </w:rPr>
        <w:instrText>ADDIN CSL_CITATION {"citationItems":[{"id":"ITEM-1","itemData":{"DOI":"10.1038/ngeo2957","ISSN":"1752-0908","abstract":"The terrestrial biosphere and atmosphere interact through a series of feedback loops. Variability in terrestrial vegetation growth and phenology can modulate fluxes of water and energy to the atmosphere, and thus affect the climatic conditions that in turn regulate vegetation dynamics. Here we analyse satellite observations of solar-induced fluorescence, precipitation, and radiation using a multivariate statistical technique. We find that biosphere-atmosphere feedbacks are globally widespread and regionally strong: they explain up to 30% of precipitation and surface radiation variance in regions where feedbacks occur. Substantial biosphere-precipitation feedbacks are often found in regions that are transitional between energy and water limitation, such as semi-arid or monsoonal regions. Substantial biosphere-radiation feedbacks are often present in several moderately wet regions and in the Mediterranean, where precipitation and radiation increase vegetation growth. Enhancement of latent and sensible heat transfer from vegetation accompanies this growth, which increases boundary layer height and convection, affecting cloudiness, and consequently incident surface radiation. Enhanced evapotranspiration can increase moist convection, leading to increased precipitation. Earth system models underestimate these precipitation and radiation feedbacks mainly because they underestimate the biosphere response to radiation and water availability. We conclude that biosphere-atmosphere feedbacks cluster in specific climatic regions that help determine the net CO2 balance of the biosphere.","author":[{"dropping-particle":"","family":"Green","given":"Julia K","non-dropping-particle":"","parse-names":false,"suffix":""},{"dropping-particle":"","family":"Konings","given":"Alexandra G","non-dropping-particle":"","parse-names":false,"suffix":""},{"dropping-particle":"","family":"Alemohammad","given":"Seyed Hamed","non-dropping-particle":"","parse-names":false,"suffix":""},{"dropping-particle":"","family":"Berry","given":"Joseph","non-dropping-particle":"","parse-names":false,"suffix":""},{"dropping-particle":"","family":"Entekhabi","given":"Dara","non-dropping-particle":"","parse-names":false,"suffix":""},{"dropping-particle":"","family":"Kolassa","given":"Jana","non-dropping-particle":"","parse-names":false,"suffix":""},{"dropping-particle":"","family":"Lee","given":"Jung-Eun","non-dropping-particle":"","parse-names":false,"suffix":""},{"dropping-particle":"","family":"Gentine","given":"Pierre","non-dropping-particle":"","parse-names":false,"suffix":""}],"container-title":"Nature Geosci","id":"ITEM-1","issue":"May","issued":{"date-parts":[["2017"]]},"title":"Regionally strong feedbacks between the atmosphere and terrestrial biosphere","type":"article-journal","volume":"advance on"},"uris":["http://www.mendeley.com/documents/?uuid=22e5013e-5025-48f8-8a16-f3383b4b5da7"]},{"id":"ITEM-2","itemData":{"DOI":"10.1029/2018MS001500","ISSN":"19422466","abstract":"Version 5 of the Community Land Model (CLM5) introduces the plant hydraulic stress (PHS) configuration of vegetation water use, which is described and compared with the corresponding parameterization from CLM4.5. PHS updates vegetation water stress and root water uptake to better reflect plant hydraulic theory, advancing the physical basis of the model. The new configuration introduces prognostic vegetation water potential, modeled at the root, stem, and leaf levels. Leaf water potential replaces soil potential as the basis for stomatal conductance water stress, and root water potential is used to implement hydraulic root water uptake, replacing a transpiration partitioning function. Point simulations of a tropical forest site (Caxiuanã, Brazil) under ambient conditions and partial precipitation exclusion highlight the differences between PHS and the previous CLM implementation. Model description and simulation results are contextualized with a list of benefits and limitations of the new model formulation, including hypotheses that were not testable in previous versions of the model. Key results include reductions in transpiration and soil moisture biases relative to a control model under both ambient and exclusion conditions, correcting excessive dry season soil moisture stress in the control model. PHS implements hydraulic gradient root water uptake, which allows hydraulic redistribution and compensatory root water uptake and results in PHS utilizing a larger portion of the soil column to buffer shortfalls in precipitation. The new model structure, which bases water stress on leaf water potential, could have significant implications for vegetation-climate feedbacks, including increased sensitivity of photosynthesis to atmospheric vapor pressure deficit.","author":[{"dropping-particle":"","family":"Kennedy","given":"Daniel","non-dropping-particle":"","parse-names":false,"suffix":""},{"dropping-particle":"","family":"Swenson","given":"Sean","non-dropping-particle":"","parse-names":false,"suffix":""},{"dropping-particle":"","family":"Oleson","given":"Keith W.","non-dropping-particle":"","parse-names":false,"suffix":""},{"dropping-particle":"","family":"Lawrence","given":"David M.","non-dropping-particle":"","parse-names":false,"suffix":""},{"dropping-particle":"","family":"Fisher","given":"Rosie","non-dropping-particle":"","parse-names":false,"suffix":""},{"dropping-particle":"","family":"Lola da Costa","given":"Antonio Carlos","non-dropping-particle":"","parse-names":false,"suffix":""},{"dropping-particle":"","family":"Gentine","given":"Pierre","non-dropping-particle":"","parse-names":false,"suffix":""}],"container-title":"Journal of Advances in Modeling Earth Systems","id":"ITEM-2","issue":"2","issued":{"date-parts":[["2019"]]},"page":"485-513","title":"Implementing Plant Hydraulics in the Community Land Model, Version 5","type":"article-journal","volume":"11"},"uris":["http://www.mendeley.com/documents/?uuid=98caa89c-5983-4b28-809a-e85bcff766bb"]}],"mendeley":{"formattedCitation":"(Green et al., 2017; Kennedy et al., 2019)","plainTextFormattedCitation":"(Green et al., 2017; Kennedy et al., 2019)","previouslyFormattedCitation":"(Green et al., 2017; Kennedy et al., 2019)"},"properties":{"noteIndex":0},"schema":"https://github.com/citation-style-language/schema/raw/master/csl-citation.json"}</w:instrText>
      </w:r>
      <w:r w:rsidR="00BE610D" w:rsidRPr="00B65DC2">
        <w:rPr>
          <w:rFonts w:ascii="Times" w:hAnsi="Times" w:cs="Arial"/>
          <w:iCs/>
        </w:rPr>
        <w:fldChar w:fldCharType="separate"/>
      </w:r>
      <w:r w:rsidR="00D60333" w:rsidRPr="00B65DC2">
        <w:rPr>
          <w:rFonts w:ascii="Times" w:hAnsi="Times" w:cs="Arial"/>
          <w:iCs/>
          <w:noProof/>
        </w:rPr>
        <w:t>(Green et al., 2017; Kennedy et al., 2019)</w:t>
      </w:r>
      <w:r w:rsidR="00BE610D" w:rsidRPr="00B65DC2">
        <w:rPr>
          <w:rFonts w:ascii="Times" w:hAnsi="Times" w:cs="Arial"/>
          <w:iCs/>
        </w:rPr>
        <w:fldChar w:fldCharType="end"/>
      </w:r>
      <w:commentRangeEnd w:id="0"/>
      <w:r w:rsidR="00BE610D" w:rsidRPr="00B65DC2">
        <w:rPr>
          <w:rStyle w:val="CommentReference"/>
          <w:rFonts w:ascii="Times" w:hAnsi="Times"/>
        </w:rPr>
        <w:commentReference w:id="0"/>
      </w:r>
      <w:commentRangeEnd w:id="1"/>
      <w:r w:rsidR="00DC48D4">
        <w:rPr>
          <w:rStyle w:val="CommentReference"/>
          <w:lang w:val="en-US"/>
        </w:rPr>
        <w:commentReference w:id="1"/>
      </w:r>
      <w:r w:rsidR="00BE610D" w:rsidRPr="00B65DC2">
        <w:rPr>
          <w:rFonts w:ascii="Times" w:hAnsi="Times" w:cs="Arial"/>
          <w:iCs/>
          <w:lang w:val="en-GB"/>
        </w:rPr>
        <w:t xml:space="preserve"> </w:t>
      </w:r>
      <w:r w:rsidR="00E476AF" w:rsidRPr="00B65DC2">
        <w:rPr>
          <w:rFonts w:ascii="Times" w:hAnsi="Times" w:cs="Arial"/>
          <w:iCs/>
        </w:rPr>
        <w:t xml:space="preserve">and </w:t>
      </w:r>
      <w:r w:rsidR="00E476AF" w:rsidRPr="00B65DC2">
        <w:rPr>
          <w:rFonts w:ascii="Times" w:hAnsi="Times" w:cs="Arial"/>
          <w:iCs/>
          <w:lang w:val="en-GB"/>
        </w:rPr>
        <w:t xml:space="preserve">at large spatial scales </w:t>
      </w:r>
      <w:r w:rsidR="00E476AF" w:rsidRPr="00B65DC2">
        <w:rPr>
          <w:rFonts w:ascii="Times" w:hAnsi="Times" w:cs="Arial"/>
          <w:iCs/>
          <w:lang w:val="en-GB"/>
        </w:rPr>
        <w:fldChar w:fldCharType="begin" w:fldLock="1"/>
      </w:r>
      <w:r w:rsidR="00E217A7" w:rsidRPr="00B65DC2">
        <w:rPr>
          <w:rFonts w:ascii="Times" w:hAnsi="Times" w:cs="Arial"/>
          <w:iCs/>
          <w:lang w:val="en-GB"/>
        </w:rPr>
        <w:instrText>ADDIN CSL_CITATION {"citationItems":[{"id":"ITEM-1","itemData":{"DOI":"10.1002/wat2.1168","abstract":"See, stats, and : https : / / www. researchgate . net / publication / 304708984 A evapotranspiration : A remote Article DOI : 10 . 1002 / wat2 .1168 READS 193 3 , including : Ke University ; Hohai ; 62 , 320 SEE J . S . Kimball University 238 , 678 SEE All - text , letting . Available : Ke Retrieved : 27 Advanced Review Evapotranspiration is a major component of the global water cycle and provides a critical nexus between terrestrial water , carbon and surface energy exchanges . Evapotranspiration is inherently difficult to measure and predict especially at large spatial scales . Remote sensing provides a cost - effective method to estimate evapotranspiration at regional to global scales . In the past three decades a large number of studies on remote sensing based evapotranspiration estimation have emerged . This review summarizes the basic theories underpinning current remote sensing based evapotranspiration estimation methods . It also lays out the development history of these methods and compares their advantages and lim - itations . Several key directions for further study are identified and discussed , including identification of uncertainty sources in remote sensing evapotranspira - tion models , merging of different remote sensing methods , application of data assimilation and fusion techniques in producing robust evapotranspiration esti - mates , and utilization of multi - source remote sensing data and latest sensor tech - nologies . Further advances in the remote sensing of evapotranspiration will enhance capabilities for monitoring of the global water and energy cycles , including water availability and ecosystem responses and feedbacks to climate change and human impacts .","author":[{"dropping-particle":"","family":"Zhang","given":"Ke","non-dropping-particle":"","parse-names":false,"suffix":""},{"dropping-particle":"","family":"Kimball","given":"John S.","non-dropping-particle":"","parse-names":false,"suffix":""},{"dropping-particle":"","family":"Running","given":"Steven W.","non-dropping-particle":"","parse-names":false,"suffix":""}],"container-title":"Wiley Interdisciplinary Reviews: Water","id":"ITEM-1","issue":"6","issued":{"date-parts":[["2016"]]},"page":"834-853","title":"A review of remote sensing based actual evapotranspiration estimation","type":"article-journal","volume":"3"},"uris":["http://www.mendeley.com/documents/?uuid=b3850c12-955f-4d1d-ae3e-229a69a7712a"]}],"mendeley":{"formattedCitation":"(K. Zhang et al., 2016)","plainTextFormattedCitation":"(K. Zhang et al., 2016)","previouslyFormattedCitation":"(K. Zhang et al., 2016)"},"properties":{"noteIndex":0},"schema":"https://github.com/citation-style-language/schema/raw/master/csl-citation.json"}</w:instrText>
      </w:r>
      <w:r w:rsidR="00E476AF" w:rsidRPr="00B65DC2">
        <w:rPr>
          <w:rFonts w:ascii="Times" w:hAnsi="Times" w:cs="Arial"/>
          <w:iCs/>
          <w:lang w:val="en-GB"/>
        </w:rPr>
        <w:fldChar w:fldCharType="separate"/>
      </w:r>
      <w:r w:rsidR="00D60333" w:rsidRPr="00B65DC2">
        <w:rPr>
          <w:rFonts w:ascii="Times" w:hAnsi="Times" w:cs="Arial"/>
          <w:iCs/>
          <w:noProof/>
          <w:lang w:val="en-GB"/>
        </w:rPr>
        <w:t>(K. Zhang et al., 2016)</w:t>
      </w:r>
      <w:r w:rsidR="00E476AF" w:rsidRPr="00B65DC2">
        <w:rPr>
          <w:rFonts w:ascii="Times" w:hAnsi="Times" w:cs="Arial"/>
          <w:iCs/>
          <w:lang w:val="en-GB"/>
        </w:rPr>
        <w:fldChar w:fldCharType="end"/>
      </w:r>
      <w:r w:rsidR="00BE610D" w:rsidRPr="00B65DC2">
        <w:rPr>
          <w:rFonts w:ascii="Times" w:hAnsi="Times" w:cs="Arial"/>
          <w:iCs/>
          <w:lang w:val="en-GB"/>
        </w:rPr>
        <w:t>.</w:t>
      </w:r>
    </w:p>
    <w:p w14:paraId="09C88FF7" w14:textId="66D629FE" w:rsidR="00F13664" w:rsidRPr="00B65DC2" w:rsidRDefault="00B806B3" w:rsidP="00E24AEE">
      <w:pPr>
        <w:pStyle w:val="NoSpacing"/>
        <w:spacing w:after="120" w:line="480" w:lineRule="auto"/>
        <w:jc w:val="both"/>
        <w:rPr>
          <w:rFonts w:ascii="Times" w:eastAsia="Times New Roman" w:hAnsi="Times" w:cs="Times New Roman"/>
          <w:sz w:val="24"/>
          <w:szCs w:val="24"/>
          <w:lang w:val="en-GB"/>
        </w:rPr>
      </w:pPr>
      <w:r w:rsidRPr="00B65DC2">
        <w:rPr>
          <w:rFonts w:ascii="Times" w:hAnsi="Times" w:cs="Arial"/>
          <w:iCs/>
          <w:sz w:val="24"/>
          <w:szCs w:val="24"/>
          <w:lang w:val="en-GB"/>
        </w:rPr>
        <w:t>T</w:t>
      </w:r>
      <w:r w:rsidR="002171B0" w:rsidRPr="00B65DC2">
        <w:rPr>
          <w:rFonts w:ascii="Times" w:hAnsi="Times" w:cs="Arial"/>
          <w:iCs/>
          <w:sz w:val="24"/>
          <w:szCs w:val="24"/>
          <w:lang w:val="en-GB"/>
        </w:rPr>
        <w:t xml:space="preserve">aken together, this highlights </w:t>
      </w:r>
      <w:r w:rsidR="008B0E0F" w:rsidRPr="00B65DC2">
        <w:rPr>
          <w:rFonts w:ascii="Times" w:hAnsi="Times" w:cs="Arial"/>
          <w:iCs/>
          <w:sz w:val="24"/>
          <w:szCs w:val="24"/>
          <w:lang w:val="en-GB"/>
        </w:rPr>
        <w:t>a</w:t>
      </w:r>
      <w:r w:rsidRPr="00B65DC2">
        <w:rPr>
          <w:rFonts w:ascii="Times" w:hAnsi="Times" w:cs="Arial"/>
          <w:iCs/>
          <w:sz w:val="24"/>
          <w:szCs w:val="24"/>
          <w:lang w:val="en-GB"/>
        </w:rPr>
        <w:t xml:space="preserve"> need to </w:t>
      </w:r>
      <w:r w:rsidR="00BB3081" w:rsidRPr="00B65DC2">
        <w:rPr>
          <w:rFonts w:ascii="Times" w:hAnsi="Times" w:cs="Arial"/>
          <w:iCs/>
          <w:sz w:val="24"/>
          <w:szCs w:val="24"/>
          <w:lang w:val="en-GB"/>
        </w:rPr>
        <w:t xml:space="preserve">accurately </w:t>
      </w:r>
      <w:r w:rsidR="009F4853" w:rsidRPr="00B65DC2">
        <w:rPr>
          <w:rFonts w:ascii="Times" w:hAnsi="Times" w:cs="Arial"/>
          <w:iCs/>
          <w:sz w:val="24"/>
          <w:szCs w:val="24"/>
          <w:lang w:val="en-GB"/>
        </w:rPr>
        <w:t xml:space="preserve">describe </w:t>
      </w:r>
      <w:r w:rsidR="008914D4" w:rsidRPr="00B65DC2">
        <w:rPr>
          <w:rFonts w:ascii="Times" w:hAnsi="Times" w:cs="Arial"/>
          <w:iCs/>
          <w:sz w:val="24"/>
          <w:szCs w:val="24"/>
          <w:lang w:val="en-GB"/>
        </w:rPr>
        <w:t xml:space="preserve">the </w:t>
      </w:r>
      <w:r w:rsidR="0036402F" w:rsidRPr="00B65DC2">
        <w:rPr>
          <w:rFonts w:ascii="Times" w:hAnsi="Times" w:cs="Arial"/>
          <w:iCs/>
          <w:sz w:val="24"/>
          <w:szCs w:val="24"/>
          <w:lang w:val="en-GB"/>
        </w:rPr>
        <w:t xml:space="preserve">effects of </w:t>
      </w:r>
      <w:r w:rsidR="00373B5B" w:rsidRPr="00B65DC2">
        <w:rPr>
          <w:rFonts w:ascii="Times" w:hAnsi="Times" w:cs="Arial"/>
          <w:iCs/>
          <w:sz w:val="24"/>
          <w:szCs w:val="24"/>
          <w:lang w:val="en-GB"/>
        </w:rPr>
        <w:t>belowground</w:t>
      </w:r>
      <w:r w:rsidR="00107F0C" w:rsidRPr="00B65DC2">
        <w:rPr>
          <w:rFonts w:ascii="Times" w:hAnsi="Times" w:cs="Arial"/>
          <w:iCs/>
          <w:sz w:val="24"/>
          <w:szCs w:val="24"/>
          <w:lang w:val="en-GB"/>
        </w:rPr>
        <w:t xml:space="preserve"> moisture </w:t>
      </w:r>
      <w:r w:rsidR="00045AA0" w:rsidRPr="00B65DC2">
        <w:rPr>
          <w:rFonts w:ascii="Times" w:hAnsi="Times" w:cs="Arial"/>
          <w:iCs/>
          <w:sz w:val="24"/>
          <w:szCs w:val="24"/>
          <w:lang w:val="en-GB"/>
        </w:rPr>
        <w:t>limitation</w:t>
      </w:r>
      <w:r w:rsidR="00107F0C" w:rsidRPr="00B65DC2">
        <w:rPr>
          <w:rFonts w:ascii="Times" w:hAnsi="Times" w:cs="Arial"/>
          <w:iCs/>
          <w:sz w:val="24"/>
          <w:szCs w:val="24"/>
          <w:lang w:val="en-GB"/>
        </w:rPr>
        <w:t xml:space="preserve">, separated from </w:t>
      </w:r>
      <w:r w:rsidR="0036402F" w:rsidRPr="00B65DC2">
        <w:rPr>
          <w:rFonts w:ascii="Times" w:hAnsi="Times" w:cs="Arial"/>
          <w:iCs/>
          <w:sz w:val="24"/>
          <w:szCs w:val="24"/>
          <w:lang w:val="en-GB"/>
        </w:rPr>
        <w:t>atmospheric aridity</w:t>
      </w:r>
      <w:r w:rsidR="002171B0" w:rsidRPr="00B65DC2">
        <w:rPr>
          <w:rFonts w:ascii="Times" w:hAnsi="Times" w:cs="Arial"/>
          <w:iCs/>
          <w:sz w:val="24"/>
          <w:szCs w:val="24"/>
          <w:lang w:val="en-GB"/>
        </w:rPr>
        <w:t xml:space="preserve"> and other co-varying drivers</w:t>
      </w:r>
      <w:r w:rsidR="00D05A00">
        <w:rPr>
          <w:rFonts w:ascii="Times" w:hAnsi="Times" w:cs="Arial"/>
          <w:iCs/>
          <w:sz w:val="24"/>
          <w:szCs w:val="24"/>
          <w:lang w:val="en-GB"/>
        </w:rPr>
        <w:t>,</w:t>
      </w:r>
      <w:r w:rsidR="008B0E0F" w:rsidRPr="00B65DC2">
        <w:rPr>
          <w:rFonts w:ascii="Times" w:hAnsi="Times" w:cs="Arial"/>
          <w:iCs/>
          <w:sz w:val="24"/>
          <w:szCs w:val="24"/>
          <w:lang w:val="en-GB"/>
        </w:rPr>
        <w:t xml:space="preserve"> </w:t>
      </w:r>
      <w:r w:rsidR="00045AA0" w:rsidRPr="00B65DC2">
        <w:rPr>
          <w:rFonts w:ascii="Times" w:hAnsi="Times" w:cs="Arial"/>
          <w:iCs/>
          <w:sz w:val="24"/>
          <w:szCs w:val="24"/>
          <w:lang w:val="en-GB"/>
        </w:rPr>
        <w:t>for a reliable ET modelling at all scales</w:t>
      </w:r>
      <w:r w:rsidR="00F87F9A" w:rsidRPr="00B65DC2">
        <w:rPr>
          <w:rFonts w:ascii="Times" w:hAnsi="Times" w:cs="Arial"/>
          <w:iCs/>
          <w:sz w:val="24"/>
          <w:szCs w:val="24"/>
          <w:lang w:val="en-GB"/>
        </w:rPr>
        <w:t xml:space="preserve"> </w:t>
      </w:r>
      <w:r w:rsidRPr="00B65DC2">
        <w:rPr>
          <w:rFonts w:ascii="Times" w:hAnsi="Times" w:cs="Arial"/>
          <w:iCs/>
          <w:sz w:val="24"/>
          <w:szCs w:val="24"/>
          <w:lang w:val="en-GB"/>
        </w:rPr>
        <w:fldChar w:fldCharType="begin" w:fldLock="1"/>
      </w:r>
      <w:r w:rsidR="00E217A7" w:rsidRPr="00B65DC2">
        <w:rPr>
          <w:rFonts w:ascii="Times" w:hAnsi="Times" w:cs="Arial"/>
          <w:iCs/>
          <w:sz w:val="24"/>
          <w:szCs w:val="24"/>
          <w:lang w:val="en-GB"/>
        </w:rPr>
        <w:instrText>ADDIN CSL_CITATION {"citationItems":[{"id":"ITEM-1","itemData":{"DOI":"10.1038/nclimate3114","ISBN":"1758-6798","ISSN":"1758-678X","abstract":"Soil moisture supply and atmospheric demand for water independently limit—and profoundly affect—vegetation productivity and water use during periods of hydrologic stress1, 2, 3, 4. Disentangling the impact of these two drivers on ecosystem carbon and water cycling is difficult because they are often correlated, and experimental tools for manipulating atmospheric demand in the field are lacking. Consequently, the role of atmospheric demand is often not adequately factored into experiments or represented in models5, 6, 7. Here we show that atmospheric demand limits surface conductance and evapotranspiration to a greater extent than soil moisture in many biomes, including mesic forests that are of particular importance to the terrestrial carbon sink8, 9. Further, using projections from ten general circulation models, we show that climate change will increase the importance of atmospheric constraints to carbon and water fluxes in all ecosystems. Consequently, atmospheric demand will become increasingly important for vegetation function, accounting for &gt;70% of growing season limitation to surface conductance in mesic temperate forests. Our results suggest that failure to consider the limiting role of atmospheric demand in experimental designs, simulation models and land management strategies will lead to incorrect projections of ecosystem responses to future climate conditions.","author":[{"dropping-particle":"","family":"Novick","given":"Kimberly A.","non-dropping-particle":"","parse-names":false,"suffix":""},{"dropping-particle":"","family":"Ficklin","given":"Darren L.","non-dropping-particle":"","parse-names":false,"suffix":""},{"dropping-particle":"","family":"Stoy","given":"Paul C.","non-dropping-particle":"","parse-names":false,"suffix":""},{"dropping-particle":"","family":"Williams","given":"Christopher A.","non-dropping-particle":"","parse-names":false,"suffix":""},{"dropping-particle":"","family":"Bohrer","given":"Gil","non-dropping-particle":"","parse-names":false,"suffix":""},{"dropping-particle":"","family":"Oishi","given":"A. Christopher","non-dropping-particle":"","parse-names":false,"suffix":""},{"dropping-particle":"","family":"Papuga","given":"Shirley A.","non-dropping-particle":"","parse-names":false,"suffix":""},{"dropping-particle":"","family":"Blanken","given":"Peter D.","non-dropping-particle":"","parse-names":false,"suffix":""},{"dropping-particle":"","family":"Noormets","given":"Asko","non-dropping-particle":"","parse-names":false,"suffix":""},{"dropping-particle":"","family":"Sulman","given":"Benjamin N.","non-dropping-particle":"","parse-names":false,"suffix":""},{"dropping-particle":"","family":"Scott","given":"Russell L.","non-dropping-particle":"","parse-names":false,"suffix":""},{"dropping-particle":"","family":"Wang","given":"Lixin","non-dropping-particle":"","parse-names":false,"suffix":""},{"dropping-particle":"","family":"Phillips","given":"Richard P.","non-dropping-particle":"","parse-names":false,"suffix":""}],"container-title":"Nature Climate Change","id":"ITEM-1","issue":"11","issued":{"date-parts":[["2016"]]},"page":"1023-1027","title":"The increasing importance of atmospheric demand for ecosystem water and carbon fluxes","type":"article-journal","volume":"6"},"uris":["http://www.mendeley.com/documents/?uuid=d532704f-16a3-4b8b-8f0c-66f9ad896806"]},{"id":"ITEM-2","itemData":{"DOI":"10.1038/s41561-018-0133-5","ISSN":"17520908","abstract":"Climate change is altering the dynamics, structure and function of the Amazon, a biome deeply connected to the Earth's carbon cycle. Climate factors that control the spatial and temporal variations in forest photosynthesis have been well studied, but the influence of forest height and age on this controlling effect has rarely been considered. Here, we present remote sensing observations of solar-induced fluorescence (a proxy for photosynthesis), precipitation, vapour-pressure deficit and canopy height, together with estimates of forest age and aboveground biomass. We show that photosynthesis in tall Amazonian forests, that is, forests above 30 m, is three times less sensitive to precipitation variability than in shorter (less than 20 m) forests. Taller Amazonian forests are also found to be older, have more biomass and deeper rooting systems 1, which enable them to access deeper soil moisture and make them more resilient to drought. We suggest that forest height and age are an important control of photosynthesis in response to interannual precipitation fluctuations. Although older and taller trees show less sensitivity to precipitation variations, they are more susceptible to fluctuations in vapour-pressure deficit. Our findings illuminate the response of Amazonian forests to water stress, droughts and climate change.","author":[{"dropping-particle":"","family":"Giardina","given":"Francesco","non-dropping-particle":"","parse-names":false,"suffix":""},{"dropping-particle":"","family":"Konings","given":"Alexandra G.","non-dropping-particle":"","parse-names":false,"suffix":""},{"dropping-particle":"","family":"Kennedy","given":"Daniel","non-dropping-particle":"","parse-names":false,"suffix":""},{"dropping-particle":"","family":"Alemohammad","given":"Seyed Hamed","non-dropping-particle":"","parse-names":false,"suffix":""},{"dropping-particle":"","family":"Oliveira","given":"Rafael S.","non-dropping-particle":"","parse-names":false,"suffix":""},{"dropping-particle":"","family":"Uriarte","given":"Maria","non-dropping-particle":"","parse-names":false,"suffix":""},{"dropping-particle":"","family":"Gentine","given":"Pierre","non-dropping-particle":"","parse-names":false,"suffix":""}],"container-title":"Nature Geoscience","id":"ITEM-2","issue":"6","issued":{"date-parts":[["2018","6","1"]]},"page":"405-409","publisher":"Nature Publishing Group","title":"Tall Amazonian forests are less sensitive to precipitation variability","type":"article-journal","volume":"11"},"uris":["http://www.mendeley.com/documents/?uuid=83e7de91-cffd-3fc5-8d18-61d508974daf"]},{"id":"ITEM-3","itemData":{"DOI":"10.1126/sciadv.aau5740","ISSN":"23752548","PMID":"30746452","abstract":"Drought and atmospheric aridity pose large risks to ecosystem services and agricultural production. However, these factors are seldom assessed together as compound events, although they often occur simultaneously. Drought stress on terrestrial carbon uptake is characterized by soil moisture (SM) deficit and high vapor pressure deficit (VPD). We used in situ observations and 15 Earth system models to show that compound events with very high VPD and low SM occur more frequently than expected if these events were independent. These compound events are projected to become more frequent and more extreme and exert increasingly negative effects on continental productivity. Models project intensified negative effects of high VPD and low SM on vegetation productivity, with the intensification of SM exceeding those of VPD in the Northern Hemisphere. These results highlight the importance of compound extreme events and their threats for the capability of continents to act as a carbon sink.","author":[{"dropping-particle":"","family":"Zhou","given":"Sha","non-dropping-particle":"","parse-names":false,"suffix":""},{"dropping-particle":"","family":"Zhang","given":"Yao","non-dropping-particle":"","parse-names":false,"suffix":""},{"dropping-particle":"","family":"Williams","given":"A. Park","non-dropping-particle":"","parse-names":false,"suffix":""},{"dropping-particle":"","family":"Gentine","given":"Pierre","non-dropping-particle":"","parse-names":false,"suffix":""}],"container-title":"Science Advances","id":"ITEM-3","issue":"1","issued":{"date-parts":[["2019"]]},"page":"1-9","title":"Projected increases in intensity, frequency, and terrestrial carbon costs of compound drought and aridity events","type":"article-journal","volume":"5"},"uris":["http://www.mendeley.com/documents/?uuid=d6c8bc5b-67cf-4aa8-b6ad-a250c0914789"]}],"mendeley":{"formattedCitation":"(Giardina et al., 2018; Novick et al., 2016; Zhou et al., 2019)","manualFormatting":"(Novick et al., 2016; Zhou et al., 2019)","plainTextFormattedCitation":"(Giardina et al., 2018; Novick et al., 2016; Zhou et al., 2019)","previouslyFormattedCitation":"(Giardina et al., 2018; Novick et al., 2016; Zhou et al., 2019)"},"properties":{"noteIndex":0},"schema":"https://github.com/citation-style-language/schema/raw/master/csl-citation.json"}</w:instrText>
      </w:r>
      <w:r w:rsidRPr="00B65DC2">
        <w:rPr>
          <w:rFonts w:ascii="Times" w:hAnsi="Times" w:cs="Arial"/>
          <w:iCs/>
          <w:sz w:val="24"/>
          <w:szCs w:val="24"/>
          <w:lang w:val="en-GB"/>
        </w:rPr>
        <w:fldChar w:fldCharType="separate"/>
      </w:r>
      <w:r w:rsidRPr="00B65DC2">
        <w:rPr>
          <w:rFonts w:ascii="Times" w:hAnsi="Times" w:cs="Arial"/>
          <w:iCs/>
          <w:noProof/>
          <w:sz w:val="24"/>
          <w:szCs w:val="24"/>
          <w:lang w:val="en-GB"/>
        </w:rPr>
        <w:t>(Novick et al., 2016; Zhou et al., 2019)</w:t>
      </w:r>
      <w:r w:rsidRPr="00B65DC2">
        <w:rPr>
          <w:rFonts w:ascii="Times" w:hAnsi="Times" w:cs="Arial"/>
          <w:iCs/>
          <w:sz w:val="24"/>
          <w:szCs w:val="24"/>
          <w:lang w:val="en-GB"/>
        </w:rPr>
        <w:fldChar w:fldCharType="end"/>
      </w:r>
      <w:r w:rsidRPr="00B65DC2">
        <w:rPr>
          <w:rFonts w:ascii="Times" w:hAnsi="Times" w:cs="Arial"/>
          <w:iCs/>
          <w:sz w:val="24"/>
          <w:szCs w:val="24"/>
          <w:lang w:val="en-GB"/>
        </w:rPr>
        <w:t xml:space="preserve">. </w:t>
      </w:r>
      <w:r w:rsidR="007426F3" w:rsidRPr="00B65DC2">
        <w:rPr>
          <w:rFonts w:ascii="Times" w:eastAsia="Times New Roman" w:hAnsi="Times" w:cs="Times New Roman"/>
          <w:sz w:val="24"/>
          <w:szCs w:val="24"/>
          <w:lang w:val="en-GB"/>
        </w:rPr>
        <w:t xml:space="preserve"> </w:t>
      </w:r>
    </w:p>
    <w:p w14:paraId="59A6AEBC" w14:textId="07B44F65" w:rsidR="00394C1E" w:rsidRPr="00846D78" w:rsidRDefault="00E6169C" w:rsidP="00407A25">
      <w:pPr>
        <w:pStyle w:val="NoSpacing"/>
        <w:spacing w:after="120" w:line="480" w:lineRule="auto"/>
        <w:jc w:val="both"/>
        <w:rPr>
          <w:rFonts w:ascii="Times" w:hAnsi="Times" w:cs="Arial"/>
          <w:sz w:val="24"/>
          <w:szCs w:val="24"/>
          <w:lang w:val="en-US"/>
        </w:rPr>
      </w:pPr>
      <w:r w:rsidRPr="00B65DC2">
        <w:rPr>
          <w:rFonts w:ascii="Times" w:eastAsia="Times New Roman" w:hAnsi="Times" w:cs="Times New Roman"/>
          <w:sz w:val="24"/>
          <w:szCs w:val="24"/>
          <w:lang w:val="en-GB"/>
        </w:rPr>
        <w:lastRenderedPageBreak/>
        <w:t>Here, we develop a method to diagnose the partial dependence of ET to belowground water limitation</w:t>
      </w:r>
      <w:r w:rsidR="001F02C6">
        <w:rPr>
          <w:rFonts w:ascii="Times" w:eastAsia="Times New Roman" w:hAnsi="Times" w:cs="Times New Roman"/>
          <w:sz w:val="24"/>
          <w:szCs w:val="24"/>
          <w:lang w:val="en-GB"/>
        </w:rPr>
        <w:t xml:space="preserve"> effects. </w:t>
      </w:r>
      <w:r w:rsidR="00846D78" w:rsidRPr="00B65DC2">
        <w:rPr>
          <w:rFonts w:ascii="Times" w:hAnsi="Times" w:cs="Arial"/>
          <w:iCs/>
          <w:color w:val="auto"/>
          <w:sz w:val="24"/>
          <w:szCs w:val="24"/>
          <w:lang w:val="en-GB"/>
        </w:rPr>
        <w:t xml:space="preserve">We use ecosystem-scale observations where multiple drivers of vegetation activity are measured continuously. </w:t>
      </w:r>
      <w:r w:rsidR="00394C1E" w:rsidRPr="00B65DC2">
        <w:rPr>
          <w:rFonts w:ascii="Times" w:hAnsi="Times" w:cs="Arial"/>
          <w:iCs/>
          <w:sz w:val="24"/>
          <w:szCs w:val="24"/>
          <w:lang w:val="en-GB"/>
        </w:rPr>
        <w:t>U</w:t>
      </w:r>
      <w:r w:rsidR="00394C1E" w:rsidRPr="00B65DC2">
        <w:rPr>
          <w:rFonts w:ascii="Times" w:hAnsi="Times" w:cs="Arial"/>
          <w:iCs/>
          <w:sz w:val="24"/>
          <w:szCs w:val="24"/>
          <w:lang w:val="en-US"/>
        </w:rPr>
        <w:t xml:space="preserve">sing </w:t>
      </w:r>
      <w:r w:rsidR="00FD50B5">
        <w:rPr>
          <w:rFonts w:ascii="Times" w:hAnsi="Times" w:cs="Arial"/>
          <w:iCs/>
          <w:sz w:val="24"/>
          <w:szCs w:val="24"/>
          <w:lang w:val="en-US"/>
        </w:rPr>
        <w:t xml:space="preserve">site-specific </w:t>
      </w:r>
      <w:r w:rsidR="00394C1E" w:rsidRPr="00B65DC2">
        <w:rPr>
          <w:rFonts w:ascii="Times" w:hAnsi="Times" w:cs="Arial"/>
          <w:iCs/>
          <w:sz w:val="24"/>
          <w:szCs w:val="24"/>
          <w:lang w:val="en-US"/>
        </w:rPr>
        <w:t>deep neural network</w:t>
      </w:r>
      <w:r w:rsidR="00057FEC" w:rsidRPr="00B65DC2">
        <w:rPr>
          <w:rFonts w:ascii="Times" w:hAnsi="Times" w:cs="Arial"/>
          <w:iCs/>
          <w:sz w:val="24"/>
          <w:szCs w:val="24"/>
          <w:lang w:val="en-US"/>
        </w:rPr>
        <w:t xml:space="preserve"> (DNN) models</w:t>
      </w:r>
      <w:r w:rsidR="00394C1E" w:rsidRPr="00B65DC2">
        <w:rPr>
          <w:rFonts w:ascii="Times" w:hAnsi="Times" w:cs="Arial"/>
          <w:iCs/>
          <w:sz w:val="24"/>
          <w:szCs w:val="24"/>
          <w:lang w:val="en-US"/>
        </w:rPr>
        <w:t xml:space="preserve"> trained on </w:t>
      </w:r>
      <w:r w:rsidR="00D24628" w:rsidRPr="00B65DC2">
        <w:rPr>
          <w:rFonts w:ascii="Times" w:hAnsi="Times" w:cs="Arial"/>
          <w:iCs/>
          <w:sz w:val="24"/>
          <w:szCs w:val="24"/>
          <w:lang w:val="en-US"/>
        </w:rPr>
        <w:t>eddy-</w:t>
      </w:r>
      <w:r w:rsidR="00394C1E" w:rsidRPr="00B65DC2">
        <w:rPr>
          <w:rFonts w:ascii="Times" w:hAnsi="Times" w:cs="Arial"/>
          <w:iCs/>
          <w:sz w:val="24"/>
          <w:szCs w:val="24"/>
          <w:lang w:val="en-US"/>
        </w:rPr>
        <w:t>covariance data,</w:t>
      </w:r>
      <w:r w:rsidR="006644E6">
        <w:rPr>
          <w:rFonts w:ascii="Times" w:hAnsi="Times" w:cs="Arial"/>
          <w:iCs/>
          <w:sz w:val="24"/>
          <w:szCs w:val="24"/>
          <w:lang w:val="en-US"/>
        </w:rPr>
        <w:t xml:space="preserve"> </w:t>
      </w:r>
      <w:r w:rsidR="006644E6" w:rsidRPr="006644E6">
        <w:rPr>
          <w:rFonts w:ascii="Times" w:hAnsi="Times" w:cs="Arial"/>
          <w:iCs/>
          <w:sz w:val="24"/>
          <w:szCs w:val="24"/>
          <w:lang w:val="en-US"/>
        </w:rPr>
        <w:t>multiple soil moisture datasets and a remotely sensed greenness index</w:t>
      </w:r>
      <w:r w:rsidR="006644E6">
        <w:rPr>
          <w:rFonts w:ascii="Times" w:hAnsi="Times" w:cs="Arial"/>
          <w:iCs/>
          <w:sz w:val="24"/>
          <w:szCs w:val="24"/>
          <w:lang w:val="en-US"/>
        </w:rPr>
        <w:t xml:space="preserve">, </w:t>
      </w:r>
      <w:r w:rsidR="00394C1E" w:rsidRPr="00B65DC2">
        <w:rPr>
          <w:rFonts w:ascii="Times" w:hAnsi="Times" w:cs="Arial"/>
          <w:iCs/>
          <w:sz w:val="24"/>
          <w:szCs w:val="24"/>
          <w:lang w:val="en-US"/>
        </w:rPr>
        <w:t>we estimate the</w:t>
      </w:r>
      <w:r w:rsidR="0092768E">
        <w:rPr>
          <w:rFonts w:ascii="Times" w:hAnsi="Times" w:cs="Arial"/>
          <w:iCs/>
          <w:sz w:val="24"/>
          <w:szCs w:val="24"/>
          <w:lang w:val="en-US"/>
        </w:rPr>
        <w:t xml:space="preserve"> </w:t>
      </w:r>
      <w:r w:rsidR="00057FEC" w:rsidRPr="00B65DC2">
        <w:rPr>
          <w:rFonts w:ascii="Times" w:hAnsi="Times" w:cs="Arial"/>
          <w:iCs/>
          <w:sz w:val="24"/>
          <w:szCs w:val="24"/>
          <w:lang w:val="en-US"/>
        </w:rPr>
        <w:t xml:space="preserve">fractional reduction in </w:t>
      </w:r>
      <w:r w:rsidR="00394C1E" w:rsidRPr="00B65DC2">
        <w:rPr>
          <w:rFonts w:ascii="Times" w:hAnsi="Times" w:cs="Arial"/>
          <w:iCs/>
          <w:sz w:val="24"/>
          <w:szCs w:val="24"/>
          <w:lang w:val="en-US"/>
        </w:rPr>
        <w:t>ET</w:t>
      </w:r>
      <w:r w:rsidR="00057FEC" w:rsidRPr="00B65DC2">
        <w:rPr>
          <w:rFonts w:ascii="Times" w:hAnsi="Times" w:cs="Arial"/>
          <w:iCs/>
          <w:sz w:val="24"/>
          <w:szCs w:val="24"/>
          <w:lang w:val="en-US"/>
        </w:rPr>
        <w:t xml:space="preserve"> due to </w:t>
      </w:r>
      <w:r w:rsidR="0052006D" w:rsidRPr="00B65DC2">
        <w:rPr>
          <w:rFonts w:ascii="Times" w:hAnsi="Times" w:cs="Arial"/>
          <w:iCs/>
          <w:sz w:val="24"/>
          <w:szCs w:val="24"/>
          <w:lang w:val="en-US"/>
        </w:rPr>
        <w:t xml:space="preserve">limiting </w:t>
      </w:r>
      <w:r w:rsidR="00057FEC" w:rsidRPr="00B65DC2">
        <w:rPr>
          <w:rFonts w:ascii="Times" w:hAnsi="Times" w:cs="Arial"/>
          <w:iCs/>
          <w:sz w:val="24"/>
          <w:szCs w:val="24"/>
          <w:lang w:val="en-US"/>
        </w:rPr>
        <w:t>belowground water stores</w:t>
      </w:r>
      <w:r w:rsidR="0052006D" w:rsidRPr="00B65DC2">
        <w:rPr>
          <w:rFonts w:ascii="Times" w:hAnsi="Times" w:cs="Arial"/>
          <w:iCs/>
          <w:sz w:val="24"/>
          <w:szCs w:val="24"/>
          <w:lang w:val="en-US"/>
        </w:rPr>
        <w:t xml:space="preserve"> (</w:t>
      </w:r>
      <w:proofErr w:type="spellStart"/>
      <w:r w:rsidR="0052006D" w:rsidRPr="00B65DC2">
        <w:rPr>
          <w:rFonts w:ascii="Times" w:hAnsi="Times" w:cs="Arial"/>
          <w:iCs/>
          <w:sz w:val="24"/>
          <w:szCs w:val="24"/>
          <w:lang w:val="en-US"/>
        </w:rPr>
        <w:t>fET</w:t>
      </w:r>
      <w:proofErr w:type="spellEnd"/>
      <w:r w:rsidR="0052006D" w:rsidRPr="00B65DC2">
        <w:rPr>
          <w:rFonts w:ascii="Times" w:hAnsi="Times" w:cs="Arial"/>
          <w:iCs/>
          <w:sz w:val="24"/>
          <w:szCs w:val="24"/>
          <w:lang w:val="en-US"/>
        </w:rPr>
        <w:t>)</w:t>
      </w:r>
      <w:r w:rsidR="0092768E">
        <w:rPr>
          <w:rFonts w:ascii="Times" w:hAnsi="Times" w:cs="Arial"/>
          <w:iCs/>
          <w:sz w:val="24"/>
          <w:szCs w:val="24"/>
          <w:lang w:val="en-US"/>
        </w:rPr>
        <w:t xml:space="preserve">. </w:t>
      </w:r>
      <w:proofErr w:type="spellStart"/>
      <w:r w:rsidR="00846D78" w:rsidRPr="00B65DC2">
        <w:rPr>
          <w:rFonts w:ascii="Times" w:hAnsi="Times" w:cs="Arial"/>
          <w:sz w:val="24"/>
          <w:szCs w:val="24"/>
          <w:lang w:val="en-US"/>
        </w:rPr>
        <w:t>fET</w:t>
      </w:r>
      <w:proofErr w:type="spellEnd"/>
      <w:r w:rsidR="00846D78" w:rsidRPr="00B65DC2">
        <w:rPr>
          <w:rFonts w:ascii="Times" w:hAnsi="Times" w:cs="Arial"/>
          <w:sz w:val="24"/>
          <w:szCs w:val="24"/>
          <w:lang w:val="en-US"/>
        </w:rPr>
        <w:t xml:space="preserve"> </w:t>
      </w:r>
      <w:r w:rsidR="00846D78" w:rsidRPr="00B65DC2">
        <w:rPr>
          <w:rFonts w:ascii="Times" w:hAnsi="Times" w:cs="Arial"/>
          <w:iCs/>
          <w:sz w:val="24"/>
          <w:szCs w:val="24"/>
          <w:lang w:val="en-GB"/>
        </w:rPr>
        <w:t xml:space="preserve">isolates the control of belowground water availability on ET, factoring out effects of VPD and other drivers, </w:t>
      </w:r>
      <w:proofErr w:type="gramStart"/>
      <w:r w:rsidR="00846D78" w:rsidRPr="00B65DC2">
        <w:rPr>
          <w:rFonts w:ascii="Times" w:hAnsi="Times" w:cs="Arial"/>
          <w:iCs/>
          <w:sz w:val="24"/>
          <w:szCs w:val="24"/>
          <w:lang w:val="en-GB"/>
        </w:rPr>
        <w:t>i.e.</w:t>
      </w:r>
      <w:proofErr w:type="gramEnd"/>
      <w:r w:rsidR="00846D78" w:rsidRPr="00B65DC2">
        <w:rPr>
          <w:rFonts w:ascii="Times" w:hAnsi="Times" w:cs="Arial"/>
          <w:iCs/>
          <w:sz w:val="24"/>
          <w:szCs w:val="24"/>
          <w:lang w:val="en-GB"/>
        </w:rPr>
        <w:t xml:space="preserve"> vegetation greenness, air temperature and net radiation (R</w:t>
      </w:r>
      <w:r w:rsidR="00846D78" w:rsidRPr="00B65DC2">
        <w:rPr>
          <w:rFonts w:ascii="Times" w:hAnsi="Times" w:cs="Arial"/>
          <w:iCs/>
          <w:sz w:val="24"/>
          <w:szCs w:val="24"/>
          <w:vertAlign w:val="subscript"/>
          <w:lang w:val="en-GB"/>
        </w:rPr>
        <w:t>n</w:t>
      </w:r>
      <w:r w:rsidR="00846D78" w:rsidRPr="00B65DC2">
        <w:rPr>
          <w:rFonts w:ascii="Times" w:hAnsi="Times" w:cs="Arial"/>
          <w:iCs/>
          <w:sz w:val="24"/>
          <w:szCs w:val="24"/>
          <w:lang w:val="en-GB"/>
        </w:rPr>
        <w:t>).</w:t>
      </w:r>
      <w:r w:rsidR="00846D78">
        <w:rPr>
          <w:rFonts w:ascii="Times" w:hAnsi="Times" w:cs="Arial"/>
          <w:iCs/>
          <w:sz w:val="24"/>
          <w:szCs w:val="24"/>
          <w:lang w:val="en-GB"/>
        </w:rPr>
        <w:t xml:space="preserve"> We evaluate </w:t>
      </w:r>
      <w:proofErr w:type="spellStart"/>
      <w:r w:rsidR="00846D78">
        <w:rPr>
          <w:rFonts w:ascii="Times" w:hAnsi="Times" w:cs="Arial"/>
          <w:iCs/>
          <w:sz w:val="24"/>
          <w:szCs w:val="24"/>
          <w:lang w:val="en-GB"/>
        </w:rPr>
        <w:t>fET</w:t>
      </w:r>
      <w:proofErr w:type="spellEnd"/>
      <w:r w:rsidR="00846D78">
        <w:rPr>
          <w:rFonts w:ascii="Times" w:hAnsi="Times" w:cs="Arial"/>
          <w:iCs/>
          <w:sz w:val="24"/>
          <w:szCs w:val="24"/>
          <w:lang w:val="en-GB"/>
        </w:rPr>
        <w:t xml:space="preserve"> reductions due to </w:t>
      </w:r>
      <w:r w:rsidR="00846D78" w:rsidRPr="00B65DC2">
        <w:rPr>
          <w:rFonts w:ascii="Times" w:hAnsi="Times" w:cs="Arial"/>
          <w:iCs/>
          <w:sz w:val="24"/>
          <w:szCs w:val="24"/>
          <w:lang w:val="en-US"/>
        </w:rPr>
        <w:t>belowground water</w:t>
      </w:r>
      <w:r w:rsidR="00846D78">
        <w:rPr>
          <w:rFonts w:ascii="Times" w:hAnsi="Times" w:cs="Arial"/>
          <w:iCs/>
          <w:sz w:val="24"/>
          <w:szCs w:val="24"/>
          <w:lang w:val="en-US"/>
        </w:rPr>
        <w:t xml:space="preserve"> availability by regressing it against an </w:t>
      </w:r>
      <w:r w:rsidR="00394C1E" w:rsidRPr="00B65DC2">
        <w:rPr>
          <w:rFonts w:ascii="Times" w:hAnsi="Times" w:cs="Arial"/>
          <w:iCs/>
          <w:sz w:val="24"/>
          <w:szCs w:val="24"/>
          <w:lang w:val="en-US"/>
        </w:rPr>
        <w:t xml:space="preserve">increasing </w:t>
      </w:r>
      <w:r w:rsidR="00057FEC" w:rsidRPr="00B65DC2">
        <w:rPr>
          <w:rFonts w:ascii="Times" w:hAnsi="Times" w:cs="Arial"/>
          <w:iCs/>
          <w:sz w:val="24"/>
          <w:szCs w:val="24"/>
          <w:lang w:val="en-US"/>
        </w:rPr>
        <w:t xml:space="preserve">cumulative </w:t>
      </w:r>
      <w:r w:rsidR="00394C1E" w:rsidRPr="00B65DC2">
        <w:rPr>
          <w:rFonts w:ascii="Times" w:hAnsi="Times" w:cs="Arial"/>
          <w:iCs/>
          <w:sz w:val="24"/>
          <w:szCs w:val="24"/>
          <w:lang w:val="en-US"/>
        </w:rPr>
        <w:t>water deficit</w:t>
      </w:r>
      <w:r w:rsidR="00057FEC" w:rsidRPr="00B65DC2">
        <w:rPr>
          <w:rFonts w:ascii="Times" w:hAnsi="Times" w:cs="Arial"/>
          <w:iCs/>
          <w:sz w:val="24"/>
          <w:szCs w:val="24"/>
          <w:lang w:val="en-US"/>
        </w:rPr>
        <w:t xml:space="preserve"> (CWD, </w:t>
      </w:r>
      <w:r w:rsidR="00EE39EF" w:rsidRPr="00B65DC2">
        <w:rPr>
          <w:rFonts w:ascii="Times" w:hAnsi="Times" w:cs="Arial"/>
          <w:iCs/>
          <w:sz w:val="24"/>
          <w:szCs w:val="24"/>
          <w:lang w:val="en-US"/>
        </w:rPr>
        <w:t xml:space="preserve">the cumulative difference of ET and precipitation, </w:t>
      </w:r>
      <w:r w:rsidR="00057FEC" w:rsidRPr="00B65DC2">
        <w:rPr>
          <w:rFonts w:ascii="Times" w:hAnsi="Times" w:cs="Arial"/>
          <w:iCs/>
          <w:sz w:val="24"/>
          <w:szCs w:val="24"/>
          <w:lang w:val="en-US"/>
        </w:rPr>
        <w:t>see Box 1)</w:t>
      </w:r>
      <w:r w:rsidR="00394C1E" w:rsidRPr="00B65DC2">
        <w:rPr>
          <w:rFonts w:ascii="Times" w:hAnsi="Times" w:cs="Arial"/>
          <w:iCs/>
          <w:sz w:val="24"/>
          <w:szCs w:val="24"/>
          <w:lang w:val="en-US"/>
        </w:rPr>
        <w:t>.</w:t>
      </w:r>
      <w:r w:rsidR="00846D78">
        <w:rPr>
          <w:rFonts w:ascii="Times" w:hAnsi="Times" w:cs="Arial"/>
          <w:sz w:val="24"/>
          <w:szCs w:val="24"/>
          <w:lang w:val="en-US"/>
        </w:rPr>
        <w:t xml:space="preserve"> </w:t>
      </w:r>
      <w:r w:rsidR="00394C1E" w:rsidRPr="00B65DC2">
        <w:rPr>
          <w:rFonts w:ascii="Times" w:hAnsi="Times" w:cs="Arial"/>
          <w:iCs/>
          <w:sz w:val="24"/>
          <w:szCs w:val="24"/>
          <w:lang w:val="en-US"/>
        </w:rPr>
        <w:t xml:space="preserve">In contrast to </w:t>
      </w:r>
      <w:r w:rsidR="001A018E" w:rsidRPr="00B65DC2">
        <w:rPr>
          <w:rFonts w:ascii="Times" w:hAnsi="Times" w:cs="Arial"/>
          <w:iCs/>
          <w:sz w:val="24"/>
          <w:szCs w:val="24"/>
          <w:lang w:val="en-US"/>
        </w:rPr>
        <w:t xml:space="preserve">evaluating </w:t>
      </w:r>
      <w:proofErr w:type="spellStart"/>
      <w:r w:rsidR="001A018E" w:rsidRPr="00B65DC2">
        <w:rPr>
          <w:rFonts w:ascii="Times" w:hAnsi="Times" w:cs="Arial"/>
          <w:iCs/>
          <w:sz w:val="24"/>
          <w:szCs w:val="24"/>
          <w:lang w:val="en-US"/>
        </w:rPr>
        <w:t>fET</w:t>
      </w:r>
      <w:proofErr w:type="spellEnd"/>
      <w:r w:rsidR="001A018E" w:rsidRPr="00B65DC2">
        <w:rPr>
          <w:rFonts w:ascii="Times" w:hAnsi="Times" w:cs="Arial"/>
          <w:iCs/>
          <w:sz w:val="24"/>
          <w:szCs w:val="24"/>
          <w:lang w:val="en-US"/>
        </w:rPr>
        <w:t xml:space="preserve"> against </w:t>
      </w:r>
      <w:r w:rsidR="00394C1E" w:rsidRPr="00B65DC2">
        <w:rPr>
          <w:rFonts w:ascii="Times" w:hAnsi="Times" w:cs="Arial"/>
          <w:iCs/>
          <w:sz w:val="24"/>
          <w:szCs w:val="24"/>
          <w:lang w:val="en-US"/>
        </w:rPr>
        <w:t xml:space="preserve">soil moisture, </w:t>
      </w:r>
      <w:r w:rsidR="001A018E" w:rsidRPr="00B65DC2">
        <w:rPr>
          <w:rFonts w:ascii="Times" w:hAnsi="Times" w:cs="Arial"/>
          <w:iCs/>
          <w:sz w:val="24"/>
          <w:szCs w:val="24"/>
          <w:lang w:val="en-US"/>
        </w:rPr>
        <w:t xml:space="preserve">evaluation against </w:t>
      </w:r>
      <w:r w:rsidR="00394C1E" w:rsidRPr="00B65DC2">
        <w:rPr>
          <w:rFonts w:ascii="Times" w:hAnsi="Times" w:cs="Arial"/>
          <w:iCs/>
          <w:sz w:val="24"/>
          <w:szCs w:val="24"/>
          <w:lang w:val="en-US"/>
        </w:rPr>
        <w:t xml:space="preserve">CWD has the advantage to reveal </w:t>
      </w:r>
      <w:r w:rsidR="00394C1E" w:rsidRPr="00B65DC2">
        <w:rPr>
          <w:rFonts w:ascii="Times" w:hAnsi="Times" w:cs="Arial"/>
          <w:sz w:val="24"/>
          <w:szCs w:val="24"/>
          <w:lang w:val="en-US"/>
        </w:rPr>
        <w:t>patterns of water stress effects even after drying out of the topsoil</w:t>
      </w:r>
      <w:r w:rsidR="007A0A5E" w:rsidRPr="00B65DC2">
        <w:rPr>
          <w:rFonts w:ascii="Times" w:hAnsi="Times" w:cs="Arial"/>
          <w:sz w:val="24"/>
          <w:szCs w:val="24"/>
          <w:lang w:val="en-US"/>
        </w:rPr>
        <w:t xml:space="preserve">. It is thus possible to </w:t>
      </w:r>
      <w:r w:rsidR="001A018E" w:rsidRPr="00B65DC2">
        <w:rPr>
          <w:rFonts w:ascii="Times" w:hAnsi="Times" w:cs="Arial"/>
          <w:sz w:val="24"/>
          <w:szCs w:val="24"/>
          <w:lang w:val="en-US"/>
        </w:rPr>
        <w:t xml:space="preserve">identify the </w:t>
      </w:r>
      <w:r w:rsidR="0042759A">
        <w:rPr>
          <w:rFonts w:ascii="Times" w:hAnsi="Times" w:cs="Arial"/>
          <w:sz w:val="24"/>
          <w:szCs w:val="24"/>
          <w:lang w:val="en-US"/>
        </w:rPr>
        <w:t>dependence of ET</w:t>
      </w:r>
      <w:r w:rsidR="001A018E" w:rsidRPr="00B65DC2">
        <w:rPr>
          <w:rFonts w:ascii="Times" w:hAnsi="Times" w:cs="Arial"/>
          <w:sz w:val="24"/>
          <w:szCs w:val="24"/>
          <w:lang w:val="en-US"/>
        </w:rPr>
        <w:t xml:space="preserve"> </w:t>
      </w:r>
      <w:r w:rsidR="0042759A">
        <w:rPr>
          <w:rFonts w:ascii="Times" w:hAnsi="Times" w:cs="Arial"/>
          <w:sz w:val="24"/>
          <w:szCs w:val="24"/>
          <w:lang w:val="en-US"/>
        </w:rPr>
        <w:t>on</w:t>
      </w:r>
      <w:r w:rsidR="001A018E" w:rsidRPr="00B65DC2">
        <w:rPr>
          <w:rFonts w:ascii="Times" w:hAnsi="Times" w:cs="Arial"/>
          <w:sz w:val="24"/>
          <w:szCs w:val="24"/>
          <w:lang w:val="en-US"/>
        </w:rPr>
        <w:t xml:space="preserve"> </w:t>
      </w:r>
      <w:r w:rsidR="007A0A5E" w:rsidRPr="00B65DC2">
        <w:rPr>
          <w:rFonts w:ascii="Times" w:hAnsi="Times" w:cs="Arial"/>
          <w:sz w:val="24"/>
          <w:szCs w:val="24"/>
          <w:lang w:val="en-US"/>
        </w:rPr>
        <w:t xml:space="preserve">belowground water </w:t>
      </w:r>
      <w:r w:rsidR="009C1C1C">
        <w:rPr>
          <w:rFonts w:ascii="Times" w:hAnsi="Times" w:cs="Arial"/>
          <w:sz w:val="24"/>
          <w:szCs w:val="24"/>
          <w:lang w:val="en-US"/>
        </w:rPr>
        <w:t>reservoirs</w:t>
      </w:r>
      <w:r w:rsidR="007A0A5E" w:rsidRPr="00B65DC2">
        <w:rPr>
          <w:rFonts w:ascii="Times" w:hAnsi="Times" w:cs="Arial"/>
          <w:sz w:val="24"/>
          <w:szCs w:val="24"/>
          <w:lang w:val="en-US"/>
        </w:rPr>
        <w:t xml:space="preserve">, </w:t>
      </w:r>
      <w:r w:rsidR="0063026A">
        <w:rPr>
          <w:rFonts w:ascii="Times" w:hAnsi="Times" w:cs="Arial"/>
          <w:sz w:val="24"/>
          <w:szCs w:val="24"/>
          <w:lang w:val="en-US"/>
        </w:rPr>
        <w:t>below</w:t>
      </w:r>
      <w:r w:rsidR="007A0A5E" w:rsidRPr="00B65DC2">
        <w:rPr>
          <w:rFonts w:ascii="Times" w:hAnsi="Times" w:cs="Arial"/>
          <w:sz w:val="24"/>
          <w:szCs w:val="24"/>
          <w:lang w:val="en-US"/>
        </w:rPr>
        <w:t xml:space="preserve"> </w:t>
      </w:r>
      <w:r w:rsidR="009C1C1C">
        <w:rPr>
          <w:rFonts w:ascii="Times" w:hAnsi="Times" w:cs="Arial"/>
          <w:sz w:val="24"/>
          <w:szCs w:val="24"/>
          <w:lang w:val="en-US"/>
        </w:rPr>
        <w:t xml:space="preserve">the </w:t>
      </w:r>
      <w:r w:rsidR="0063026A">
        <w:rPr>
          <w:rFonts w:ascii="Times" w:hAnsi="Times" w:cs="Arial"/>
          <w:sz w:val="24"/>
          <w:szCs w:val="24"/>
          <w:lang w:val="en-US"/>
        </w:rPr>
        <w:t>relatively shallow</w:t>
      </w:r>
      <w:r w:rsidR="001A018E" w:rsidRPr="00B65DC2">
        <w:rPr>
          <w:rFonts w:ascii="Times" w:hAnsi="Times" w:cs="Arial"/>
          <w:sz w:val="24"/>
          <w:szCs w:val="24"/>
          <w:lang w:val="en-US"/>
        </w:rPr>
        <w:t xml:space="preserve"> soil</w:t>
      </w:r>
      <w:r w:rsidR="007A0A5E" w:rsidRPr="00B65DC2">
        <w:rPr>
          <w:rFonts w:ascii="Times" w:hAnsi="Times" w:cs="Arial"/>
          <w:sz w:val="24"/>
          <w:szCs w:val="24"/>
          <w:lang w:val="en-US"/>
        </w:rPr>
        <w:t xml:space="preserve"> layers</w:t>
      </w:r>
      <w:r w:rsidR="009C1C1C">
        <w:rPr>
          <w:rFonts w:ascii="Times" w:hAnsi="Times" w:cs="Arial"/>
          <w:sz w:val="24"/>
          <w:szCs w:val="24"/>
          <w:lang w:val="en-US"/>
        </w:rPr>
        <w:t>,</w:t>
      </w:r>
      <w:r w:rsidR="007A0A5E" w:rsidRPr="00B65DC2">
        <w:rPr>
          <w:rFonts w:ascii="Times" w:hAnsi="Times" w:cs="Arial"/>
          <w:sz w:val="24"/>
          <w:szCs w:val="24"/>
          <w:lang w:val="en-US"/>
        </w:rPr>
        <w:t xml:space="preserve"> </w:t>
      </w:r>
      <w:r w:rsidR="001A018E" w:rsidRPr="00B65DC2">
        <w:rPr>
          <w:rFonts w:ascii="Times" w:hAnsi="Times" w:cs="Arial"/>
          <w:sz w:val="24"/>
          <w:szCs w:val="24"/>
          <w:lang w:val="en-US"/>
        </w:rPr>
        <w:t>where measurement devices are commonly deployed</w:t>
      </w:r>
      <w:r w:rsidR="007A0A5E" w:rsidRPr="00B65DC2">
        <w:rPr>
          <w:rFonts w:ascii="Times" w:hAnsi="Times" w:cs="Arial"/>
          <w:sz w:val="24"/>
          <w:szCs w:val="24"/>
          <w:lang w:val="en-US"/>
        </w:rPr>
        <w:t xml:space="preserve">. </w:t>
      </w:r>
      <w:r w:rsidR="00394C1E" w:rsidRPr="00B65DC2">
        <w:rPr>
          <w:rFonts w:ascii="Times" w:hAnsi="Times" w:cs="Arial"/>
          <w:iCs/>
          <w:sz w:val="24"/>
          <w:szCs w:val="24"/>
          <w:lang w:val="en-GB"/>
        </w:rPr>
        <w:t>We find that</w:t>
      </w:r>
      <w:r w:rsidR="002923CF" w:rsidRPr="00B65DC2">
        <w:rPr>
          <w:rFonts w:ascii="Times" w:hAnsi="Times" w:cs="Arial"/>
          <w:iCs/>
          <w:sz w:val="24"/>
          <w:szCs w:val="24"/>
          <w:lang w:val="en-GB"/>
        </w:rPr>
        <w:t>, contrary to most models,</w:t>
      </w:r>
      <w:r w:rsidR="00394C1E" w:rsidRPr="00B65DC2">
        <w:rPr>
          <w:rFonts w:ascii="Times" w:hAnsi="Times" w:cs="Arial"/>
          <w:iCs/>
          <w:sz w:val="24"/>
          <w:szCs w:val="24"/>
          <w:lang w:val="en-GB"/>
        </w:rPr>
        <w:t xml:space="preserve"> the sensitivity of plants to water stress does not show a gradual decline during drought, but rather a variety of responses across biomes</w:t>
      </w:r>
      <w:r w:rsidR="002179D2">
        <w:rPr>
          <w:rFonts w:ascii="Times" w:hAnsi="Times" w:cs="Arial"/>
          <w:iCs/>
          <w:sz w:val="24"/>
          <w:szCs w:val="24"/>
          <w:lang w:val="en-GB"/>
        </w:rPr>
        <w:t>,</w:t>
      </w:r>
      <w:r w:rsidR="00D24628" w:rsidRPr="00B65DC2">
        <w:rPr>
          <w:rFonts w:ascii="Times" w:hAnsi="Times" w:cs="Arial"/>
          <w:iCs/>
          <w:sz w:val="24"/>
          <w:szCs w:val="24"/>
          <w:lang w:val="en-GB"/>
        </w:rPr>
        <w:t xml:space="preserve"> with some abrupt responses</w:t>
      </w:r>
      <w:r w:rsidR="00394C1E" w:rsidRPr="00B65DC2">
        <w:rPr>
          <w:rFonts w:ascii="Times" w:hAnsi="Times" w:cs="Arial"/>
          <w:iCs/>
          <w:sz w:val="24"/>
          <w:szCs w:val="24"/>
          <w:lang w:val="en-GB"/>
        </w:rPr>
        <w:t xml:space="preserve">. </w:t>
      </w:r>
      <w:r w:rsidR="007929A3" w:rsidRPr="00B65DC2">
        <w:rPr>
          <w:rFonts w:ascii="Times" w:hAnsi="Times" w:cs="Arial"/>
          <w:iCs/>
          <w:sz w:val="24"/>
          <w:szCs w:val="24"/>
          <w:lang w:val="en-GB"/>
        </w:rPr>
        <w:t>M</w:t>
      </w:r>
      <w:r w:rsidR="0014622A" w:rsidRPr="00B65DC2">
        <w:rPr>
          <w:rFonts w:ascii="Times" w:hAnsi="Times" w:cs="Arial"/>
          <w:iCs/>
          <w:sz w:val="24"/>
          <w:szCs w:val="24"/>
          <w:lang w:val="en-GB"/>
        </w:rPr>
        <w:t xml:space="preserve">odels cannot reproduce the shape of the relationship between a normalized measure of ET impacts </w:t>
      </w:r>
      <w:r w:rsidR="003E5794" w:rsidRPr="00B65DC2">
        <w:rPr>
          <w:rFonts w:ascii="Times" w:hAnsi="Times" w:cs="Arial"/>
          <w:iCs/>
          <w:sz w:val="24"/>
          <w:szCs w:val="24"/>
          <w:lang w:val="en-GB"/>
        </w:rPr>
        <w:t>(</w:t>
      </w:r>
      <w:proofErr w:type="spellStart"/>
      <w:r w:rsidR="003E5794" w:rsidRPr="00B65DC2">
        <w:rPr>
          <w:rFonts w:ascii="Times" w:hAnsi="Times" w:cs="Arial"/>
          <w:iCs/>
          <w:sz w:val="24"/>
          <w:szCs w:val="24"/>
          <w:lang w:val="en-GB"/>
        </w:rPr>
        <w:t>fET</w:t>
      </w:r>
      <w:proofErr w:type="spellEnd"/>
      <w:r w:rsidR="003E5794" w:rsidRPr="00B65DC2">
        <w:rPr>
          <w:rFonts w:ascii="Times" w:hAnsi="Times" w:cs="Arial"/>
          <w:iCs/>
          <w:sz w:val="24"/>
          <w:szCs w:val="24"/>
          <w:lang w:val="en-GB"/>
        </w:rPr>
        <w:t xml:space="preserve">) </w:t>
      </w:r>
      <w:r w:rsidR="0014622A" w:rsidRPr="00B65DC2">
        <w:rPr>
          <w:rFonts w:ascii="Times" w:hAnsi="Times" w:cs="Arial"/>
          <w:iCs/>
          <w:sz w:val="24"/>
          <w:szCs w:val="24"/>
          <w:lang w:val="en-GB"/>
        </w:rPr>
        <w:t>and a normalized measure of whole-column water availability</w:t>
      </w:r>
      <w:r w:rsidR="005549EB" w:rsidRPr="00B65DC2">
        <w:rPr>
          <w:rFonts w:ascii="Times" w:hAnsi="Times" w:cs="Arial"/>
          <w:iCs/>
          <w:sz w:val="24"/>
          <w:szCs w:val="24"/>
          <w:lang w:val="en-GB"/>
        </w:rPr>
        <w:t xml:space="preserve"> (CWD)</w:t>
      </w:r>
      <w:r w:rsidR="0014622A" w:rsidRPr="00B65DC2">
        <w:rPr>
          <w:rFonts w:ascii="Times" w:hAnsi="Times" w:cs="Arial"/>
          <w:iCs/>
          <w:sz w:val="24"/>
          <w:szCs w:val="24"/>
          <w:lang w:val="en-GB"/>
        </w:rPr>
        <w:t>.</w:t>
      </w:r>
      <w:r w:rsidR="009617B0" w:rsidRPr="00B65DC2">
        <w:rPr>
          <w:rFonts w:ascii="Times" w:hAnsi="Times" w:cs="Arial"/>
          <w:iCs/>
          <w:sz w:val="24"/>
          <w:szCs w:val="24"/>
          <w:lang w:val="en-GB"/>
        </w:rPr>
        <w:t xml:space="preserve"> </w:t>
      </w:r>
    </w:p>
    <w:p w14:paraId="5EB7E3A2" w14:textId="384E0D65" w:rsidR="00823D68" w:rsidRDefault="00823D68" w:rsidP="00407A25">
      <w:pPr>
        <w:pStyle w:val="NoSpacing"/>
        <w:spacing w:after="120" w:line="480" w:lineRule="auto"/>
        <w:jc w:val="both"/>
        <w:rPr>
          <w:rFonts w:ascii="Times" w:hAnsi="Times" w:cs="Arial"/>
          <w:iCs/>
          <w:sz w:val="24"/>
          <w:szCs w:val="24"/>
          <w:lang w:val="en-GB"/>
        </w:rPr>
      </w:pPr>
    </w:p>
    <w:p w14:paraId="2564B768" w14:textId="5FBFECCA" w:rsidR="009C1C1C" w:rsidRDefault="009C1C1C" w:rsidP="00407A25">
      <w:pPr>
        <w:pStyle w:val="NoSpacing"/>
        <w:spacing w:after="120" w:line="480" w:lineRule="auto"/>
        <w:jc w:val="both"/>
        <w:rPr>
          <w:rFonts w:ascii="Times" w:hAnsi="Times" w:cs="Arial"/>
          <w:iCs/>
          <w:sz w:val="24"/>
          <w:szCs w:val="24"/>
          <w:lang w:val="en-GB"/>
        </w:rPr>
      </w:pPr>
    </w:p>
    <w:p w14:paraId="60EBDFA4" w14:textId="53EF83BF" w:rsidR="009C1C1C" w:rsidRDefault="009C1C1C" w:rsidP="00407A25">
      <w:pPr>
        <w:pStyle w:val="NoSpacing"/>
        <w:spacing w:after="120" w:line="480" w:lineRule="auto"/>
        <w:jc w:val="both"/>
        <w:rPr>
          <w:rFonts w:ascii="Times" w:hAnsi="Times" w:cs="Arial"/>
          <w:iCs/>
          <w:sz w:val="24"/>
          <w:szCs w:val="24"/>
          <w:lang w:val="en-GB"/>
        </w:rPr>
      </w:pPr>
    </w:p>
    <w:p w14:paraId="269E292E" w14:textId="36EA2CA4" w:rsidR="009C1C1C" w:rsidRDefault="009C1C1C" w:rsidP="00407A25">
      <w:pPr>
        <w:pStyle w:val="NoSpacing"/>
        <w:spacing w:after="120" w:line="480" w:lineRule="auto"/>
        <w:jc w:val="both"/>
        <w:rPr>
          <w:rFonts w:ascii="Times" w:hAnsi="Times" w:cs="Arial"/>
          <w:iCs/>
          <w:sz w:val="24"/>
          <w:szCs w:val="24"/>
          <w:lang w:val="en-GB"/>
        </w:rPr>
      </w:pPr>
    </w:p>
    <w:p w14:paraId="50BF6538" w14:textId="599B06C9" w:rsidR="002179D2" w:rsidRDefault="002179D2" w:rsidP="00407A25">
      <w:pPr>
        <w:pStyle w:val="NoSpacing"/>
        <w:spacing w:after="120" w:line="480" w:lineRule="auto"/>
        <w:jc w:val="both"/>
        <w:rPr>
          <w:rFonts w:ascii="Times" w:hAnsi="Times" w:cs="Arial"/>
          <w:iCs/>
          <w:sz w:val="24"/>
          <w:szCs w:val="24"/>
          <w:lang w:val="en-GB"/>
        </w:rPr>
      </w:pPr>
    </w:p>
    <w:p w14:paraId="2B602703" w14:textId="77777777" w:rsidR="002179D2" w:rsidRPr="00B65DC2" w:rsidRDefault="002179D2" w:rsidP="00407A25">
      <w:pPr>
        <w:pStyle w:val="NoSpacing"/>
        <w:spacing w:after="120" w:line="480" w:lineRule="auto"/>
        <w:jc w:val="both"/>
        <w:rPr>
          <w:rFonts w:ascii="Times" w:hAnsi="Times" w:cs="Arial"/>
          <w:iCs/>
          <w:sz w:val="24"/>
          <w:szCs w:val="24"/>
          <w:lang w:val="en-GB"/>
        </w:rPr>
      </w:pPr>
    </w:p>
    <w:p w14:paraId="42E76EFA" w14:textId="6FEA0076" w:rsidR="00DF60AA" w:rsidRPr="00B65DC2" w:rsidRDefault="005E4A75" w:rsidP="00E24AEE">
      <w:pPr>
        <w:spacing w:after="120" w:line="480" w:lineRule="auto"/>
        <w:jc w:val="both"/>
        <w:rPr>
          <w:rFonts w:ascii="Times" w:hAnsi="Times"/>
          <w:b/>
          <w:bCs/>
          <w:sz w:val="28"/>
          <w:szCs w:val="28"/>
          <w:lang w:val="en-GB"/>
        </w:rPr>
      </w:pPr>
      <w:r w:rsidRPr="00B65DC2">
        <w:rPr>
          <w:rFonts w:ascii="Times" w:hAnsi="Times"/>
          <w:b/>
          <w:bCs/>
          <w:sz w:val="32"/>
          <w:szCs w:val="32"/>
        </w:rPr>
        <w:lastRenderedPageBreak/>
        <w:t>Methods</w:t>
      </w:r>
      <w:r w:rsidRPr="00B65DC2">
        <w:rPr>
          <w:rFonts w:ascii="Times" w:hAnsi="Times"/>
          <w:b/>
          <w:bCs/>
          <w:sz w:val="32"/>
          <w:szCs w:val="32"/>
        </w:rPr>
        <w:br/>
      </w:r>
      <w:r w:rsidR="00DF60AA" w:rsidRPr="00B65DC2">
        <w:rPr>
          <w:rFonts w:ascii="Times" w:hAnsi="Times"/>
          <w:b/>
          <w:bCs/>
          <w:sz w:val="28"/>
          <w:szCs w:val="28"/>
          <w:lang w:val="en-GB"/>
        </w:rPr>
        <w:t>Overview</w:t>
      </w:r>
    </w:p>
    <w:p w14:paraId="3EE935EA" w14:textId="36A923C7" w:rsidR="0098186F" w:rsidRDefault="00EA6BDD" w:rsidP="0098186F">
      <w:pPr>
        <w:spacing w:after="120" w:line="480" w:lineRule="auto"/>
        <w:jc w:val="both"/>
        <w:rPr>
          <w:rFonts w:ascii="Times" w:hAnsi="Times"/>
          <w:lang w:val="en-GB"/>
        </w:rPr>
      </w:pPr>
      <w:r>
        <w:rPr>
          <w:rFonts w:ascii="Times" w:hAnsi="Times"/>
          <w:lang w:val="en-GB"/>
        </w:rPr>
        <w:t xml:space="preserve">The first step of our approach consisted in </w:t>
      </w:r>
      <w:r w:rsidR="008D4425">
        <w:rPr>
          <w:rFonts w:ascii="Times" w:hAnsi="Times"/>
          <w:lang w:val="en-GB"/>
        </w:rPr>
        <w:t xml:space="preserve">building </w:t>
      </w:r>
      <w:r w:rsidR="00944C5F">
        <w:rPr>
          <w:rFonts w:ascii="Times" w:hAnsi="Times"/>
          <w:lang w:val="en-US"/>
        </w:rPr>
        <w:t>site-specific</w:t>
      </w:r>
      <w:r w:rsidR="00944C5F" w:rsidRPr="00B65DC2">
        <w:rPr>
          <w:rFonts w:ascii="Times" w:hAnsi="Times"/>
        </w:rPr>
        <w:t xml:space="preserve"> DNN model</w:t>
      </w:r>
      <w:r w:rsidR="00944C5F">
        <w:rPr>
          <w:rFonts w:ascii="Times" w:hAnsi="Times"/>
          <w:lang w:val="en-US"/>
        </w:rPr>
        <w:t>s</w:t>
      </w:r>
      <w:r w:rsidR="00944C5F" w:rsidRPr="00B65DC2">
        <w:rPr>
          <w:rFonts w:ascii="Times" w:hAnsi="Times"/>
        </w:rPr>
        <w:t xml:space="preserve"> estimating ET and </w:t>
      </w:r>
      <w:r w:rsidR="00944C5F">
        <w:rPr>
          <w:rFonts w:ascii="Times" w:hAnsi="Times"/>
          <w:lang w:val="en-GB"/>
        </w:rPr>
        <w:t>potential evapotranspiration (PET)</w:t>
      </w:r>
      <w:r w:rsidR="00944C5F" w:rsidRPr="00B65DC2">
        <w:rPr>
          <w:rFonts w:ascii="Times" w:hAnsi="Times"/>
        </w:rPr>
        <w:t xml:space="preserve">, defined here as ET without any </w:t>
      </w:r>
      <w:r w:rsidR="00944C5F">
        <w:rPr>
          <w:rFonts w:ascii="Times" w:hAnsi="Times"/>
          <w:lang w:val="en-US"/>
        </w:rPr>
        <w:t xml:space="preserve">belowground water </w:t>
      </w:r>
      <w:r w:rsidR="00944C5F" w:rsidRPr="00B65DC2">
        <w:rPr>
          <w:rFonts w:ascii="Times" w:hAnsi="Times"/>
        </w:rPr>
        <w:t>limitations</w:t>
      </w:r>
      <w:r w:rsidR="00944C5F">
        <w:rPr>
          <w:rFonts w:ascii="Times" w:hAnsi="Times"/>
          <w:lang w:val="en-US"/>
        </w:rPr>
        <w:t>.</w:t>
      </w:r>
      <w:r w:rsidR="008D4425">
        <w:rPr>
          <w:rFonts w:ascii="Times" w:hAnsi="Times"/>
          <w:lang w:val="en-GB"/>
        </w:rPr>
        <w:t xml:space="preserve"> </w:t>
      </w:r>
      <w:r w:rsidR="00B5461E">
        <w:rPr>
          <w:rFonts w:ascii="Times" w:hAnsi="Times"/>
          <w:lang w:val="en-GB"/>
        </w:rPr>
        <w:t>For each site, w</w:t>
      </w:r>
      <w:r>
        <w:rPr>
          <w:rFonts w:ascii="Times" w:hAnsi="Times"/>
          <w:lang w:val="en-GB"/>
        </w:rPr>
        <w:t>e defined two separate models (</w:t>
      </w:r>
      <w:r w:rsidR="00B25B5F">
        <w:rPr>
          <w:rFonts w:ascii="Times" w:hAnsi="Times"/>
          <w:lang w:val="en-GB"/>
        </w:rPr>
        <w:t>DNN</w:t>
      </w:r>
      <w:r>
        <w:rPr>
          <w:rFonts w:ascii="Times" w:hAnsi="Times"/>
          <w:vertAlign w:val="subscript"/>
          <w:lang w:val="en-GB"/>
        </w:rPr>
        <w:t>PET</w:t>
      </w:r>
      <w:r>
        <w:rPr>
          <w:rFonts w:ascii="Times" w:hAnsi="Times"/>
          <w:lang w:val="en-GB"/>
        </w:rPr>
        <w:t xml:space="preserve"> and </w:t>
      </w:r>
      <w:r w:rsidR="00B25B5F">
        <w:rPr>
          <w:rFonts w:ascii="Times" w:hAnsi="Times"/>
          <w:lang w:val="en-GB"/>
        </w:rPr>
        <w:t>D</w:t>
      </w:r>
      <w:r>
        <w:rPr>
          <w:rFonts w:ascii="Times" w:hAnsi="Times"/>
          <w:lang w:val="en-GB"/>
        </w:rPr>
        <w:t>NN</w:t>
      </w:r>
      <w:r>
        <w:rPr>
          <w:rFonts w:ascii="Times" w:hAnsi="Times"/>
          <w:vertAlign w:val="subscript"/>
          <w:lang w:val="en-GB"/>
        </w:rPr>
        <w:t>ET</w:t>
      </w:r>
      <w:r w:rsidR="0023059D">
        <w:rPr>
          <w:rFonts w:ascii="Times" w:hAnsi="Times"/>
          <w:lang w:val="en-GB"/>
        </w:rPr>
        <w:t>,</w:t>
      </w:r>
      <w:r>
        <w:rPr>
          <w:rFonts w:ascii="Times" w:hAnsi="Times"/>
          <w:lang w:val="en-GB"/>
        </w:rPr>
        <w:t xml:space="preserve"> respectively)</w:t>
      </w:r>
      <w:r w:rsidR="0023059D">
        <w:rPr>
          <w:rFonts w:ascii="Times" w:hAnsi="Times"/>
          <w:lang w:val="en-GB"/>
        </w:rPr>
        <w:t xml:space="preserve">. </w:t>
      </w:r>
      <w:r w:rsidR="008A561E">
        <w:rPr>
          <w:rFonts w:ascii="Times" w:hAnsi="Times"/>
          <w:lang w:val="en-GB"/>
        </w:rPr>
        <w:t>The key difference between the two models</w:t>
      </w:r>
      <w:r w:rsidR="00283D61">
        <w:rPr>
          <w:rFonts w:ascii="Times" w:hAnsi="Times"/>
          <w:lang w:val="en-GB"/>
        </w:rPr>
        <w:t xml:space="preserve"> </w:t>
      </w:r>
      <w:r w:rsidR="00A908EC">
        <w:rPr>
          <w:rFonts w:ascii="Times" w:hAnsi="Times"/>
          <w:lang w:val="en-GB"/>
        </w:rPr>
        <w:t>is</w:t>
      </w:r>
      <w:r w:rsidR="008A561E">
        <w:rPr>
          <w:rFonts w:ascii="Times" w:hAnsi="Times"/>
          <w:lang w:val="en-GB"/>
        </w:rPr>
        <w:t xml:space="preserve"> that </w:t>
      </w:r>
      <w:r w:rsidR="00B25B5F">
        <w:rPr>
          <w:rFonts w:ascii="Times" w:hAnsi="Times"/>
          <w:lang w:val="en-GB"/>
        </w:rPr>
        <w:t>D</w:t>
      </w:r>
      <w:r w:rsidR="008A561E">
        <w:rPr>
          <w:rFonts w:ascii="Times" w:hAnsi="Times"/>
          <w:lang w:val="en-GB"/>
        </w:rPr>
        <w:t>NN</w:t>
      </w:r>
      <w:r w:rsidR="008A561E">
        <w:rPr>
          <w:rFonts w:ascii="Times" w:hAnsi="Times"/>
          <w:vertAlign w:val="subscript"/>
          <w:lang w:val="en-GB"/>
        </w:rPr>
        <w:t xml:space="preserve">PET </w:t>
      </w:r>
      <w:r w:rsidR="008A561E">
        <w:rPr>
          <w:rFonts w:ascii="Times" w:hAnsi="Times"/>
          <w:lang w:val="en-GB"/>
        </w:rPr>
        <w:t>was trained using site-days with a relatively high soil moisture</w:t>
      </w:r>
      <w:r w:rsidR="00A908EC">
        <w:rPr>
          <w:rFonts w:ascii="Times" w:hAnsi="Times"/>
          <w:lang w:val="en-GB"/>
        </w:rPr>
        <w:t xml:space="preserve">, whereas </w:t>
      </w:r>
      <w:r w:rsidR="00B25B5F">
        <w:rPr>
          <w:rFonts w:ascii="Times" w:hAnsi="Times"/>
          <w:lang w:val="en-GB"/>
        </w:rPr>
        <w:t>D</w:t>
      </w:r>
      <w:r w:rsidR="00A908EC">
        <w:rPr>
          <w:rFonts w:ascii="Times" w:hAnsi="Times"/>
          <w:lang w:val="en-GB"/>
        </w:rPr>
        <w:t>NN</w:t>
      </w:r>
      <w:r w:rsidR="00A908EC">
        <w:rPr>
          <w:rFonts w:ascii="Times" w:hAnsi="Times"/>
          <w:vertAlign w:val="subscript"/>
          <w:lang w:val="en-GB"/>
        </w:rPr>
        <w:t>ET</w:t>
      </w:r>
      <w:r w:rsidR="00A908EC">
        <w:rPr>
          <w:rFonts w:ascii="Times" w:hAnsi="Times"/>
          <w:lang w:val="en-GB"/>
        </w:rPr>
        <w:t xml:space="preserve"> was trained using all available site-days </w:t>
      </w:r>
      <w:r w:rsidR="008A561E">
        <w:rPr>
          <w:rFonts w:ascii="Times" w:hAnsi="Times"/>
          <w:lang w:val="en-GB"/>
        </w:rPr>
        <w:t>(see 'Estimating Potential ET')</w:t>
      </w:r>
      <w:r w:rsidR="00A908EC">
        <w:rPr>
          <w:rFonts w:ascii="Times" w:hAnsi="Times"/>
          <w:lang w:val="en-GB"/>
        </w:rPr>
        <w:t xml:space="preserve">. </w:t>
      </w:r>
      <w:r w:rsidR="00EB14D8">
        <w:rPr>
          <w:rFonts w:ascii="Times" w:hAnsi="Times"/>
          <w:lang w:val="en-GB"/>
        </w:rPr>
        <w:t xml:space="preserve">We defined a </w:t>
      </w:r>
      <w:r w:rsidR="00EB14D8" w:rsidRPr="00B65DC2">
        <w:rPr>
          <w:rFonts w:ascii="Times" w:hAnsi="Times" w:cs="Arial"/>
          <w:iCs/>
          <w:lang w:val="en-GB"/>
        </w:rPr>
        <w:t>normalized measure of ET impacts</w:t>
      </w:r>
      <w:r w:rsidR="00EB14D8">
        <w:rPr>
          <w:rFonts w:ascii="Times" w:hAnsi="Times" w:cs="Arial"/>
          <w:iCs/>
          <w:lang w:val="en-GB"/>
        </w:rPr>
        <w:t xml:space="preserve"> (</w:t>
      </w:r>
      <w:proofErr w:type="spellStart"/>
      <w:r w:rsidR="00EB14D8">
        <w:rPr>
          <w:rFonts w:ascii="Times" w:hAnsi="Times" w:cs="Arial"/>
          <w:iCs/>
          <w:lang w:val="en-GB"/>
        </w:rPr>
        <w:t>fET</w:t>
      </w:r>
      <w:proofErr w:type="spellEnd"/>
      <w:r w:rsidR="00EB14D8">
        <w:rPr>
          <w:rFonts w:ascii="Times" w:hAnsi="Times" w:cs="Arial"/>
          <w:iCs/>
          <w:lang w:val="en-GB"/>
        </w:rPr>
        <w:t xml:space="preserve">) dividing </w:t>
      </w:r>
      <w:r w:rsidR="00765D2C">
        <w:rPr>
          <w:rFonts w:ascii="Times" w:hAnsi="Times" w:cs="Arial"/>
          <w:iCs/>
          <w:lang w:val="en-GB"/>
        </w:rPr>
        <w:t xml:space="preserve">the neural network estimate of </w:t>
      </w:r>
      <w:r w:rsidR="00EB14D8">
        <w:rPr>
          <w:rFonts w:ascii="Times" w:hAnsi="Times" w:cs="Arial"/>
          <w:iCs/>
          <w:lang w:val="en-GB"/>
        </w:rPr>
        <w:t xml:space="preserve">ET </w:t>
      </w:r>
      <w:r w:rsidR="004A0D89">
        <w:rPr>
          <w:rFonts w:ascii="Times" w:hAnsi="Times" w:cs="Arial"/>
          <w:iCs/>
          <w:lang w:val="en-GB"/>
        </w:rPr>
        <w:t>(</w:t>
      </w:r>
      <w:r w:rsidR="004A0D89">
        <w:rPr>
          <w:rFonts w:ascii="Times" w:hAnsi="Times"/>
          <w:lang w:val="en-GB"/>
        </w:rPr>
        <w:t>ET</w:t>
      </w:r>
      <w:r w:rsidR="004A0D89">
        <w:rPr>
          <w:rFonts w:ascii="Times" w:hAnsi="Times"/>
          <w:vertAlign w:val="subscript"/>
          <w:lang w:val="en-GB"/>
        </w:rPr>
        <w:t>NN</w:t>
      </w:r>
      <w:r w:rsidR="004A0D89">
        <w:rPr>
          <w:rFonts w:ascii="Times" w:hAnsi="Times"/>
          <w:lang w:val="en-GB"/>
        </w:rPr>
        <w:t>)</w:t>
      </w:r>
      <w:r w:rsidR="004A0D89">
        <w:rPr>
          <w:rFonts w:ascii="Times" w:hAnsi="Times" w:cs="Arial"/>
          <w:iCs/>
          <w:lang w:val="en-GB"/>
        </w:rPr>
        <w:t xml:space="preserve"> </w:t>
      </w:r>
      <w:r w:rsidR="00EB14D8">
        <w:rPr>
          <w:rFonts w:ascii="Times" w:hAnsi="Times" w:cs="Arial"/>
          <w:iCs/>
          <w:lang w:val="en-GB"/>
        </w:rPr>
        <w:t>by the neural network estimate of PET (PET</w:t>
      </w:r>
      <w:r w:rsidR="00EB14D8">
        <w:rPr>
          <w:rFonts w:ascii="Times" w:hAnsi="Times" w:cs="Arial"/>
          <w:iCs/>
          <w:vertAlign w:val="subscript"/>
          <w:lang w:val="en-GB"/>
        </w:rPr>
        <w:t>NN</w:t>
      </w:r>
      <w:r w:rsidR="00EB14D8">
        <w:rPr>
          <w:rFonts w:ascii="Times" w:hAnsi="Times" w:cs="Arial"/>
          <w:iCs/>
          <w:lang w:val="en-GB"/>
        </w:rPr>
        <w:t xml:space="preserve">). </w:t>
      </w:r>
      <w:r w:rsidR="00A86827">
        <w:rPr>
          <w:rFonts w:ascii="Times" w:hAnsi="Times" w:cs="Arial"/>
          <w:iCs/>
          <w:lang w:val="en-GB"/>
        </w:rPr>
        <w:t xml:space="preserve">We then analysed how </w:t>
      </w:r>
      <w:proofErr w:type="spellStart"/>
      <w:r w:rsidR="00A86827">
        <w:rPr>
          <w:rFonts w:ascii="Times" w:hAnsi="Times" w:cs="Arial"/>
          <w:iCs/>
          <w:lang w:val="en-GB"/>
        </w:rPr>
        <w:t>fET</w:t>
      </w:r>
      <w:proofErr w:type="spellEnd"/>
      <w:r w:rsidR="00A86827">
        <w:rPr>
          <w:rFonts w:ascii="Times" w:hAnsi="Times" w:cs="Arial"/>
          <w:iCs/>
          <w:lang w:val="en-GB"/>
        </w:rPr>
        <w:t xml:space="preserve"> evolves </w:t>
      </w:r>
      <w:r w:rsidR="0098186F">
        <w:rPr>
          <w:rFonts w:ascii="Times" w:hAnsi="Times" w:cs="Arial"/>
          <w:iCs/>
          <w:lang w:val="en-GB"/>
        </w:rPr>
        <w:t>with</w:t>
      </w:r>
      <w:r w:rsidR="00A86827">
        <w:rPr>
          <w:rFonts w:ascii="Times" w:hAnsi="Times" w:cs="Arial"/>
          <w:iCs/>
          <w:lang w:val="en-GB"/>
        </w:rPr>
        <w:t xml:space="preserve"> </w:t>
      </w:r>
      <w:r w:rsidR="0098186F">
        <w:rPr>
          <w:rFonts w:ascii="Times" w:hAnsi="Times" w:cs="Arial"/>
          <w:iCs/>
          <w:lang w:val="en-GB"/>
        </w:rPr>
        <w:t>increasing</w:t>
      </w:r>
      <w:r w:rsidR="00A86827">
        <w:rPr>
          <w:rFonts w:ascii="Times" w:hAnsi="Times" w:cs="Arial"/>
          <w:iCs/>
          <w:lang w:val="en-GB"/>
        </w:rPr>
        <w:t xml:space="preserve"> </w:t>
      </w:r>
      <w:r w:rsidR="0098186F">
        <w:rPr>
          <w:rFonts w:ascii="Times" w:hAnsi="Times" w:cs="Arial"/>
          <w:iCs/>
          <w:lang w:val="en-GB"/>
        </w:rPr>
        <w:t xml:space="preserve">water </w:t>
      </w:r>
      <w:r w:rsidR="00434050">
        <w:rPr>
          <w:rFonts w:ascii="Times" w:hAnsi="Times" w:cs="Arial"/>
          <w:iCs/>
          <w:lang w:val="en-GB"/>
        </w:rPr>
        <w:t>stress</w:t>
      </w:r>
      <w:r w:rsidR="0098186F">
        <w:rPr>
          <w:rFonts w:ascii="Times" w:hAnsi="Times" w:cs="Arial"/>
          <w:iCs/>
          <w:lang w:val="en-GB"/>
        </w:rPr>
        <w:t xml:space="preserve"> by regressing it against the </w:t>
      </w:r>
      <w:r w:rsidR="0098186F" w:rsidRPr="00B65DC2">
        <w:rPr>
          <w:rFonts w:ascii="Times" w:hAnsi="Times" w:cs="Arial"/>
          <w:lang w:val="en-GB"/>
        </w:rPr>
        <w:t>cumulative water deficit (CWD)</w:t>
      </w:r>
      <w:r w:rsidR="0098186F">
        <w:rPr>
          <w:rFonts w:ascii="Times" w:hAnsi="Times" w:cs="Arial"/>
          <w:lang w:val="en-GB"/>
        </w:rPr>
        <w:t xml:space="preserve">. </w:t>
      </w:r>
      <w:r w:rsidR="00160A2B">
        <w:rPr>
          <w:rFonts w:ascii="Times" w:hAnsi="Times" w:cs="Arial"/>
          <w:lang w:val="en-GB"/>
        </w:rPr>
        <w:t xml:space="preserve">Since </w:t>
      </w:r>
      <w:r w:rsidR="004D6664">
        <w:rPr>
          <w:rFonts w:ascii="Times" w:hAnsi="Times" w:cs="Arial"/>
          <w:lang w:val="en-GB"/>
        </w:rPr>
        <w:t>the CWD</w:t>
      </w:r>
      <w:r w:rsidR="00160A2B">
        <w:rPr>
          <w:rFonts w:ascii="Times" w:hAnsi="Times" w:cs="Arial"/>
          <w:lang w:val="en-GB"/>
        </w:rPr>
        <w:t xml:space="preserve"> is </w:t>
      </w:r>
      <w:r w:rsidR="00A214BB">
        <w:rPr>
          <w:rFonts w:ascii="Times" w:hAnsi="Times" w:cs="Arial"/>
          <w:lang w:val="en-GB"/>
        </w:rPr>
        <w:t>the</w:t>
      </w:r>
      <w:r w:rsidR="008634F9">
        <w:rPr>
          <w:rFonts w:ascii="Times" w:hAnsi="Times" w:cs="Arial"/>
          <w:lang w:val="en-GB"/>
        </w:rPr>
        <w:t xml:space="preserve"> integration of</w:t>
      </w:r>
      <w:r w:rsidR="00160A2B">
        <w:rPr>
          <w:rFonts w:ascii="Times" w:hAnsi="Times" w:cs="Arial"/>
          <w:lang w:val="en-GB"/>
        </w:rPr>
        <w:t xml:space="preserve"> the water balance</w:t>
      </w:r>
      <w:r w:rsidR="007E1161">
        <w:rPr>
          <w:rFonts w:ascii="Times" w:hAnsi="Times" w:cs="Arial"/>
          <w:lang w:val="en-GB"/>
        </w:rPr>
        <w:t xml:space="preserve"> </w:t>
      </w:r>
      <w:r w:rsidR="00143030">
        <w:rPr>
          <w:rFonts w:ascii="Times" w:hAnsi="Times" w:cs="Arial"/>
          <w:lang w:val="en-GB"/>
        </w:rPr>
        <w:t>over time</w:t>
      </w:r>
      <w:r w:rsidR="00160A2B">
        <w:rPr>
          <w:rFonts w:ascii="Times" w:hAnsi="Times" w:cs="Arial"/>
          <w:lang w:val="en-GB"/>
        </w:rPr>
        <w:t xml:space="preserve"> (see '</w:t>
      </w:r>
      <w:r w:rsidR="00160A2B" w:rsidRPr="00160A2B">
        <w:rPr>
          <w:rFonts w:ascii="Times" w:hAnsi="Times" w:cs="Arial"/>
          <w:lang w:val="en-GB"/>
        </w:rPr>
        <w:t>Derivation of the cumulative water deficit</w:t>
      </w:r>
      <w:r w:rsidR="00160A2B">
        <w:rPr>
          <w:rFonts w:ascii="Times" w:hAnsi="Times" w:cs="Arial"/>
          <w:lang w:val="en-GB"/>
        </w:rPr>
        <w:t>')</w:t>
      </w:r>
      <w:r w:rsidR="00503D9F">
        <w:rPr>
          <w:rFonts w:ascii="Times" w:hAnsi="Times" w:cs="Arial"/>
          <w:lang w:val="en-GB"/>
        </w:rPr>
        <w:t xml:space="preserve">, </w:t>
      </w:r>
      <w:r w:rsidR="00703CA1">
        <w:rPr>
          <w:rFonts w:ascii="Times" w:hAnsi="Times" w:cs="Arial"/>
          <w:lang w:val="en-GB"/>
        </w:rPr>
        <w:t>it</w:t>
      </w:r>
      <w:r w:rsidR="00503D9F">
        <w:rPr>
          <w:rFonts w:ascii="Times" w:hAnsi="Times" w:cs="Arial"/>
          <w:lang w:val="en-GB"/>
        </w:rPr>
        <w:t xml:space="preserve"> </w:t>
      </w:r>
      <w:r w:rsidR="0037179A">
        <w:rPr>
          <w:rFonts w:ascii="Times" w:hAnsi="Times" w:cs="Arial"/>
          <w:lang w:val="en-GB"/>
        </w:rPr>
        <w:t>constitutes</w:t>
      </w:r>
      <w:r w:rsidR="008556A8">
        <w:rPr>
          <w:rFonts w:ascii="Times" w:hAnsi="Times" w:cs="Arial"/>
          <w:lang w:val="en-GB"/>
        </w:rPr>
        <w:t xml:space="preserve"> </w:t>
      </w:r>
      <w:r w:rsidR="00FE345E">
        <w:rPr>
          <w:rFonts w:ascii="Times" w:hAnsi="Times" w:cs="Arial"/>
          <w:lang w:val="en-GB"/>
        </w:rPr>
        <w:t>a proxy for belowground water availability</w:t>
      </w:r>
      <w:r w:rsidR="00330B42">
        <w:rPr>
          <w:rFonts w:ascii="Times" w:hAnsi="Times" w:cs="Arial"/>
          <w:lang w:val="en-GB"/>
        </w:rPr>
        <w:t xml:space="preserve">. </w:t>
      </w:r>
    </w:p>
    <w:p w14:paraId="3B58DB6F" w14:textId="77777777" w:rsidR="00824FF0" w:rsidRPr="00824FF0" w:rsidRDefault="00824FF0" w:rsidP="00E24AEE">
      <w:pPr>
        <w:spacing w:after="120" w:line="480" w:lineRule="auto"/>
        <w:jc w:val="both"/>
        <w:rPr>
          <w:ins w:id="2" w:author="Alexandra Konings" w:date="2022-04-03T16:25:00Z"/>
          <w:rFonts w:ascii="Times" w:hAnsi="Times"/>
          <w:lang w:val="en-GB"/>
        </w:rPr>
      </w:pPr>
    </w:p>
    <w:p w14:paraId="4BCCF6D1" w14:textId="6F73A756" w:rsidR="00C44277" w:rsidRPr="00B65DC2" w:rsidRDefault="00C44277" w:rsidP="00B82D1A">
      <w:pPr>
        <w:spacing w:after="120" w:line="480" w:lineRule="auto"/>
        <w:jc w:val="both"/>
        <w:rPr>
          <w:rFonts w:ascii="Times" w:hAnsi="Times"/>
          <w:b/>
          <w:bCs/>
          <w:sz w:val="28"/>
          <w:szCs w:val="28"/>
          <w:lang w:val="en-GB"/>
        </w:rPr>
      </w:pPr>
      <w:r w:rsidRPr="00B65DC2">
        <w:rPr>
          <w:rFonts w:ascii="Times" w:hAnsi="Times"/>
          <w:b/>
          <w:bCs/>
          <w:sz w:val="28"/>
          <w:szCs w:val="28"/>
          <w:lang w:val="en-GB"/>
        </w:rPr>
        <w:t>Estimating Potential ET</w:t>
      </w:r>
    </w:p>
    <w:p w14:paraId="71B55081" w14:textId="50A2C3E4" w:rsidR="00094F35" w:rsidRPr="00094F35" w:rsidRDefault="00C44277" w:rsidP="00B82D1A">
      <w:pPr>
        <w:spacing w:after="120" w:line="480" w:lineRule="auto"/>
        <w:jc w:val="both"/>
        <w:rPr>
          <w:rFonts w:ascii="Times" w:hAnsi="Times"/>
          <w:lang w:val="en-US"/>
        </w:rPr>
      </w:pPr>
      <w:r w:rsidRPr="00B65DC2">
        <w:rPr>
          <w:rFonts w:ascii="Times" w:hAnsi="Times"/>
        </w:rPr>
        <w:t xml:space="preserve">Our approach is based on an earlier method </w:t>
      </w:r>
      <w:r w:rsidR="00187116" w:rsidRPr="00B65DC2">
        <w:rPr>
          <w:rFonts w:ascii="Times" w:hAnsi="Times"/>
        </w:rPr>
        <w:t>that</w:t>
      </w:r>
      <w:r w:rsidR="00EE6AA8" w:rsidRPr="00B65DC2">
        <w:rPr>
          <w:rFonts w:ascii="Times" w:hAnsi="Times"/>
        </w:rPr>
        <w:t xml:space="preserve"> </w:t>
      </w:r>
      <w:r w:rsidRPr="00B65DC2">
        <w:rPr>
          <w:rFonts w:ascii="Times" w:hAnsi="Times"/>
        </w:rPr>
        <w:t>separate</w:t>
      </w:r>
      <w:r w:rsidR="00187116" w:rsidRPr="00B65DC2">
        <w:rPr>
          <w:rFonts w:ascii="Times" w:hAnsi="Times"/>
        </w:rPr>
        <w:t>s</w:t>
      </w:r>
      <w:r w:rsidRPr="00B65DC2">
        <w:rPr>
          <w:rFonts w:ascii="Times" w:hAnsi="Times"/>
        </w:rPr>
        <w:t xml:space="preserve"> soil moisture effect</w:t>
      </w:r>
      <w:r w:rsidR="00D04BCB" w:rsidRPr="00B65DC2">
        <w:rPr>
          <w:rFonts w:ascii="Times" w:hAnsi="Times"/>
        </w:rPr>
        <w:t>s</w:t>
      </w:r>
      <w:r w:rsidRPr="00B65DC2">
        <w:rPr>
          <w:rFonts w:ascii="Times" w:hAnsi="Times"/>
        </w:rPr>
        <w:t xml:space="preserve"> on </w:t>
      </w:r>
      <w:r w:rsidR="00EE6AA8" w:rsidRPr="00B65DC2">
        <w:rPr>
          <w:rFonts w:ascii="Times" w:hAnsi="Times" w:cs="Arial"/>
          <w:lang w:val="en-GB"/>
        </w:rPr>
        <w:t>light-use efficiency (LUE; defined as the amount of CO</w:t>
      </w:r>
      <w:r w:rsidR="00EE6AA8" w:rsidRPr="00B65DC2">
        <w:rPr>
          <w:rFonts w:ascii="Times" w:hAnsi="Times" w:cs="Arial"/>
          <w:vertAlign w:val="subscript"/>
          <w:lang w:val="en-GB"/>
        </w:rPr>
        <w:t>2</w:t>
      </w:r>
      <w:r w:rsidR="00EE6AA8" w:rsidRPr="00B65DC2">
        <w:rPr>
          <w:rFonts w:ascii="Times" w:hAnsi="Times" w:cs="Arial"/>
          <w:lang w:val="en-GB"/>
        </w:rPr>
        <w:t xml:space="preserve"> assimilated by plants per unit of absorbed light) </w:t>
      </w:r>
      <w:r w:rsidR="00760C4A" w:rsidRPr="00B65DC2">
        <w:rPr>
          <w:rFonts w:ascii="Times" w:hAnsi="Times"/>
        </w:rPr>
        <w:t>using FLUXNET2015 data</w:t>
      </w:r>
      <w:r w:rsidRPr="00B65DC2">
        <w:rPr>
          <w:rFonts w:ascii="Times" w:hAnsi="Times"/>
        </w:rPr>
        <w:t xml:space="preserve"> </w:t>
      </w:r>
      <w:r w:rsidR="00E72E6B" w:rsidRPr="00B65DC2">
        <w:rPr>
          <w:rFonts w:ascii="Times" w:hAnsi="Times"/>
        </w:rPr>
        <w:fldChar w:fldCharType="begin" w:fldLock="1"/>
      </w:r>
      <w:r w:rsidR="00E217A7" w:rsidRPr="00B65DC2">
        <w:rPr>
          <w:rFonts w:ascii="Times" w:hAnsi="Times"/>
        </w:rPr>
        <w:instrText>ADDIN CSL_CITATION {"citationItems":[{"id":"ITEM-1","itemData":{"DOI":"10.1111/nph.15123","ISSN":"14698137","PMID":"29604221","abstract":"Terrestrial primary productivity and carbon cycle impacts of droughts are commonly quantified using vapour pressure deficit (VPD) data and remotely sensed greenness, without accounting for soil moisture. However, soil moisture limitation is known to strongly affect plant physiology. Here, we investigate light use efficiency, the ratio of gross primary productivity (GPP) to absorbed light. We derive its fractional reduction due to soil moisture (fLUE), separated from VPD and greenness changes, using artificial neural networks trained on eddy covariance data, multiple soil moisture datasets and remotely sensed greenness. This reveals substantial impacts of soil moisture alone that reduce GPP by up to 40% at sites located in sub-humid, semi-arid or arid regions. For sites in relatively moist climates, we find, paradoxically, a muted fLUE response to drying soil, but reduced fLUE under wet conditions. fLUE identifies substantial drought impacts that are not captured when relying solely on VPD and greenness changes and, when seasonally recurring, are missed by traditional, anomaly-based drought indices. Counter to common assumptions, fLUE reductions are largest in drought-deciduous vegetation, including grasslands. Our results highlight the necessity to account for soil moisture limitation in terrestrial primary productivity data products, especially for drought-related assessments.","author":[{"dropping-particle":"","family":"Stocker","given":"Benjamin D.","non-dropping-particle":"","parse-names":false,"suffix":""},{"dropping-particle":"","family":"Zscheischler","given":"Jakob","non-dropping-particle":"","parse-names":false,"suffix":""},{"dropping-particle":"","family":"Keenan","given":"Trevor F.","non-dropping-particle":"","parse-names":false,"suffix":""},{"dropping-particle":"","family":"Prentice","given":"I. Colin","non-dropping-particle":"","parse-names":false,"suffix":""},{"dropping-particle":"","family":"Peñuelas","given":"Josep","non-dropping-particle":"","parse-names":false,"suffix":""},{"dropping-particle":"","family":"Seneviratne","given":"Sonia I.","non-dropping-particle":"","parse-names":false,"suffix":""}],"container-title":"New Phytologist","id":"ITEM-1","issue":"4","issued":{"date-parts":[["2018"]]},"page":"1430-1449","title":"Quantifying soil moisture impacts on light use efficiency across biomes","type":"article-journal","volume":"218"},"uris":["http://www.mendeley.com/documents/?uuid=3baf816a-c944-4d41-b78f-e92010b69cff"]}],"mendeley":{"formattedCitation":"(Stocker et al., 2018)","plainTextFormattedCitation":"(Stocker et al., 2018)","previouslyFormattedCitation":"(Stocker et al., 2018)"},"properties":{"noteIndex":0},"schema":"https://github.com/citation-style-language/schema/raw/master/csl-citation.json"}</w:instrText>
      </w:r>
      <w:r w:rsidR="00E72E6B" w:rsidRPr="00B65DC2">
        <w:rPr>
          <w:rFonts w:ascii="Times" w:hAnsi="Times"/>
        </w:rPr>
        <w:fldChar w:fldCharType="separate"/>
      </w:r>
      <w:r w:rsidR="00D60333" w:rsidRPr="00B65DC2">
        <w:rPr>
          <w:rFonts w:ascii="Times" w:hAnsi="Times"/>
          <w:noProof/>
        </w:rPr>
        <w:t>(Stocker et al., 2018)</w:t>
      </w:r>
      <w:r w:rsidR="00E72E6B" w:rsidRPr="00B65DC2">
        <w:rPr>
          <w:rFonts w:ascii="Times" w:hAnsi="Times"/>
        </w:rPr>
        <w:fldChar w:fldCharType="end"/>
      </w:r>
      <w:r w:rsidRPr="00B65DC2">
        <w:rPr>
          <w:rFonts w:ascii="Times" w:hAnsi="Times"/>
        </w:rPr>
        <w:t xml:space="preserve">. </w:t>
      </w:r>
      <w:r w:rsidR="00094F35">
        <w:rPr>
          <w:rFonts w:ascii="Times" w:hAnsi="Times"/>
          <w:lang w:val="en-US"/>
        </w:rPr>
        <w:t xml:space="preserve"> </w:t>
      </w:r>
      <w:r w:rsidR="005B5DA8">
        <w:rPr>
          <w:rFonts w:ascii="Times" w:hAnsi="Times"/>
          <w:lang w:val="en-US"/>
        </w:rPr>
        <w:t>ET</w:t>
      </w:r>
      <w:r w:rsidR="005B5DA8">
        <w:rPr>
          <w:rFonts w:ascii="Times" w:hAnsi="Times"/>
          <w:vertAlign w:val="subscript"/>
          <w:lang w:val="en-US"/>
        </w:rPr>
        <w:t>NN</w:t>
      </w:r>
      <w:r w:rsidR="005B5DA8">
        <w:rPr>
          <w:rFonts w:ascii="Times" w:hAnsi="Times"/>
          <w:lang w:val="en-US"/>
        </w:rPr>
        <w:t xml:space="preserve"> was estimated using observational ET (</w:t>
      </w:r>
      <w:r w:rsidR="005B5DA8" w:rsidRPr="005B5DA8">
        <w:rPr>
          <w:rFonts w:ascii="Times" w:hAnsi="Times"/>
        </w:rPr>
        <w:t>ET</w:t>
      </w:r>
      <w:r w:rsidR="005B5DA8" w:rsidRPr="005B5DA8">
        <w:rPr>
          <w:rFonts w:ascii="Times" w:hAnsi="Times"/>
          <w:vertAlign w:val="subscript"/>
        </w:rPr>
        <w:t>obs</w:t>
      </w:r>
      <w:r w:rsidR="005B5DA8" w:rsidRPr="005B5DA8">
        <w:rPr>
          <w:rFonts w:ascii="Times" w:hAnsi="Times"/>
          <w:lang w:val="en-US"/>
        </w:rPr>
        <w:t>)</w:t>
      </w:r>
      <w:r w:rsidR="005B5DA8">
        <w:rPr>
          <w:rFonts w:ascii="Times" w:hAnsi="Times"/>
          <w:lang w:val="en-US"/>
        </w:rPr>
        <w:t xml:space="preserve"> as target variable</w:t>
      </w:r>
      <w:r w:rsidR="00050282">
        <w:rPr>
          <w:rFonts w:ascii="Times" w:hAnsi="Times"/>
          <w:lang w:val="en-US"/>
        </w:rPr>
        <w:t xml:space="preserve"> and</w:t>
      </w:r>
      <w:r w:rsidR="005B5DA8">
        <w:rPr>
          <w:rFonts w:ascii="Times" w:hAnsi="Times"/>
          <w:lang w:val="en-US"/>
        </w:rPr>
        <w:t xml:space="preserve"> </w:t>
      </w:r>
      <w:r w:rsidR="00050282">
        <w:rPr>
          <w:rFonts w:ascii="Times" w:hAnsi="Times"/>
          <w:lang w:val="en-US"/>
        </w:rPr>
        <w:t xml:space="preserve">soil moisture, </w:t>
      </w:r>
      <w:r w:rsidR="005D2392" w:rsidRPr="00B65DC2">
        <w:rPr>
          <w:rFonts w:ascii="Times" w:hAnsi="Times"/>
        </w:rPr>
        <w:t>R</w:t>
      </w:r>
      <w:r w:rsidR="005D2392" w:rsidRPr="00B65DC2">
        <w:rPr>
          <w:rFonts w:ascii="Times" w:hAnsi="Times"/>
          <w:vertAlign w:val="subscript"/>
        </w:rPr>
        <w:t>n</w:t>
      </w:r>
      <w:r w:rsidR="005D2392" w:rsidRPr="00B65DC2">
        <w:rPr>
          <w:rFonts w:ascii="Times" w:hAnsi="Times"/>
        </w:rPr>
        <w:t>, VPD, air temperature</w:t>
      </w:r>
      <w:r w:rsidR="00FB3D80">
        <w:rPr>
          <w:rFonts w:ascii="Times" w:hAnsi="Times"/>
          <w:lang w:val="en-US"/>
        </w:rPr>
        <w:t xml:space="preserve"> (T)</w:t>
      </w:r>
      <w:r w:rsidR="005D2392" w:rsidRPr="00B65DC2">
        <w:rPr>
          <w:rFonts w:ascii="Times" w:hAnsi="Times"/>
        </w:rPr>
        <w:t xml:space="preserve"> and EVI as predictors</w:t>
      </w:r>
      <w:r w:rsidR="00050282">
        <w:rPr>
          <w:rFonts w:ascii="Times" w:hAnsi="Times"/>
          <w:lang w:val="en-US"/>
        </w:rPr>
        <w:t>:</w:t>
      </w:r>
    </w:p>
    <w:p w14:paraId="11C1BE00" w14:textId="0F41DD05" w:rsidR="00094F35" w:rsidRPr="00A17D0E" w:rsidRDefault="00520F59" w:rsidP="00B82D1A">
      <w:pPr>
        <w:spacing w:after="120" w:line="480" w:lineRule="auto"/>
        <w:jc w:val="both"/>
        <w:rPr>
          <w:rFonts w:ascii="Times" w:hAnsi="Times"/>
          <w:iCs/>
        </w:rPr>
      </w:pPr>
      <m:oMathPara>
        <m:oMath>
          <m:sSub>
            <m:sSubPr>
              <m:ctrlPr>
                <w:rPr>
                  <w:rFonts w:ascii="Cambria Math" w:hAnsi="Cambria Math"/>
                  <w:iCs/>
                  <w:lang w:val="en-US"/>
                </w:rPr>
              </m:ctrlPr>
            </m:sSubPr>
            <m:e>
              <m:r>
                <m:rPr>
                  <m:sty m:val="p"/>
                </m:rPr>
                <w:rPr>
                  <w:rFonts w:ascii="Cambria Math" w:hAnsi="Cambria Math"/>
                  <w:lang w:val="en-US"/>
                </w:rPr>
                <m:t>ET</m:t>
              </m:r>
            </m:e>
            <m:sub>
              <m:r>
                <m:rPr>
                  <m:sty m:val="p"/>
                </m:rPr>
                <w:rPr>
                  <w:rFonts w:ascii="Cambria Math" w:hAnsi="Cambria Math"/>
                  <w:lang w:val="en-US"/>
                </w:rPr>
                <m:t>NN</m:t>
              </m:r>
            </m:sub>
          </m:sSub>
          <m:r>
            <m:rPr>
              <m:sty m:val="p"/>
            </m:rPr>
            <w:rPr>
              <w:rFonts w:ascii="Cambria Math" w:hAnsi="Cambria Math"/>
              <w:lang w:val="en-US"/>
            </w:rPr>
            <m:t xml:space="preserve">= </m:t>
          </m:r>
          <m:sSub>
            <m:sSubPr>
              <m:ctrlPr>
                <w:rPr>
                  <w:rFonts w:ascii="Cambria Math" w:hAnsi="Cambria Math"/>
                  <w:iCs/>
                  <w:lang w:val="en-US"/>
                </w:rPr>
              </m:ctrlPr>
            </m:sSubPr>
            <m:e>
              <m:r>
                <m:rPr>
                  <m:sty m:val="p"/>
                </m:rPr>
                <w:rPr>
                  <w:rFonts w:ascii="Cambria Math" w:hAnsi="Cambria Math"/>
                  <w:lang w:val="en-US"/>
                </w:rPr>
                <m:t>DNN</m:t>
              </m:r>
            </m:e>
            <m:sub>
              <m:r>
                <m:rPr>
                  <m:sty m:val="p"/>
                </m:rPr>
                <w:rPr>
                  <w:rFonts w:ascii="Cambria Math" w:hAnsi="Cambria Math"/>
                  <w:lang w:val="en-US"/>
                </w:rPr>
                <m:t>ET</m:t>
              </m:r>
            </m:sub>
          </m:sSub>
          <m:r>
            <m:rPr>
              <m:sty m:val="p"/>
            </m:rPr>
            <w:rPr>
              <w:rFonts w:ascii="Cambria Math" w:hAnsi="Cambria Math"/>
              <w:lang w:val="en-US"/>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 xml:space="preserve">, VPD, T, EVI, </m:t>
          </m:r>
          <m:r>
            <m:rPr>
              <m:sty m:val="p"/>
            </m:rPr>
            <w:rPr>
              <w:rFonts w:ascii="Cambria Math" w:hAnsi="Cambria Math"/>
              <w:color w:val="C00000"/>
            </w:rPr>
            <m:t>soil moisture</m:t>
          </m:r>
          <m:r>
            <m:rPr>
              <m:sty m:val="p"/>
            </m:rPr>
            <w:rPr>
              <w:rFonts w:ascii="Cambria Math" w:hAnsi="Cambria Math"/>
            </w:rPr>
            <m:t>).                                                                       Eq. 1</m:t>
          </m:r>
        </m:oMath>
      </m:oMathPara>
    </w:p>
    <w:p w14:paraId="4BBB6CFE" w14:textId="642591F1" w:rsidR="00A17D0E" w:rsidRDefault="00A0100A" w:rsidP="00B82D1A">
      <w:pPr>
        <w:spacing w:after="120" w:line="480" w:lineRule="auto"/>
        <w:jc w:val="both"/>
        <w:rPr>
          <w:rFonts w:ascii="Times" w:hAnsi="Times"/>
          <w:lang w:val="en-US"/>
        </w:rPr>
      </w:pPr>
      <w:r>
        <w:rPr>
          <w:rFonts w:ascii="Times" w:hAnsi="Times"/>
          <w:iCs/>
          <w:lang w:val="en-US"/>
        </w:rPr>
        <w:t>PET</w:t>
      </w:r>
      <w:r>
        <w:rPr>
          <w:rFonts w:ascii="Times" w:hAnsi="Times"/>
          <w:iCs/>
          <w:vertAlign w:val="subscript"/>
          <w:lang w:val="en-US"/>
        </w:rPr>
        <w:t>NN</w:t>
      </w:r>
      <w:r>
        <w:rPr>
          <w:rFonts w:ascii="Times" w:hAnsi="Times"/>
          <w:iCs/>
          <w:lang w:val="en-US"/>
        </w:rPr>
        <w:t xml:space="preserve"> was estimated using </w:t>
      </w:r>
      <w:proofErr w:type="spellStart"/>
      <w:r>
        <w:rPr>
          <w:rFonts w:ascii="Times" w:hAnsi="Times"/>
          <w:iCs/>
          <w:lang w:val="en-US"/>
        </w:rPr>
        <w:t>ET</w:t>
      </w:r>
      <w:r>
        <w:rPr>
          <w:rFonts w:ascii="Times" w:hAnsi="Times"/>
          <w:iCs/>
          <w:vertAlign w:val="subscript"/>
          <w:lang w:val="en-US"/>
        </w:rPr>
        <w:t>obs</w:t>
      </w:r>
      <w:proofErr w:type="spellEnd"/>
      <w:r>
        <w:rPr>
          <w:rFonts w:ascii="Times" w:hAnsi="Times"/>
          <w:iCs/>
          <w:lang w:val="en-US"/>
        </w:rPr>
        <w:t xml:space="preserve"> as target variable and </w:t>
      </w:r>
      <w:r w:rsidRPr="00B65DC2">
        <w:rPr>
          <w:rFonts w:ascii="Times" w:hAnsi="Times"/>
        </w:rPr>
        <w:t>R</w:t>
      </w:r>
      <w:r w:rsidRPr="00B65DC2">
        <w:rPr>
          <w:rFonts w:ascii="Times" w:hAnsi="Times"/>
          <w:vertAlign w:val="subscript"/>
        </w:rPr>
        <w:t>n</w:t>
      </w:r>
      <w:r w:rsidRPr="00B65DC2">
        <w:rPr>
          <w:rFonts w:ascii="Times" w:hAnsi="Times"/>
        </w:rPr>
        <w:t xml:space="preserve">, VPD, </w:t>
      </w:r>
      <w:r>
        <w:rPr>
          <w:rFonts w:ascii="Times" w:hAnsi="Times"/>
          <w:lang w:val="en-US"/>
        </w:rPr>
        <w:t>T</w:t>
      </w:r>
      <w:r w:rsidRPr="00B65DC2">
        <w:rPr>
          <w:rFonts w:ascii="Times" w:hAnsi="Times"/>
        </w:rPr>
        <w:t xml:space="preserve"> and EVI as predictors</w:t>
      </w:r>
      <w:r>
        <w:rPr>
          <w:rFonts w:ascii="Times" w:hAnsi="Times"/>
          <w:lang w:val="en-US"/>
        </w:rPr>
        <w:t>:</w:t>
      </w:r>
    </w:p>
    <w:p w14:paraId="4A4F8D1A" w14:textId="5001410E" w:rsidR="00A0100A" w:rsidRPr="00BB57D5" w:rsidRDefault="00520F59" w:rsidP="00B82D1A">
      <w:pPr>
        <w:spacing w:after="120" w:line="480" w:lineRule="auto"/>
        <w:jc w:val="both"/>
        <w:rPr>
          <w:rFonts w:ascii="Times" w:hAnsi="Times"/>
          <w:iCs/>
        </w:rPr>
      </w:pPr>
      <m:oMathPara>
        <m:oMath>
          <m:sSub>
            <m:sSubPr>
              <m:ctrlPr>
                <w:rPr>
                  <w:rFonts w:ascii="Cambria Math" w:hAnsi="Cambria Math"/>
                  <w:iCs/>
                  <w:lang w:val="en-US"/>
                </w:rPr>
              </m:ctrlPr>
            </m:sSubPr>
            <m:e>
              <m:r>
                <m:rPr>
                  <m:sty m:val="p"/>
                </m:rPr>
                <w:rPr>
                  <w:rFonts w:ascii="Cambria Math" w:hAnsi="Cambria Math"/>
                  <w:lang w:val="en-US"/>
                </w:rPr>
                <m:t>PET</m:t>
              </m:r>
            </m:e>
            <m:sub>
              <m:r>
                <m:rPr>
                  <m:sty m:val="p"/>
                </m:rPr>
                <w:rPr>
                  <w:rFonts w:ascii="Cambria Math" w:hAnsi="Cambria Math"/>
                  <w:lang w:val="en-US"/>
                </w:rPr>
                <m:t>NN</m:t>
              </m:r>
            </m:sub>
          </m:sSub>
          <m:r>
            <m:rPr>
              <m:sty m:val="p"/>
            </m:rPr>
            <w:rPr>
              <w:rFonts w:ascii="Cambria Math" w:hAnsi="Cambria Math"/>
              <w:lang w:val="en-US"/>
            </w:rPr>
            <m:t xml:space="preserve">= </m:t>
          </m:r>
          <m:sSub>
            <m:sSubPr>
              <m:ctrlPr>
                <w:rPr>
                  <w:rFonts w:ascii="Cambria Math" w:hAnsi="Cambria Math"/>
                  <w:iCs/>
                  <w:lang w:val="en-US"/>
                </w:rPr>
              </m:ctrlPr>
            </m:sSubPr>
            <m:e>
              <m:r>
                <m:rPr>
                  <m:sty m:val="p"/>
                </m:rPr>
                <w:rPr>
                  <w:rFonts w:ascii="Cambria Math" w:hAnsi="Cambria Math"/>
                  <w:lang w:val="en-US"/>
                </w:rPr>
                <m:t>DNN</m:t>
              </m:r>
            </m:e>
            <m:sub>
              <m:r>
                <m:rPr>
                  <m:sty m:val="p"/>
                </m:rPr>
                <w:rPr>
                  <w:rFonts w:ascii="Cambria Math" w:hAnsi="Cambria Math"/>
                  <w:lang w:val="en-US"/>
                </w:rPr>
                <m:t>PET</m:t>
              </m:r>
            </m:sub>
          </m:sSub>
          <m:r>
            <m:rPr>
              <m:sty m:val="p"/>
            </m:rPr>
            <w:rPr>
              <w:rFonts w:ascii="Cambria Math" w:hAnsi="Cambria Math"/>
              <w:lang w:val="en-US"/>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 VPD, T, EVI).                                                                                             Eq. 2</m:t>
          </m:r>
        </m:oMath>
      </m:oMathPara>
    </w:p>
    <w:p w14:paraId="600F26DB" w14:textId="75FE3174" w:rsidR="005B5DA8" w:rsidRDefault="00F45A53" w:rsidP="00BB57D5">
      <w:pPr>
        <w:keepNext/>
        <w:spacing w:after="120" w:line="480" w:lineRule="auto"/>
        <w:jc w:val="both"/>
        <w:rPr>
          <w:rFonts w:ascii="Times" w:hAnsi="Times"/>
          <w:lang w:val="en-US"/>
        </w:rPr>
      </w:pPr>
      <w:r>
        <w:rPr>
          <w:rFonts w:ascii="Times" w:hAnsi="Times"/>
          <w:lang w:val="en-US"/>
        </w:rPr>
        <w:lastRenderedPageBreak/>
        <w:t xml:space="preserve">The choice of predictors was made based on a sensitivity analysis guided by the results of a previous study </w:t>
      </w:r>
      <w:r>
        <w:rPr>
          <w:rFonts w:ascii="Times" w:hAnsi="Times"/>
          <w:lang w:val="en-US"/>
        </w:rPr>
        <w:fldChar w:fldCharType="begin" w:fldLock="1"/>
      </w:r>
      <w:r>
        <w:rPr>
          <w:rFonts w:ascii="Times" w:hAnsi="Times"/>
          <w:lang w:val="en-US"/>
        </w:rPr>
        <w:instrText>ADDIN CSL_CITATION {"citationItems":[{"id":"ITEM-1","itemData":{"DOI":"10.5194/hess-23-925-2019","ISSN":"16077938","abstract":"Potential evaporation (&lt;span classCombining double low line\"inline-formula\"&gt;&lt;i&gt;E&lt;/i&gt;p&lt;/span&gt;) is a crucial variable for hydrological forecasting and drought monitoring. However, multiple interpretations of &lt;span classCombining double low line\"inline-formula\"&gt;&lt;i&gt;E&lt;/i&gt;p&lt;/span&gt; exist, which reflect a diverse range of methods to calculate it. A comparison of the performance of these methods against field observations in different global ecosystems is urgently needed. In this study, potential evaporation was defined as the rate of terrestrial evaporation (or &lt;i&gt;evapotranspiration&lt;/i&gt;) that the actual ecosystem would attain if it were to evaporate at maximal rate for the given atmospheric conditions. We use eddy-covariance measurements from the FLUXNET2015 database, covering 11 different biomes, to parameterise and inter-compare the most widely used &lt;span classCombining double low line\"inline-formula\"&gt;&lt;i&gt;E&lt;/i&gt;p&lt;/span&gt; methods and to uncover their relative performance. For each of the 107 sites, we isolate days for which ecosystems can be considered unstressed, based on both an energy balance and a soil water content approach. Evaporation measurements during these days are used as reference to calibrate and validate the different methods to estimate &lt;span classCombining double low line\"inline-formula\"&gt;&lt;i&gt;E&lt;/i&gt;p&lt;/span&gt;. Our results indicate that a simple radiation-driven method, calibrated per biome, consistently performs best against in situ measurements (mean correlation of 0.93; unbiased RMSE of 0.56&amp;thinsp;mm&amp;thinsp;day&lt;span classCombining double low line\"inline-formula\"&gt;ĝ'1&lt;/span&gt;; and bias of &lt;span classCombining double low line\"inline-formula\"&gt;ĝ'0.02&lt;/span&gt;&amp;thinsp;mm&amp;thinsp;day&lt;span classCombining double low line\"inline-formula\"&gt;ĝ'1&lt;/span&gt;). A Priestley and Taylor method, calibrated per biome, performed just slightly worse, yet substantially and consistently better than more complex Penman-based, Penman-Monteith-based or temperature-driven approaches. We show that the poor performance of Penman-Monteith-based approaches largely relates to the fact that the unstressed stomatal conductance cannot be assumed to be constant in time at the ecosystem scale. On the contrary, the biome-specific parameters required by simpler radiation-driven methods are relatively constant in time and per biome type. This makes these methods a robust way to estimate &lt;span classCombining double low line\"inline-formula\"&gt;&lt;i&gt;E&lt;/i&gt;p&lt;/span&gt; and a suitable tool to investigate the impac…","author":[{"dropping-particle":"","family":"Maes","given":"Wouter H.","non-dropping-particle":"","parse-names":false,"suffix":""},{"dropping-particle":"","family":"Gentine","given":"Pierre","non-dropping-particle":"","parse-names":false,"suffix":""},{"dropping-particle":"","family":"Verhoest","given":"Niko E.C.","non-dropping-particle":"","parse-names":false,"suffix":""},{"dropping-particle":"","family":"Miralles","given":"Diego G.","non-dropping-particle":"","parse-names":false,"suffix":""}],"container-title":"Hydrology and Earth System Sciences","id":"ITEM-1","issue":"2","issued":{"date-parts":[["2019"]]},"page":"925-948","title":"Potential evaporation at eddy-covariance sites across the globe","type":"article-journal","volume":"23"},"uris":["http://www.mendeley.com/documents/?uuid=370ebfea-c49d-40ff-adfd-ac7f8b9323b8"]}],"mendeley":{"formattedCitation":"(Maes et al., 2019)","plainTextFormattedCitation":"(Maes et al., 2019)","previouslyFormattedCitation":"(Maes et al., 2019)"},"properties":{"noteIndex":0},"schema":"https://github.com/citation-style-language/schema/raw/master/csl-citation.json"}</w:instrText>
      </w:r>
      <w:r>
        <w:rPr>
          <w:rFonts w:ascii="Times" w:hAnsi="Times"/>
          <w:lang w:val="en-US"/>
        </w:rPr>
        <w:fldChar w:fldCharType="separate"/>
      </w:r>
      <w:r w:rsidRPr="00AA1AC5">
        <w:rPr>
          <w:rFonts w:ascii="Times" w:hAnsi="Times"/>
          <w:noProof/>
          <w:lang w:val="en-US"/>
        </w:rPr>
        <w:t>(Maes et al., 2019)</w:t>
      </w:r>
      <w:r>
        <w:rPr>
          <w:rFonts w:ascii="Times" w:hAnsi="Times"/>
          <w:lang w:val="en-US"/>
        </w:rPr>
        <w:fldChar w:fldCharType="end"/>
      </w:r>
      <w:r>
        <w:rPr>
          <w:rFonts w:ascii="Times" w:hAnsi="Times"/>
          <w:lang w:val="en-US"/>
        </w:rPr>
        <w:t xml:space="preserve">. </w:t>
      </w:r>
      <w:r w:rsidRPr="00B65DC2">
        <w:rPr>
          <w:rFonts w:ascii="Times" w:hAnsi="Times"/>
        </w:rPr>
        <w:t xml:space="preserve">To avoid excessive model complexity and overfitting, the predictors </w:t>
      </w:r>
      <w:r w:rsidR="00D133BC">
        <w:rPr>
          <w:rFonts w:ascii="Times" w:hAnsi="Times"/>
          <w:lang w:val="en-US"/>
        </w:rPr>
        <w:t>were</w:t>
      </w:r>
      <w:r w:rsidRPr="00B65DC2">
        <w:rPr>
          <w:rFonts w:ascii="Times" w:hAnsi="Times"/>
        </w:rPr>
        <w:t xml:space="preserve"> limited to a small number representing known controls on ET </w:t>
      </w:r>
      <w:r w:rsidRPr="00B65DC2">
        <w:rPr>
          <w:rFonts w:ascii="Times" w:hAnsi="Times"/>
        </w:rPr>
        <w:fldChar w:fldCharType="begin" w:fldLock="1"/>
      </w:r>
      <w:r w:rsidRPr="00B65DC2">
        <w:rPr>
          <w:rFonts w:ascii="Times" w:hAnsi="Times"/>
        </w:rPr>
        <w:instrText>ADDIN CSL_CITATION {"citationItems":[{"id":"ITEM-1","itemData":{"DOI":"10.1111/nyas.13912","ISSN":"17496632","PMID":"29943456","abstract":"Droughts and heatwaves cause agricultural loss, forest mortality, and drinking water scarcity, especially when they occur simultaneously as combined events. Their predicted increase in recurrence and intensity poses serious threats to future food security. Still today, the knowledge of how droughts and heatwaves start and evolve remains limited, and so does our understanding of how climate change may affect them. Droughts and heatwaves have been suggested to intensify and propagate via land–atmosphere feedbacks. However, a global capacity to observe these processes is still lacking, and climate and forecast models are immature when it comes to representing the influences of land on temperature and rainfall. Key open questions remain in our goal to uncover the real importance of these feedbacks: What is the impact of the extreme meteorological conditions on ecosystem evaporation? How do these anomalies regulate the atmospheric boundary layer state (event self-intensification) and contribute to the inflow of heat and moisture to other regions (event self-propagation)? Can this knowledge on the role of land feedbacks, when available, be exploited to develop geo-engineering mitigation strategies that prevent these events from aggravating during their early stages? The goal of our perspective is not to present a convincing answer to these questions, but to assess the scientific progress to date, while highlighting new and innovative avenues to keep advancing our understanding in the future.","author":[{"dropping-particle":"","family":"Miralles","given":"Diego G.","non-dropping-particle":"","parse-names":false,"suffix":""},{"dropping-particle":"","family":"Gentine","given":"Pierre","non-dropping-particle":"","parse-names":false,"suffix":""},{"dropping-particle":"","family":"Seneviratne","given":"Sonia I.","non-dropping-particle":"","parse-names":false,"suffix":""},{"dropping-particle":"","family":"Teuling","given":"Adriaan J.","non-dropping-particle":"","parse-names":false,"suffix":""}],"container-title":"Annals of the New York Academy of Sciences","id":"ITEM-1","issue":"1","issued":{"date-parts":[["2019","1","1"]]},"page":"19-35","publisher":"Blackwell Publishing Inc.","title":"Land–atmospheric feedbacks during droughts and heatwaves: state of the science and current challenges","type":"article-journal","volume":"1436"},"uris":["http://www.mendeley.com/documents/?uuid=ccec9dd7-2f6a-3e92-bdef-46f0af31bf80"]}],"mendeley":{"formattedCitation":"(Miralles et al., 2019)","plainTextFormattedCitation":"(Miralles et al., 2019)","previouslyFormattedCitation":"(Miralles et al., 2019)"},"properties":{"noteIndex":0},"schema":"https://github.com/citation-style-language/schema/raw/master/csl-citation.json"}</w:instrText>
      </w:r>
      <w:r w:rsidRPr="00B65DC2">
        <w:rPr>
          <w:rFonts w:ascii="Times" w:hAnsi="Times"/>
        </w:rPr>
        <w:fldChar w:fldCharType="separate"/>
      </w:r>
      <w:r w:rsidRPr="00B65DC2">
        <w:rPr>
          <w:rFonts w:ascii="Times" w:hAnsi="Times"/>
          <w:noProof/>
        </w:rPr>
        <w:t>(Miralles et al., 2019)</w:t>
      </w:r>
      <w:r w:rsidRPr="00B65DC2">
        <w:rPr>
          <w:rFonts w:ascii="Times" w:hAnsi="Times"/>
        </w:rPr>
        <w:fldChar w:fldCharType="end"/>
      </w:r>
      <w:r w:rsidRPr="00B65DC2">
        <w:rPr>
          <w:rFonts w:ascii="Times" w:hAnsi="Times"/>
        </w:rPr>
        <w:t xml:space="preserve">. </w:t>
      </w:r>
      <w:r w:rsidR="00BB57D5" w:rsidRPr="00B65DC2">
        <w:rPr>
          <w:rFonts w:ascii="Times" w:hAnsi="Times"/>
        </w:rPr>
        <w:t>PET</w:t>
      </w:r>
      <w:r w:rsidR="00BB57D5" w:rsidRPr="00B65DC2">
        <w:rPr>
          <w:rFonts w:ascii="Times" w:hAnsi="Times"/>
          <w:vertAlign w:val="subscript"/>
        </w:rPr>
        <w:t>NN</w:t>
      </w:r>
      <w:r w:rsidR="00BB57D5" w:rsidRPr="00B65DC2">
        <w:rPr>
          <w:rFonts w:ascii="Times" w:hAnsi="Times"/>
        </w:rPr>
        <w:t xml:space="preserve"> </w:t>
      </w:r>
      <w:r w:rsidR="00BB57D5">
        <w:rPr>
          <w:rFonts w:ascii="Times" w:hAnsi="Times"/>
          <w:lang w:val="en-US"/>
        </w:rPr>
        <w:t>was</w:t>
      </w:r>
      <w:r w:rsidR="00BB57D5" w:rsidRPr="00B65DC2">
        <w:rPr>
          <w:rFonts w:ascii="Times" w:hAnsi="Times"/>
        </w:rPr>
        <w:t xml:space="preserve"> derived by training the model with data from days </w:t>
      </w:r>
      <w:r w:rsidR="00BB57D5">
        <w:rPr>
          <w:rFonts w:ascii="Times" w:hAnsi="Times"/>
          <w:lang w:val="en-US"/>
        </w:rPr>
        <w:t>when</w:t>
      </w:r>
      <w:r w:rsidR="00BB57D5" w:rsidRPr="00B65DC2">
        <w:rPr>
          <w:rFonts w:ascii="Times" w:hAnsi="Times"/>
        </w:rPr>
        <w:t xml:space="preserve"> soil moisture </w:t>
      </w:r>
      <w:r w:rsidR="00BB57D5">
        <w:rPr>
          <w:rFonts w:ascii="Times" w:hAnsi="Times"/>
          <w:lang w:val="en-US"/>
        </w:rPr>
        <w:t xml:space="preserve">was </w:t>
      </w:r>
      <w:r w:rsidR="00BB57D5" w:rsidRPr="00B65DC2">
        <w:rPr>
          <w:rFonts w:ascii="Times" w:hAnsi="Times"/>
        </w:rPr>
        <w:t xml:space="preserve">relatively </w:t>
      </w:r>
      <w:r w:rsidR="00BB57D5">
        <w:rPr>
          <w:rFonts w:ascii="Times" w:hAnsi="Times"/>
          <w:lang w:val="en-US"/>
        </w:rPr>
        <w:t xml:space="preserve">high compared to the soil moisture time series of each site </w:t>
      </w:r>
      <w:r w:rsidR="00BB57D5" w:rsidRPr="00B65DC2">
        <w:rPr>
          <w:rFonts w:ascii="Times" w:hAnsi="Times"/>
        </w:rPr>
        <w:t>(‘moist days’)</w:t>
      </w:r>
      <w:r w:rsidR="00BB57D5">
        <w:rPr>
          <w:rFonts w:ascii="Times" w:hAnsi="Times"/>
          <w:lang w:val="en-US"/>
        </w:rPr>
        <w:t xml:space="preserve">. </w:t>
      </w:r>
      <w:r w:rsidR="00BB57D5" w:rsidRPr="00B65DC2">
        <w:rPr>
          <w:rFonts w:ascii="Times" w:hAnsi="Times"/>
        </w:rPr>
        <w:t>We thus defined PET</w:t>
      </w:r>
      <w:r w:rsidR="00BB57D5" w:rsidRPr="00B65DC2">
        <w:rPr>
          <w:rFonts w:ascii="Times" w:hAnsi="Times"/>
          <w:vertAlign w:val="subscript"/>
        </w:rPr>
        <w:t>NN</w:t>
      </w:r>
      <w:r w:rsidR="00BB57D5" w:rsidRPr="00B65DC2">
        <w:rPr>
          <w:rFonts w:ascii="Times" w:hAnsi="Times"/>
        </w:rPr>
        <w:t xml:space="preserve"> as a soil-moisture unlimited ET. </w:t>
      </w:r>
      <w:r w:rsidR="00BB57D5">
        <w:rPr>
          <w:rFonts w:ascii="Times" w:hAnsi="Times"/>
          <w:lang w:val="en-US"/>
        </w:rPr>
        <w:t>T</w:t>
      </w:r>
      <w:r w:rsidR="00BB57D5" w:rsidRPr="00AB2BD1">
        <w:rPr>
          <w:rFonts w:ascii="Times" w:hAnsi="Times"/>
        </w:rPr>
        <w:t xml:space="preserve">he method </w:t>
      </w:r>
      <w:r w:rsidR="00BB57D5">
        <w:rPr>
          <w:rFonts w:ascii="Times" w:hAnsi="Times"/>
          <w:lang w:val="en-US"/>
        </w:rPr>
        <w:t>was</w:t>
      </w:r>
      <w:r w:rsidR="00BB57D5" w:rsidRPr="00AB2BD1">
        <w:rPr>
          <w:rFonts w:ascii="Times" w:hAnsi="Times"/>
        </w:rPr>
        <w:t xml:space="preserve"> only applied for sites </w:t>
      </w:r>
      <w:r w:rsidR="00BB57D5">
        <w:rPr>
          <w:rFonts w:ascii="Times" w:hAnsi="Times"/>
          <w:lang w:val="en-US"/>
        </w:rPr>
        <w:t xml:space="preserve">where </w:t>
      </w:r>
      <w:r w:rsidR="00BB57D5" w:rsidRPr="00AB2BD1">
        <w:rPr>
          <w:rFonts w:ascii="Times" w:hAnsi="Times"/>
        </w:rPr>
        <w:t>sufficient data above</w:t>
      </w:r>
      <w:r w:rsidR="00BB57D5">
        <w:rPr>
          <w:rFonts w:ascii="Times" w:hAnsi="Times"/>
          <w:lang w:val="en-US"/>
        </w:rPr>
        <w:t xml:space="preserve"> </w:t>
      </w:r>
      <w:r w:rsidR="00BB57D5" w:rsidRPr="00AB2BD1">
        <w:rPr>
          <w:rFonts w:ascii="Times" w:hAnsi="Times"/>
        </w:rPr>
        <w:t>and below</w:t>
      </w:r>
      <w:r w:rsidR="00BB57D5">
        <w:rPr>
          <w:rFonts w:ascii="Times" w:hAnsi="Times"/>
          <w:lang w:val="en-US"/>
        </w:rPr>
        <w:t xml:space="preserve"> </w:t>
      </w:r>
      <w:r w:rsidR="00BB57D5" w:rsidRPr="00AB2BD1">
        <w:rPr>
          <w:rFonts w:ascii="Times" w:hAnsi="Times"/>
        </w:rPr>
        <w:t>the soil moisture threshold</w:t>
      </w:r>
      <w:r w:rsidR="00BB57D5">
        <w:rPr>
          <w:rFonts w:ascii="Times" w:hAnsi="Times"/>
          <w:lang w:val="en-US"/>
        </w:rPr>
        <w:t xml:space="preserve"> were available. </w:t>
      </w:r>
      <w:r w:rsidR="00BB57D5" w:rsidRPr="00B65DC2">
        <w:rPr>
          <w:rFonts w:ascii="Times" w:hAnsi="Times"/>
        </w:rPr>
        <w:t>In contrast, the model for predicting ET</w:t>
      </w:r>
      <w:r w:rsidR="00BB57D5" w:rsidRPr="00B65DC2">
        <w:rPr>
          <w:rFonts w:ascii="Times" w:hAnsi="Times"/>
          <w:vertAlign w:val="subscript"/>
        </w:rPr>
        <w:t>NN</w:t>
      </w:r>
      <w:r w:rsidR="00BB57D5" w:rsidRPr="00B65DC2">
        <w:rPr>
          <w:rFonts w:ascii="Times" w:hAnsi="Times"/>
        </w:rPr>
        <w:t xml:space="preserve"> </w:t>
      </w:r>
      <w:r w:rsidR="00BB57D5">
        <w:rPr>
          <w:rFonts w:ascii="Times" w:hAnsi="Times"/>
          <w:lang w:val="en-US"/>
        </w:rPr>
        <w:t>was</w:t>
      </w:r>
      <w:r w:rsidR="00BB57D5" w:rsidRPr="00B65DC2">
        <w:rPr>
          <w:rFonts w:ascii="Times" w:hAnsi="Times"/>
        </w:rPr>
        <w:t xml:space="preserve"> trained using all data and with soil moisture as an additional predictor.</w:t>
      </w:r>
      <w:r w:rsidR="00BB57D5">
        <w:rPr>
          <w:rFonts w:ascii="Times" w:hAnsi="Times"/>
          <w:lang w:val="en-US"/>
        </w:rPr>
        <w:t xml:space="preserve"> </w:t>
      </w:r>
      <w:r w:rsidR="00BB57D5" w:rsidRPr="00B65DC2">
        <w:rPr>
          <w:rFonts w:ascii="Times" w:hAnsi="Times"/>
        </w:rPr>
        <w:t xml:space="preserve">The threshold to divide data into ‘moist’ and ‘dry’ days </w:t>
      </w:r>
      <w:r w:rsidR="00BB57D5">
        <w:rPr>
          <w:rFonts w:ascii="Times" w:hAnsi="Times"/>
          <w:lang w:val="en-US"/>
        </w:rPr>
        <w:t>was</w:t>
      </w:r>
      <w:r w:rsidR="00BB57D5" w:rsidRPr="00B65DC2">
        <w:rPr>
          <w:rFonts w:ascii="Times" w:hAnsi="Times"/>
        </w:rPr>
        <w:t xml:space="preserve"> </w:t>
      </w:r>
      <w:r w:rsidR="00BB57D5">
        <w:rPr>
          <w:rFonts w:ascii="Times" w:hAnsi="Times"/>
          <w:lang w:val="en-US"/>
        </w:rPr>
        <w:t xml:space="preserve">defined by running the model </w:t>
      </w:r>
      <w:r w:rsidR="00BB57D5" w:rsidRPr="00B65DC2">
        <w:rPr>
          <w:rFonts w:ascii="Times" w:hAnsi="Times"/>
        </w:rPr>
        <w:t xml:space="preserve">for a sequence of soil moisture thresholds. </w:t>
      </w:r>
      <w:r w:rsidR="00BB57D5">
        <w:rPr>
          <w:rFonts w:ascii="Times" w:hAnsi="Times"/>
          <w:lang w:val="en-US"/>
        </w:rPr>
        <w:t>For each threshold, w</w:t>
      </w:r>
      <w:r w:rsidR="00BB57D5" w:rsidRPr="00B65DC2">
        <w:rPr>
          <w:rFonts w:ascii="Times" w:hAnsi="Times"/>
        </w:rPr>
        <w:t>e</w:t>
      </w:r>
      <w:r w:rsidR="00BB57D5">
        <w:rPr>
          <w:rFonts w:ascii="Times" w:hAnsi="Times"/>
          <w:lang w:val="en-US"/>
        </w:rPr>
        <w:t xml:space="preserve"> </w:t>
      </w:r>
      <w:r w:rsidR="00BB57D5" w:rsidRPr="00B65DC2">
        <w:rPr>
          <w:rFonts w:ascii="Times" w:hAnsi="Times"/>
        </w:rPr>
        <w:t xml:space="preserve">calculated the median of the ratio </w:t>
      </w:r>
      <m:oMath>
        <m:f>
          <m:fPr>
            <m:ctrlPr>
              <w:rPr>
                <w:rFonts w:ascii="Cambria Math" w:hAnsi="Cambria Math"/>
                <w:iCs/>
              </w:rPr>
            </m:ctrlPr>
          </m:fPr>
          <m:num>
            <m:r>
              <m:rPr>
                <m:sty m:val="p"/>
              </m:rPr>
              <w:rPr>
                <w:rFonts w:ascii="Cambria Math" w:hAnsi="Cambria Math"/>
              </w:rPr>
              <m:t>PE</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NN</m:t>
                </m:r>
              </m:sub>
            </m:sSub>
          </m:num>
          <m:den>
            <m:r>
              <m:rPr>
                <m:sty m:val="p"/>
              </m:rPr>
              <w:rPr>
                <w:rFonts w:ascii="Cambria Math" w:hAnsi="Cambria Math"/>
              </w:rPr>
              <m:t>E</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obs</m:t>
                </m:r>
              </m:sub>
            </m:sSub>
          </m:den>
        </m:f>
      </m:oMath>
      <w:r w:rsidR="00BB57D5" w:rsidRPr="00B65DC2">
        <w:rPr>
          <w:rFonts w:ascii="Times" w:hAnsi="Times"/>
        </w:rPr>
        <w:t xml:space="preserve"> in moist and dry days and determined the </w:t>
      </w:r>
      <w:r w:rsidR="00BB57D5">
        <w:rPr>
          <w:rFonts w:ascii="Times" w:hAnsi="Times"/>
          <w:lang w:val="en-US"/>
        </w:rPr>
        <w:t xml:space="preserve">three models with the highest </w:t>
      </w:r>
      <w:r w:rsidR="00BB57D5" w:rsidRPr="00B65DC2">
        <w:rPr>
          <w:rFonts w:ascii="Times" w:hAnsi="Times"/>
        </w:rPr>
        <w:t>difference between these two ratios. Among the</w:t>
      </w:r>
      <w:r w:rsidR="00BB57D5">
        <w:rPr>
          <w:rFonts w:ascii="Times" w:hAnsi="Times"/>
          <w:lang w:val="en-US"/>
        </w:rPr>
        <w:t>se</w:t>
      </w:r>
      <w:r w:rsidR="00BB57D5" w:rsidRPr="00B65DC2">
        <w:rPr>
          <w:rFonts w:ascii="Times" w:hAnsi="Times"/>
        </w:rPr>
        <w:t xml:space="preserve"> three models, the </w:t>
      </w:r>
      <w:r w:rsidR="00BB57D5">
        <w:rPr>
          <w:rFonts w:ascii="Times" w:hAnsi="Times"/>
          <w:lang w:val="en-US"/>
        </w:rPr>
        <w:t>one</w:t>
      </w:r>
      <w:r w:rsidR="00BB57D5" w:rsidRPr="00B65DC2">
        <w:rPr>
          <w:rFonts w:ascii="Times" w:hAnsi="Times"/>
        </w:rPr>
        <w:t xml:space="preserve"> with smallest variance in fET during moist days </w:t>
      </w:r>
      <w:r w:rsidR="00BB57D5">
        <w:rPr>
          <w:rFonts w:ascii="Times" w:hAnsi="Times"/>
          <w:lang w:val="en-US"/>
        </w:rPr>
        <w:t>was</w:t>
      </w:r>
      <w:r w:rsidR="00BB57D5" w:rsidRPr="00B65DC2">
        <w:rPr>
          <w:rFonts w:ascii="Times" w:hAnsi="Times"/>
        </w:rPr>
        <w:t xml:space="preserve"> chosen.</w:t>
      </w:r>
      <w:r w:rsidR="009573F9">
        <w:rPr>
          <w:rFonts w:ascii="Times" w:hAnsi="Times"/>
          <w:lang w:val="en-US"/>
        </w:rPr>
        <w:t xml:space="preserve"> </w:t>
      </w:r>
    </w:p>
    <w:p w14:paraId="37CCCB2C" w14:textId="6F633EB4" w:rsidR="00C44277" w:rsidRPr="00BB57D5" w:rsidRDefault="00C44277" w:rsidP="00B82D1A">
      <w:pPr>
        <w:spacing w:after="120" w:line="480" w:lineRule="auto"/>
        <w:jc w:val="both"/>
        <w:rPr>
          <w:rFonts w:ascii="Times" w:hAnsi="Times"/>
          <w:lang w:val="en-US"/>
        </w:rPr>
      </w:pPr>
      <w:r w:rsidRPr="00B65DC2">
        <w:rPr>
          <w:rFonts w:ascii="Times" w:hAnsi="Times"/>
        </w:rPr>
        <w:t>We</w:t>
      </w:r>
      <w:r w:rsidR="00E90440" w:rsidRPr="00B65DC2">
        <w:rPr>
          <w:rFonts w:ascii="Times" w:hAnsi="Times"/>
        </w:rPr>
        <w:t xml:space="preserve"> </w:t>
      </w:r>
      <w:r w:rsidR="005C2009">
        <w:rPr>
          <w:rFonts w:ascii="Times" w:hAnsi="Times"/>
          <w:lang w:val="en-US"/>
        </w:rPr>
        <w:t>der</w:t>
      </w:r>
      <w:r w:rsidR="009319E5">
        <w:rPr>
          <w:rFonts w:ascii="Times" w:hAnsi="Times"/>
          <w:lang w:val="en-US"/>
        </w:rPr>
        <w:t>ived</w:t>
      </w:r>
      <w:r w:rsidRPr="00B65DC2">
        <w:rPr>
          <w:rFonts w:ascii="Times" w:hAnsi="Times"/>
        </w:rPr>
        <w:t xml:space="preserve"> </w:t>
      </w:r>
      <w:r w:rsidR="00835978">
        <w:rPr>
          <w:rFonts w:ascii="Times" w:hAnsi="Times"/>
          <w:lang w:val="en-US"/>
        </w:rPr>
        <w:t>the</w:t>
      </w:r>
      <w:r w:rsidRPr="00B65DC2">
        <w:rPr>
          <w:rFonts w:ascii="Times" w:hAnsi="Times"/>
        </w:rPr>
        <w:t xml:space="preserve"> </w:t>
      </w:r>
      <w:r w:rsidR="006259D9" w:rsidRPr="00B65DC2">
        <w:rPr>
          <w:rFonts w:ascii="Times" w:hAnsi="Times" w:cs="Arial"/>
        </w:rPr>
        <w:t xml:space="preserve">belowground </w:t>
      </w:r>
      <w:r w:rsidR="007B238E">
        <w:rPr>
          <w:rFonts w:ascii="Times" w:hAnsi="Times" w:cs="Arial"/>
          <w:lang w:val="en-US"/>
        </w:rPr>
        <w:t xml:space="preserve">water </w:t>
      </w:r>
      <w:r w:rsidR="006259D9" w:rsidRPr="00B65DC2">
        <w:rPr>
          <w:rFonts w:ascii="Times" w:hAnsi="Times" w:cs="Arial"/>
        </w:rPr>
        <w:t xml:space="preserve">stress factor </w:t>
      </w:r>
      <w:r w:rsidRPr="00B65DC2">
        <w:rPr>
          <w:rFonts w:ascii="Times" w:hAnsi="Times"/>
        </w:rPr>
        <w:t xml:space="preserve">(fET) </w:t>
      </w:r>
      <w:r w:rsidR="00BB57D5">
        <w:rPr>
          <w:rFonts w:ascii="Times" w:hAnsi="Times"/>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38"/>
      </w:tblGrid>
      <w:tr w:rsidR="00C44277" w:rsidRPr="00B65DC2" w14:paraId="16476988" w14:textId="77777777" w:rsidTr="00937178">
        <w:tc>
          <w:tcPr>
            <w:tcW w:w="7088" w:type="dxa"/>
            <w:vAlign w:val="center"/>
          </w:tcPr>
          <w:p w14:paraId="469B34F2" w14:textId="14C2F55C" w:rsidR="00C44277" w:rsidRPr="00B65DC2" w:rsidRDefault="00C44277" w:rsidP="00B82D1A">
            <w:pPr>
              <w:spacing w:after="120" w:line="480" w:lineRule="auto"/>
              <w:jc w:val="center"/>
              <w:rPr>
                <w:rFonts w:ascii="Times" w:hAnsi="Times"/>
                <w:iCs/>
              </w:rPr>
            </w:pPr>
            <m:oMathPara>
              <m:oMathParaPr>
                <m:jc m:val="left"/>
              </m:oMathParaPr>
              <m:oMath>
                <m:r>
                  <m:rPr>
                    <m:sty m:val="p"/>
                  </m:rPr>
                  <w:rPr>
                    <w:rFonts w:ascii="Cambria Math" w:hAnsi="Cambria Math"/>
                  </w:rPr>
                  <m:t xml:space="preserve">fET=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ET</m:t>
                        </m:r>
                      </m:e>
                      <m:sub>
                        <m:r>
                          <m:rPr>
                            <m:sty m:val="p"/>
                          </m:rPr>
                          <w:rPr>
                            <w:rFonts w:ascii="Cambria Math" w:hAnsi="Cambria Math"/>
                          </w:rPr>
                          <m:t>NN</m:t>
                        </m:r>
                      </m:sub>
                    </m:sSub>
                  </m:num>
                  <m:den>
                    <m:sSub>
                      <m:sSubPr>
                        <m:ctrlPr>
                          <w:rPr>
                            <w:rFonts w:ascii="Cambria Math" w:hAnsi="Cambria Math"/>
                          </w:rPr>
                        </m:ctrlPr>
                      </m:sSubPr>
                      <m:e>
                        <m:r>
                          <m:rPr>
                            <m:sty m:val="p"/>
                          </m:rPr>
                          <w:rPr>
                            <w:rFonts w:ascii="Cambria Math" w:hAnsi="Cambria Math"/>
                          </w:rPr>
                          <m:t>PET</m:t>
                        </m:r>
                      </m:e>
                      <m:sub>
                        <m:r>
                          <m:rPr>
                            <m:sty m:val="p"/>
                          </m:rPr>
                          <w:rPr>
                            <w:rFonts w:ascii="Cambria Math" w:hAnsi="Cambria Math"/>
                          </w:rPr>
                          <m:t>NN</m:t>
                        </m:r>
                      </m:sub>
                    </m:sSub>
                  </m:den>
                </m:f>
              </m:oMath>
            </m:oMathPara>
          </w:p>
        </w:tc>
        <w:tc>
          <w:tcPr>
            <w:tcW w:w="1938" w:type="dxa"/>
            <w:vAlign w:val="center"/>
          </w:tcPr>
          <w:p w14:paraId="4B4AF936" w14:textId="7A4B4B8D" w:rsidR="00C44277" w:rsidRPr="00B65DC2" w:rsidRDefault="00C44277" w:rsidP="00B82D1A">
            <w:pPr>
              <w:pStyle w:val="Caption"/>
              <w:spacing w:after="120" w:line="480" w:lineRule="auto"/>
              <w:jc w:val="right"/>
              <w:rPr>
                <w:rFonts w:ascii="Times" w:hAnsi="Times"/>
                <w:i w:val="0"/>
                <w:iCs w:val="0"/>
              </w:rPr>
            </w:pPr>
            <w:bookmarkStart w:id="3" w:name="_Ref78541834"/>
            <w:r w:rsidRPr="00B65DC2">
              <w:rPr>
                <w:rFonts w:ascii="Times" w:hAnsi="Times"/>
                <w:i w:val="0"/>
                <w:iCs w:val="0"/>
                <w:color w:val="auto"/>
                <w:sz w:val="24"/>
                <w:szCs w:val="24"/>
              </w:rPr>
              <w:t xml:space="preserve">Eq. </w:t>
            </w:r>
            <w:bookmarkEnd w:id="3"/>
            <w:r w:rsidR="000B1DC3">
              <w:rPr>
                <w:rFonts w:ascii="Times" w:hAnsi="Times"/>
                <w:i w:val="0"/>
                <w:iCs w:val="0"/>
                <w:color w:val="auto"/>
                <w:sz w:val="24"/>
                <w:szCs w:val="24"/>
              </w:rPr>
              <w:t>3</w:t>
            </w:r>
          </w:p>
        </w:tc>
      </w:tr>
    </w:tbl>
    <w:p w14:paraId="03457C34" w14:textId="43985AA1" w:rsidR="00C44277" w:rsidRDefault="00C44277" w:rsidP="007B238E">
      <w:pPr>
        <w:keepNext/>
        <w:spacing w:after="120" w:line="480" w:lineRule="auto"/>
        <w:jc w:val="both"/>
        <w:rPr>
          <w:rFonts w:ascii="Times" w:hAnsi="Times"/>
          <w:lang w:val="en-US"/>
        </w:rPr>
      </w:pPr>
      <w:r w:rsidRPr="00B65DC2">
        <w:rPr>
          <w:rFonts w:ascii="Times" w:hAnsi="Times"/>
        </w:rPr>
        <w:t xml:space="preserve">We can thus quantify the control of </w:t>
      </w:r>
      <w:r w:rsidR="00B00E85">
        <w:rPr>
          <w:rFonts w:ascii="Times" w:hAnsi="Times"/>
          <w:lang w:val="en-US"/>
        </w:rPr>
        <w:t xml:space="preserve">belowground water reservoirs </w:t>
      </w:r>
      <w:r w:rsidRPr="00B65DC2">
        <w:rPr>
          <w:rFonts w:ascii="Times" w:hAnsi="Times"/>
        </w:rPr>
        <w:t xml:space="preserve">on ET, separated from other predictors (net radiation, VPD, </w:t>
      </w:r>
      <w:r w:rsidR="00BB0057" w:rsidRPr="00B65DC2">
        <w:rPr>
          <w:rFonts w:ascii="Times" w:hAnsi="Times"/>
        </w:rPr>
        <w:t xml:space="preserve">vegetation </w:t>
      </w:r>
      <w:r w:rsidRPr="00B65DC2">
        <w:rPr>
          <w:rFonts w:ascii="Times" w:hAnsi="Times"/>
        </w:rPr>
        <w:t xml:space="preserve">greenness and </w:t>
      </w:r>
      <w:r w:rsidR="00BB0057" w:rsidRPr="00B65DC2">
        <w:rPr>
          <w:rFonts w:ascii="Times" w:hAnsi="Times"/>
        </w:rPr>
        <w:t xml:space="preserve">air </w:t>
      </w:r>
      <w:r w:rsidRPr="00B65DC2">
        <w:rPr>
          <w:rFonts w:ascii="Times" w:hAnsi="Times"/>
        </w:rPr>
        <w:t xml:space="preserve">temperature). </w:t>
      </w:r>
      <w:r w:rsidR="00E54545">
        <w:rPr>
          <w:rFonts w:ascii="Times" w:hAnsi="Times"/>
          <w:lang w:val="en-US"/>
        </w:rPr>
        <w:t xml:space="preserve">Note that we </w:t>
      </w:r>
      <w:r w:rsidR="00B43EF6">
        <w:rPr>
          <w:rFonts w:ascii="Times" w:hAnsi="Times"/>
          <w:lang w:val="en-US"/>
        </w:rPr>
        <w:t>used</w:t>
      </w:r>
      <w:r w:rsidR="00E54545">
        <w:rPr>
          <w:rFonts w:ascii="Times" w:hAnsi="Times"/>
          <w:lang w:val="en-US"/>
        </w:rPr>
        <w:t xml:space="preserve"> half-hourly data from the FLUXNET2015 dataset (see 'Data'). </w:t>
      </w:r>
      <w:r w:rsidRPr="00B65DC2">
        <w:rPr>
          <w:rFonts w:ascii="Times" w:hAnsi="Times"/>
        </w:rPr>
        <w:t>The use of this neural-network based approach avoids the necessity to determine PET a priori based on possibly imperfect and difficult to parameterize theoretical estimations</w:t>
      </w:r>
      <w:r w:rsidR="001E4654">
        <w:rPr>
          <w:rFonts w:ascii="Times" w:hAnsi="Times"/>
          <w:lang w:val="en-US"/>
        </w:rPr>
        <w:t xml:space="preserve"> </w:t>
      </w:r>
      <w:r w:rsidR="001E4654">
        <w:rPr>
          <w:rFonts w:ascii="Times" w:hAnsi="Times"/>
          <w:lang w:val="en-US"/>
        </w:rPr>
        <w:fldChar w:fldCharType="begin" w:fldLock="1"/>
      </w:r>
      <w:r w:rsidR="00D64112">
        <w:rPr>
          <w:rFonts w:ascii="Times" w:hAnsi="Times"/>
          <w:lang w:val="en-US"/>
        </w:rPr>
        <w:instrText>ADDIN CSL_CITATION {"citationItems":[{"id":"ITEM-1","itemData":{"DOI":"10.5194/hess-23-925-2019","ISSN":"16077938","abstract":"Potential evaporation (&lt;span classCombining double low line\"inline-formula\"&gt;&lt;i&gt;E&lt;/i&gt;p&lt;/span&gt;) is a crucial variable for hydrological forecasting and drought monitoring. However, multiple interpretations of &lt;span classCombining double low line\"inline-formula\"&gt;&lt;i&gt;E&lt;/i&gt;p&lt;/span&gt; exist, which reflect a diverse range of methods to calculate it. A comparison of the performance of these methods against field observations in different global ecosystems is urgently needed. In this study, potential evaporation was defined as the rate of terrestrial evaporation (or &lt;i&gt;evapotranspiration&lt;/i&gt;) that the actual ecosystem would attain if it were to evaporate at maximal rate for the given atmospheric conditions. We use eddy-covariance measurements from the FLUXNET2015 database, covering 11 different biomes, to parameterise and inter-compare the most widely used &lt;span classCombining double low line\"inline-formula\"&gt;&lt;i&gt;E&lt;/i&gt;p&lt;/span&gt; methods and to uncover their relative performance. For each of the 107 sites, we isolate days for which ecosystems can be considered unstressed, based on both an energy balance and a soil water content approach. Evaporation measurements during these days are used as reference to calibrate and validate the different methods to estimate &lt;span classCombining double low line\"inline-formula\"&gt;&lt;i&gt;E&lt;/i&gt;p&lt;/span&gt;. Our results indicate that a simple radiation-driven method, calibrated per biome, consistently performs best against in situ measurements (mean correlation of 0.93; unbiased RMSE of 0.56&amp;thinsp;mm&amp;thinsp;day&lt;span classCombining double low line\"inline-formula\"&gt;ĝ'1&lt;/span&gt;; and bias of &lt;span classCombining double low line\"inline-formula\"&gt;ĝ'0.02&lt;/span&gt;&amp;thinsp;mm&amp;thinsp;day&lt;span classCombining double low line\"inline-formula\"&gt;ĝ'1&lt;/span&gt;). A Priestley and Taylor method, calibrated per biome, performed just slightly worse, yet substantially and consistently better than more complex Penman-based, Penman-Monteith-based or temperature-driven approaches. We show that the poor performance of Penman-Monteith-based approaches largely relates to the fact that the unstressed stomatal conductance cannot be assumed to be constant in time at the ecosystem scale. On the contrary, the biome-specific parameters required by simpler radiation-driven methods are relatively constant in time and per biome type. This makes these methods a robust way to estimate &lt;span classCombining double low line\"inline-formula\"&gt;&lt;i&gt;E&lt;/i&gt;p&lt;/span&gt; and a suitable tool to investigate the impac…","author":[{"dropping-particle":"","family":"Maes","given":"Wouter H.","non-dropping-particle":"","parse-names":false,"suffix":""},{"dropping-particle":"","family":"Gentine","given":"Pierre","non-dropping-particle":"","parse-names":false,"suffix":""},{"dropping-particle":"","family":"Verhoest","given":"Niko E.C.","non-dropping-particle":"","parse-names":false,"suffix":""},{"dropping-particle":"","family":"Miralles","given":"Diego G.","non-dropping-particle":"","parse-names":false,"suffix":""}],"container-title":"Hydrology and Earth System Sciences","id":"ITEM-1","issue":"2","issued":{"date-parts":[["2019"]]},"page":"925-948","title":"Potential evaporation at eddy-covariance sites across the globe","type":"article-journal","volume":"23"},"uris":["http://www.mendeley.com/documents/?uuid=370ebfea-c49d-40ff-adfd-ac7f8b9323b8"]}],"mendeley":{"formattedCitation":"(Maes et al., 2019)","plainTextFormattedCitation":"(Maes et al., 2019)","previouslyFormattedCitation":"(Maes et al., 2019)"},"properties":{"noteIndex":0},"schema":"https://github.com/citation-style-language/schema/raw/master/csl-citation.json"}</w:instrText>
      </w:r>
      <w:r w:rsidR="001E4654">
        <w:rPr>
          <w:rFonts w:ascii="Times" w:hAnsi="Times"/>
          <w:lang w:val="en-US"/>
        </w:rPr>
        <w:fldChar w:fldCharType="separate"/>
      </w:r>
      <w:r w:rsidR="001E4654" w:rsidRPr="001E4654">
        <w:rPr>
          <w:rFonts w:ascii="Times" w:hAnsi="Times"/>
          <w:noProof/>
          <w:lang w:val="en-US"/>
        </w:rPr>
        <w:t>(Maes et al., 2019)</w:t>
      </w:r>
      <w:r w:rsidR="001E4654">
        <w:rPr>
          <w:rFonts w:ascii="Times" w:hAnsi="Times"/>
          <w:lang w:val="en-US"/>
        </w:rPr>
        <w:fldChar w:fldCharType="end"/>
      </w:r>
      <w:r w:rsidRPr="00B65DC2">
        <w:rPr>
          <w:rFonts w:ascii="Times" w:hAnsi="Times"/>
        </w:rPr>
        <w:t xml:space="preserve">. It also allows a data-driven determination of both PET and the effect </w:t>
      </w:r>
      <w:r w:rsidR="005775AA">
        <w:rPr>
          <w:rFonts w:ascii="Times" w:hAnsi="Times"/>
          <w:lang w:val="en-US"/>
        </w:rPr>
        <w:t xml:space="preserve">of </w:t>
      </w:r>
      <w:r w:rsidR="00B00E85">
        <w:rPr>
          <w:rFonts w:ascii="Times" w:hAnsi="Times"/>
          <w:lang w:val="en-US"/>
        </w:rPr>
        <w:t>belowground water reservoirs</w:t>
      </w:r>
      <w:r w:rsidRPr="00B65DC2">
        <w:rPr>
          <w:rFonts w:ascii="Times" w:hAnsi="Times"/>
        </w:rPr>
        <w:t>. Using ET</w:t>
      </w:r>
      <w:r w:rsidR="00524080" w:rsidRPr="00B65DC2">
        <w:rPr>
          <w:rFonts w:ascii="Times" w:hAnsi="Times"/>
          <w:vertAlign w:val="subscript"/>
        </w:rPr>
        <w:t xml:space="preserve">NN </w:t>
      </w:r>
      <w:r w:rsidRPr="00B65DC2">
        <w:rPr>
          <w:rFonts w:ascii="Times" w:hAnsi="Times"/>
        </w:rPr>
        <w:t>instead of ET</w:t>
      </w:r>
      <w:r w:rsidRPr="00B65DC2">
        <w:rPr>
          <w:rFonts w:ascii="Times" w:hAnsi="Times"/>
          <w:vertAlign w:val="subscript"/>
        </w:rPr>
        <w:t>obs</w:t>
      </w:r>
      <w:r w:rsidRPr="00B65DC2">
        <w:rPr>
          <w:rFonts w:ascii="Times" w:hAnsi="Times"/>
        </w:rPr>
        <w:t xml:space="preserve"> in </w:t>
      </w:r>
      <w:r w:rsidRPr="00B65DC2">
        <w:rPr>
          <w:rFonts w:ascii="Times" w:hAnsi="Times"/>
        </w:rPr>
        <w:fldChar w:fldCharType="begin"/>
      </w:r>
      <w:r w:rsidRPr="00B65DC2">
        <w:rPr>
          <w:rFonts w:ascii="Times" w:hAnsi="Times"/>
        </w:rPr>
        <w:instrText xml:space="preserve"> REF _Ref78541834 \h  \* MERGEFORMAT </w:instrText>
      </w:r>
      <w:r w:rsidRPr="00B65DC2">
        <w:rPr>
          <w:rFonts w:ascii="Times" w:hAnsi="Times"/>
        </w:rPr>
      </w:r>
      <w:r w:rsidRPr="00B65DC2">
        <w:rPr>
          <w:rFonts w:ascii="Times" w:hAnsi="Times"/>
        </w:rPr>
        <w:fldChar w:fldCharType="separate"/>
      </w:r>
      <w:r w:rsidR="00F45A53" w:rsidRPr="00B65DC2">
        <w:rPr>
          <w:rFonts w:ascii="Times" w:hAnsi="Times"/>
        </w:rPr>
        <w:t xml:space="preserve">Eq. </w:t>
      </w:r>
      <w:r w:rsidRPr="00B65DC2">
        <w:rPr>
          <w:rFonts w:ascii="Times" w:hAnsi="Times"/>
        </w:rPr>
        <w:fldChar w:fldCharType="end"/>
      </w:r>
      <w:r w:rsidR="00F45A53">
        <w:rPr>
          <w:rFonts w:ascii="Times" w:hAnsi="Times"/>
          <w:lang w:val="en-US"/>
        </w:rPr>
        <w:t>3</w:t>
      </w:r>
      <w:r w:rsidRPr="00B65DC2">
        <w:rPr>
          <w:rFonts w:ascii="Times" w:hAnsi="Times"/>
        </w:rPr>
        <w:t xml:space="preserve"> result</w:t>
      </w:r>
      <w:r w:rsidR="005775AA">
        <w:rPr>
          <w:rFonts w:ascii="Times" w:hAnsi="Times"/>
          <w:lang w:val="en-US"/>
        </w:rPr>
        <w:t>ed</w:t>
      </w:r>
      <w:r w:rsidRPr="00B65DC2">
        <w:rPr>
          <w:rFonts w:ascii="Times" w:hAnsi="Times"/>
        </w:rPr>
        <w:t xml:space="preserve"> in a lower signal-to-noise ratio, as </w:t>
      </w:r>
      <w:r w:rsidR="00B96FB4" w:rsidRPr="00B65DC2">
        <w:rPr>
          <w:rFonts w:ascii="Times" w:hAnsi="Times"/>
        </w:rPr>
        <w:t>ET</w:t>
      </w:r>
      <w:r w:rsidR="00B96FB4" w:rsidRPr="00B65DC2">
        <w:rPr>
          <w:rFonts w:ascii="Times" w:hAnsi="Times"/>
          <w:vertAlign w:val="subscript"/>
        </w:rPr>
        <w:t>NN</w:t>
      </w:r>
      <w:r w:rsidRPr="00B65DC2">
        <w:rPr>
          <w:rFonts w:ascii="Times" w:hAnsi="Times"/>
        </w:rPr>
        <w:t xml:space="preserve"> and </w:t>
      </w:r>
      <w:r w:rsidR="00B96FB4" w:rsidRPr="00B65DC2">
        <w:rPr>
          <w:rFonts w:ascii="Times" w:hAnsi="Times"/>
        </w:rPr>
        <w:t>PET</w:t>
      </w:r>
      <w:r w:rsidR="00B96FB4" w:rsidRPr="00B65DC2">
        <w:rPr>
          <w:rFonts w:ascii="Times" w:hAnsi="Times"/>
          <w:vertAlign w:val="subscript"/>
        </w:rPr>
        <w:t>NN</w:t>
      </w:r>
      <w:r w:rsidRPr="00B65DC2">
        <w:rPr>
          <w:rFonts w:ascii="Times" w:hAnsi="Times"/>
        </w:rPr>
        <w:t xml:space="preserve"> are affected by similar prediction errors</w:t>
      </w:r>
      <w:r w:rsidR="00D133BC">
        <w:rPr>
          <w:rFonts w:ascii="Times" w:hAnsi="Times"/>
          <w:lang w:val="en-US"/>
        </w:rPr>
        <w:t>,</w:t>
      </w:r>
      <w:r w:rsidR="00FB323A" w:rsidRPr="00B65DC2">
        <w:rPr>
          <w:rFonts w:ascii="Times" w:hAnsi="Times"/>
        </w:rPr>
        <w:t xml:space="preserve"> such as varying footprint</w:t>
      </w:r>
      <w:r w:rsidR="00C179A1">
        <w:rPr>
          <w:rFonts w:ascii="Times" w:hAnsi="Times"/>
          <w:lang w:val="en-US"/>
        </w:rPr>
        <w:t xml:space="preserve"> and</w:t>
      </w:r>
      <w:r w:rsidR="00FB323A" w:rsidRPr="00B65DC2">
        <w:rPr>
          <w:rFonts w:ascii="Times" w:hAnsi="Times"/>
        </w:rPr>
        <w:t xml:space="preserve"> incorrect instantaneous </w:t>
      </w:r>
      <w:r w:rsidR="0088209A" w:rsidRPr="00B65DC2">
        <w:rPr>
          <w:rFonts w:ascii="Times" w:hAnsi="Times"/>
        </w:rPr>
        <w:t xml:space="preserve">energy balance </w:t>
      </w:r>
      <w:r w:rsidR="00FB323A" w:rsidRPr="00B65DC2">
        <w:rPr>
          <w:rFonts w:ascii="Times" w:hAnsi="Times"/>
        </w:rPr>
        <w:t>closure</w:t>
      </w:r>
      <w:r w:rsidRPr="00B65DC2">
        <w:rPr>
          <w:rFonts w:ascii="Times" w:hAnsi="Times"/>
        </w:rPr>
        <w:t xml:space="preserve">. By definition, </w:t>
      </w:r>
      <w:r w:rsidR="00F232EA" w:rsidRPr="00B65DC2">
        <w:rPr>
          <w:rFonts w:ascii="Times" w:hAnsi="Times"/>
        </w:rPr>
        <w:t>PET</w:t>
      </w:r>
      <w:r w:rsidR="00F232EA" w:rsidRPr="00B65DC2">
        <w:rPr>
          <w:rFonts w:ascii="Times" w:hAnsi="Times"/>
          <w:vertAlign w:val="subscript"/>
        </w:rPr>
        <w:t>NN</w:t>
      </w:r>
      <w:r w:rsidR="00F232EA" w:rsidRPr="00B65DC2">
        <w:rPr>
          <w:rFonts w:ascii="Times" w:hAnsi="Times"/>
        </w:rPr>
        <w:t xml:space="preserve"> </w:t>
      </w:r>
      <w:r w:rsidRPr="00B65DC2">
        <w:rPr>
          <w:rFonts w:ascii="Times" w:hAnsi="Times"/>
        </w:rPr>
        <w:t xml:space="preserve">should agree with </w:t>
      </w:r>
      <w:r w:rsidR="00F232EA" w:rsidRPr="00B65DC2">
        <w:rPr>
          <w:rFonts w:ascii="Times" w:hAnsi="Times"/>
        </w:rPr>
        <w:t>ET</w:t>
      </w:r>
      <w:r w:rsidR="00F232EA" w:rsidRPr="00B65DC2">
        <w:rPr>
          <w:rFonts w:ascii="Times" w:hAnsi="Times"/>
          <w:vertAlign w:val="subscript"/>
        </w:rPr>
        <w:t>obs</w:t>
      </w:r>
      <w:r w:rsidR="00F232EA" w:rsidRPr="00B65DC2">
        <w:rPr>
          <w:rFonts w:ascii="Times" w:hAnsi="Times"/>
        </w:rPr>
        <w:t xml:space="preserve"> </w:t>
      </w:r>
      <w:r w:rsidRPr="00B65DC2">
        <w:rPr>
          <w:rFonts w:ascii="Times" w:hAnsi="Times"/>
        </w:rPr>
        <w:t>during ‘moist days’</w:t>
      </w:r>
      <w:r w:rsidR="009A6898" w:rsidRPr="00B65DC2">
        <w:rPr>
          <w:rFonts w:ascii="Times" w:hAnsi="Times"/>
        </w:rPr>
        <w:t xml:space="preserve"> </w:t>
      </w:r>
      <w:r w:rsidR="0022226B" w:rsidRPr="00B65DC2">
        <w:rPr>
          <w:rFonts w:ascii="Times" w:hAnsi="Times"/>
        </w:rPr>
        <w:t>(</w:t>
      </w:r>
      <w:r w:rsidR="000D0BF0" w:rsidRPr="00B65DC2">
        <w:rPr>
          <w:rFonts w:ascii="Times" w:hAnsi="Times"/>
        </w:rPr>
        <w:t>R</w:t>
      </w:r>
      <w:r w:rsidR="000D0BF0" w:rsidRPr="00B65DC2">
        <w:rPr>
          <w:rFonts w:ascii="Times" w:hAnsi="Times"/>
          <w:vertAlign w:val="superscript"/>
        </w:rPr>
        <w:t>2</w:t>
      </w:r>
      <w:r w:rsidR="000D0BF0" w:rsidRPr="00B65DC2">
        <w:rPr>
          <w:rFonts w:ascii="Times" w:hAnsi="Times"/>
        </w:rPr>
        <w:t xml:space="preserve"> = 0.7</w:t>
      </w:r>
      <w:r w:rsidR="009A0B9D" w:rsidRPr="00B65DC2">
        <w:rPr>
          <w:rFonts w:ascii="Times" w:hAnsi="Times"/>
        </w:rPr>
        <w:t>69</w:t>
      </w:r>
      <w:r w:rsidR="000D0BF0" w:rsidRPr="00B65DC2">
        <w:rPr>
          <w:rFonts w:ascii="Times" w:hAnsi="Times"/>
        </w:rPr>
        <w:t xml:space="preserve">, </w:t>
      </w:r>
      <w:r w:rsidR="0022226B" w:rsidRPr="00B65DC2">
        <w:rPr>
          <w:rFonts w:ascii="Times" w:hAnsi="Times"/>
        </w:rPr>
        <w:t xml:space="preserve">Fig. </w:t>
      </w:r>
      <w:r w:rsidR="0022226B" w:rsidRPr="00B65DC2">
        <w:rPr>
          <w:rFonts w:ascii="Times" w:hAnsi="Times"/>
        </w:rPr>
        <w:lastRenderedPageBreak/>
        <w:t>1</w:t>
      </w:r>
      <w:r w:rsidR="000D0BF0" w:rsidRPr="00B65DC2">
        <w:rPr>
          <w:rFonts w:ascii="Times" w:hAnsi="Times"/>
        </w:rPr>
        <w:t>b)</w:t>
      </w:r>
      <w:r w:rsidRPr="00B65DC2">
        <w:rPr>
          <w:rFonts w:ascii="Times" w:hAnsi="Times"/>
        </w:rPr>
        <w:t xml:space="preserve">. On the contrary, </w:t>
      </w:r>
      <w:r w:rsidR="007B14AC" w:rsidRPr="00B65DC2">
        <w:rPr>
          <w:rFonts w:ascii="Times" w:hAnsi="Times"/>
        </w:rPr>
        <w:t>PET</w:t>
      </w:r>
      <w:r w:rsidR="007B14AC" w:rsidRPr="00B65DC2">
        <w:rPr>
          <w:rFonts w:ascii="Times" w:hAnsi="Times"/>
          <w:vertAlign w:val="subscript"/>
        </w:rPr>
        <w:t>NN</w:t>
      </w:r>
      <w:r w:rsidR="007B14AC" w:rsidRPr="00B65DC2">
        <w:rPr>
          <w:rFonts w:ascii="Times" w:hAnsi="Times"/>
        </w:rPr>
        <w:t xml:space="preserve"> </w:t>
      </w:r>
      <w:r w:rsidRPr="00B65DC2">
        <w:rPr>
          <w:rFonts w:ascii="Times" w:hAnsi="Times"/>
        </w:rPr>
        <w:t xml:space="preserve">is expected to overestimate </w:t>
      </w:r>
      <w:r w:rsidR="007B14AC" w:rsidRPr="00B65DC2">
        <w:rPr>
          <w:rFonts w:ascii="Times" w:hAnsi="Times"/>
        </w:rPr>
        <w:t>ET</w:t>
      </w:r>
      <w:r w:rsidR="007B14AC" w:rsidRPr="00B65DC2">
        <w:rPr>
          <w:rFonts w:ascii="Times" w:hAnsi="Times"/>
          <w:vertAlign w:val="subscript"/>
        </w:rPr>
        <w:t>obs</w:t>
      </w:r>
      <w:r w:rsidR="007B14AC" w:rsidRPr="00B65DC2">
        <w:rPr>
          <w:rFonts w:ascii="Times" w:hAnsi="Times"/>
        </w:rPr>
        <w:t xml:space="preserve"> </w:t>
      </w:r>
      <w:r w:rsidRPr="00B65DC2">
        <w:rPr>
          <w:rFonts w:ascii="Times" w:hAnsi="Times"/>
        </w:rPr>
        <w:t>during ‘dry days’, as the former is trained on ‘moist days’ data only</w:t>
      </w:r>
      <w:r w:rsidR="00BF748F" w:rsidRPr="00B65DC2">
        <w:rPr>
          <w:rFonts w:ascii="Times" w:hAnsi="Times"/>
        </w:rPr>
        <w:t xml:space="preserve"> (</w:t>
      </w:r>
      <w:r w:rsidR="003752F6" w:rsidRPr="00B65DC2">
        <w:rPr>
          <w:rFonts w:ascii="Times" w:hAnsi="Times"/>
        </w:rPr>
        <w:t>R</w:t>
      </w:r>
      <w:r w:rsidR="003752F6" w:rsidRPr="00B65DC2">
        <w:rPr>
          <w:rFonts w:ascii="Times" w:hAnsi="Times"/>
          <w:vertAlign w:val="superscript"/>
        </w:rPr>
        <w:t>2</w:t>
      </w:r>
      <w:r w:rsidR="003752F6" w:rsidRPr="00B65DC2">
        <w:rPr>
          <w:rFonts w:ascii="Times" w:hAnsi="Times"/>
        </w:rPr>
        <w:t xml:space="preserve"> = 0.</w:t>
      </w:r>
      <w:r w:rsidR="00E84E83" w:rsidRPr="00B65DC2">
        <w:rPr>
          <w:rFonts w:ascii="Times" w:hAnsi="Times"/>
        </w:rPr>
        <w:t>362</w:t>
      </w:r>
      <w:r w:rsidR="003752F6" w:rsidRPr="00B65DC2">
        <w:rPr>
          <w:rFonts w:ascii="Times" w:hAnsi="Times"/>
        </w:rPr>
        <w:t>,</w:t>
      </w:r>
      <w:r w:rsidR="005D5D2D">
        <w:rPr>
          <w:rFonts w:ascii="Times" w:hAnsi="Times"/>
          <w:lang w:val="en-US"/>
        </w:rPr>
        <w:t xml:space="preserve"> RMSE = 1.095,</w:t>
      </w:r>
      <w:r w:rsidR="003752F6" w:rsidRPr="00B65DC2">
        <w:rPr>
          <w:rFonts w:ascii="Times" w:hAnsi="Times"/>
        </w:rPr>
        <w:t xml:space="preserve"> </w:t>
      </w:r>
      <w:r w:rsidR="009A1432" w:rsidRPr="00B65DC2">
        <w:rPr>
          <w:rFonts w:ascii="Times" w:hAnsi="Times"/>
        </w:rPr>
        <w:t xml:space="preserve">Supplementary Fig. </w:t>
      </w:r>
      <w:r w:rsidR="003752F6" w:rsidRPr="00B65DC2">
        <w:rPr>
          <w:rFonts w:ascii="Times" w:hAnsi="Times"/>
        </w:rPr>
        <w:t>1b</w:t>
      </w:r>
      <w:r w:rsidR="00BF748F" w:rsidRPr="00B65DC2">
        <w:rPr>
          <w:rFonts w:ascii="Times" w:hAnsi="Times"/>
        </w:rPr>
        <w:t>)</w:t>
      </w:r>
      <w:r w:rsidRPr="00B65DC2">
        <w:rPr>
          <w:rFonts w:ascii="Times" w:hAnsi="Times"/>
        </w:rPr>
        <w:t xml:space="preserve">. With soil moisture as the only difference in predictors between </w:t>
      </w:r>
      <w:r w:rsidR="005C129A" w:rsidRPr="00B65DC2">
        <w:rPr>
          <w:rFonts w:ascii="Times" w:hAnsi="Times"/>
        </w:rPr>
        <w:t>PET</w:t>
      </w:r>
      <w:r w:rsidR="005C129A" w:rsidRPr="00B65DC2">
        <w:rPr>
          <w:rFonts w:ascii="Times" w:hAnsi="Times"/>
          <w:vertAlign w:val="subscript"/>
        </w:rPr>
        <w:t>NN</w:t>
      </w:r>
      <w:r w:rsidRPr="00B65DC2">
        <w:rPr>
          <w:rFonts w:ascii="Times" w:hAnsi="Times"/>
        </w:rPr>
        <w:t xml:space="preserve"> and </w:t>
      </w:r>
      <w:r w:rsidR="005C129A" w:rsidRPr="00B65DC2">
        <w:rPr>
          <w:rFonts w:ascii="Times" w:hAnsi="Times"/>
        </w:rPr>
        <w:t>ET</w:t>
      </w:r>
      <w:r w:rsidR="005C129A" w:rsidRPr="00B65DC2">
        <w:rPr>
          <w:rFonts w:ascii="Times" w:hAnsi="Times"/>
          <w:vertAlign w:val="subscript"/>
        </w:rPr>
        <w:t>NN</w:t>
      </w:r>
      <w:r w:rsidRPr="00B65DC2">
        <w:rPr>
          <w:rFonts w:ascii="Times" w:hAnsi="Times"/>
        </w:rPr>
        <w:t xml:space="preserve">, fET can be interpreted as the separated control of </w:t>
      </w:r>
      <w:r w:rsidR="00883BB7">
        <w:rPr>
          <w:rFonts w:ascii="Times" w:hAnsi="Times" w:cs="Arial"/>
          <w:lang w:val="en-GB"/>
        </w:rPr>
        <w:t>s</w:t>
      </w:r>
      <w:r w:rsidR="00883BB7" w:rsidRPr="00B65DC2">
        <w:rPr>
          <w:rFonts w:ascii="Times" w:hAnsi="Times" w:cs="Arial"/>
          <w:lang w:val="en-GB"/>
        </w:rPr>
        <w:t xml:space="preserve">ubsurface </w:t>
      </w:r>
      <w:r w:rsidR="00883BB7">
        <w:rPr>
          <w:rFonts w:ascii="Times" w:hAnsi="Times" w:cs="Arial"/>
          <w:lang w:val="en-GB"/>
        </w:rPr>
        <w:t xml:space="preserve">available </w:t>
      </w:r>
      <w:r w:rsidR="00883BB7" w:rsidRPr="00B65DC2">
        <w:rPr>
          <w:rFonts w:ascii="Times" w:hAnsi="Times" w:cs="Arial"/>
          <w:lang w:val="en-GB"/>
        </w:rPr>
        <w:t>water</w:t>
      </w:r>
      <w:r w:rsidR="00883BB7">
        <w:rPr>
          <w:rFonts w:ascii="Times" w:hAnsi="Times"/>
          <w:lang w:val="en-US"/>
        </w:rPr>
        <w:t xml:space="preserve"> </w:t>
      </w:r>
      <w:r w:rsidRPr="00B65DC2">
        <w:rPr>
          <w:rFonts w:ascii="Times" w:hAnsi="Times"/>
        </w:rPr>
        <w:t>on ET</w:t>
      </w:r>
      <w:r w:rsidR="000E202B" w:rsidRPr="00B65DC2">
        <w:rPr>
          <w:rFonts w:ascii="Times" w:hAnsi="Times"/>
        </w:rPr>
        <w:t xml:space="preserve"> </w:t>
      </w:r>
      <w:r w:rsidRPr="00B65DC2">
        <w:rPr>
          <w:rFonts w:ascii="Times" w:hAnsi="Times"/>
        </w:rPr>
        <w:fldChar w:fldCharType="begin" w:fldLock="1"/>
      </w:r>
      <w:r w:rsidR="00E217A7" w:rsidRPr="00B65DC2">
        <w:rPr>
          <w:rFonts w:ascii="Times" w:hAnsi="Times"/>
        </w:rPr>
        <w:instrText>ADDIN CSL_CITATION {"citationItems":[{"id":"ITEM-1","itemData":{"DOI":"10.1111/nph.15123","ISSN":"14698137","PMID":"29604221","abstract":"Terrestrial primary productivity and carbon cycle impacts of droughts are commonly quantified using vapour pressure deficit (VPD) data and remotely sensed greenness, without accounting for soil moisture. However, soil moisture limitation is known to strongly affect plant physiology. Here, we investigate light use efficiency, the ratio of gross primary productivity (GPP) to absorbed light. We derive its fractional reduction due to soil moisture (fLUE), separated from VPD and greenness changes, using artificial neural networks trained on eddy covariance data, multiple soil moisture datasets and remotely sensed greenness. This reveals substantial impacts of soil moisture alone that reduce GPP by up to 40% at sites located in sub-humid, semi-arid or arid regions. For sites in relatively moist climates, we find, paradoxically, a muted fLUE response to drying soil, but reduced fLUE under wet conditions. fLUE identifies substantial drought impacts that are not captured when relying solely on VPD and greenness changes and, when seasonally recurring, are missed by traditional, anomaly-based drought indices. Counter to common assumptions, fLUE reductions are largest in drought-deciduous vegetation, including grasslands. Our results highlight the necessity to account for soil moisture limitation in terrestrial primary productivity data products, especially for drought-related assessments.","author":[{"dropping-particle":"","family":"Stocker","given":"Benjamin D.","non-dropping-particle":"","parse-names":false,"suffix":""},{"dropping-particle":"","family":"Zscheischler","given":"Jakob","non-dropping-particle":"","parse-names":false,"suffix":""},{"dropping-particle":"","family":"Keenan","given":"Trevor F.","non-dropping-particle":"","parse-names":false,"suffix":""},{"dropping-particle":"","family":"Prentice","given":"I. Colin","non-dropping-particle":"","parse-names":false,"suffix":""},{"dropping-particle":"","family":"Peñuelas","given":"Josep","non-dropping-particle":"","parse-names":false,"suffix":""},{"dropping-particle":"","family":"Seneviratne","given":"Sonia I.","non-dropping-particle":"","parse-names":false,"suffix":""}],"container-title":"New Phytologist","id":"ITEM-1","issue":"4","issued":{"date-parts":[["2018"]]},"page":"1430-1449","title":"Quantifying soil moisture impacts on light use efficiency across biomes","type":"article-journal","volume":"218"},"uris":["http://www.mendeley.com/documents/?uuid=3baf816a-c944-4d41-b78f-e92010b69cff"]}],"mendeley":{"formattedCitation":"(Stocker et al., 2018)","plainTextFormattedCitation":"(Stocker et al., 2018)","previouslyFormattedCitation":"(Stocker et al., 2018)"},"properties":{"noteIndex":0},"schema":"https://github.com/citation-style-language/schema/raw/master/csl-citation.json"}</w:instrText>
      </w:r>
      <w:r w:rsidRPr="00B65DC2">
        <w:rPr>
          <w:rFonts w:ascii="Times" w:hAnsi="Times"/>
        </w:rPr>
        <w:fldChar w:fldCharType="separate"/>
      </w:r>
      <w:r w:rsidR="00D60333" w:rsidRPr="00B65DC2">
        <w:rPr>
          <w:rFonts w:ascii="Times" w:hAnsi="Times"/>
          <w:noProof/>
        </w:rPr>
        <w:t>(Stocker et al., 2018)</w:t>
      </w:r>
      <w:r w:rsidRPr="00B65DC2">
        <w:rPr>
          <w:rFonts w:ascii="Times" w:hAnsi="Times"/>
        </w:rPr>
        <w:fldChar w:fldCharType="end"/>
      </w:r>
      <w:r w:rsidRPr="00B65DC2">
        <w:rPr>
          <w:rFonts w:ascii="Times" w:hAnsi="Times"/>
        </w:rPr>
        <w:t xml:space="preserve">. </w:t>
      </w:r>
      <w:r w:rsidR="00C7021A" w:rsidRPr="00681C88">
        <w:rPr>
          <w:rFonts w:ascii="Times" w:hAnsi="Times"/>
        </w:rPr>
        <w:t xml:space="preserve">Note that </w:t>
      </w:r>
      <w:r w:rsidR="00681C88" w:rsidRPr="00681C88">
        <w:rPr>
          <w:rFonts w:ascii="Times" w:hAnsi="Times"/>
        </w:rPr>
        <w:t>it has been shown</w:t>
      </w:r>
      <w:r w:rsidR="00681C88" w:rsidRPr="00794043">
        <w:rPr>
          <w:rFonts w:ascii="Times" w:hAnsi="Times"/>
        </w:rPr>
        <w:t xml:space="preserve"> that</w:t>
      </w:r>
      <w:r w:rsidR="00C7021A" w:rsidRPr="00681C88">
        <w:rPr>
          <w:rFonts w:ascii="Times" w:hAnsi="Times"/>
        </w:rPr>
        <w:t xml:space="preserve"> </w:t>
      </w:r>
      <w:r w:rsidR="00681C88" w:rsidRPr="00B65DC2">
        <w:rPr>
          <w:rFonts w:ascii="Times" w:hAnsi="Times"/>
        </w:rPr>
        <w:t xml:space="preserve">soil moisture profiles follow the same spectra at different depths, in case of a relatively deep water table </w:t>
      </w:r>
      <w:r w:rsidR="00681C88" w:rsidRPr="00B65DC2">
        <w:rPr>
          <w:rFonts w:ascii="Times" w:hAnsi="Times"/>
        </w:rPr>
        <w:fldChar w:fldCharType="begin" w:fldLock="1"/>
      </w:r>
      <w:r w:rsidR="00681C88" w:rsidRPr="00B65DC2">
        <w:rPr>
          <w:rFonts w:ascii="Times" w:hAnsi="Times"/>
        </w:rPr>
        <w:instrText>ADDIN CSL_CITATION {"citationItems":[{"id":"ITEM-1","itemData":{"author":[{"dropping-particle":"","family":"Salvucci","given":"Guido Daniel","non-dropping-particle":"","parse-names":false,"suffix":""},{"dropping-particle":"","family":"Entekhabi","given":"Dara","non-dropping-particle":"","parse-names":false,"suffix":""}],"container-title":"Water Resources Research","id":"ITEM-1","issue":"10","issued":{"date-parts":[["1994"]]},"page":"2737-2749","title":"Equivalent steady soil moisture profile and the time compression approximation in water balance modeling","type":"article-journal","volume":"30"},"uris":["http://www.mendeley.com/documents/?uuid=cdfdaff2-fcc6-4059-9af6-f5ebcfc4b7e5"]}],"mendeley":{"formattedCitation":"(Salvucci &amp; Entekhabi, 1994)","plainTextFormattedCitation":"(Salvucci &amp; Entekhabi, 1994)","previouslyFormattedCitation":"(Salvucci &amp; Entekhabi, 1994)"},"properties":{"noteIndex":0},"schema":"https://github.com/citation-style-language/schema/raw/master/csl-citation.json"}</w:instrText>
      </w:r>
      <w:r w:rsidR="00681C88" w:rsidRPr="00B65DC2">
        <w:rPr>
          <w:rFonts w:ascii="Times" w:hAnsi="Times"/>
        </w:rPr>
        <w:fldChar w:fldCharType="separate"/>
      </w:r>
      <w:r w:rsidR="00681C88" w:rsidRPr="00B65DC2">
        <w:rPr>
          <w:rFonts w:ascii="Times" w:hAnsi="Times"/>
          <w:noProof/>
        </w:rPr>
        <w:t>(Salvucci &amp; Entekhabi, 1994)</w:t>
      </w:r>
      <w:r w:rsidR="00681C88" w:rsidRPr="00B65DC2">
        <w:rPr>
          <w:rFonts w:ascii="Times" w:hAnsi="Times"/>
        </w:rPr>
        <w:fldChar w:fldCharType="end"/>
      </w:r>
      <w:r w:rsidR="00794043">
        <w:rPr>
          <w:rFonts w:ascii="Times" w:hAnsi="Times"/>
          <w:lang w:val="en-US"/>
        </w:rPr>
        <w:t xml:space="preserve">. </w:t>
      </w:r>
    </w:p>
    <w:p w14:paraId="6E926215" w14:textId="5BE50993" w:rsidR="00C05533" w:rsidRPr="009573F9" w:rsidRDefault="00C05533" w:rsidP="00C05533">
      <w:pPr>
        <w:keepNext/>
        <w:spacing w:after="120" w:line="480" w:lineRule="auto"/>
        <w:jc w:val="both"/>
        <w:rPr>
          <w:rFonts w:ascii="Times" w:hAnsi="Times"/>
          <w:lang w:val="en-US"/>
        </w:rPr>
      </w:pPr>
      <w:r>
        <w:rPr>
          <w:rFonts w:ascii="Times" w:hAnsi="Times"/>
          <w:lang w:val="en-US"/>
        </w:rPr>
        <w:t>We</w:t>
      </w:r>
      <w:r w:rsidR="00D40992">
        <w:rPr>
          <w:rFonts w:ascii="Times" w:hAnsi="Times"/>
          <w:lang w:val="en-US"/>
        </w:rPr>
        <w:t xml:space="preserve"> </w:t>
      </w:r>
      <w:r>
        <w:rPr>
          <w:rFonts w:ascii="Times" w:hAnsi="Times"/>
          <w:lang w:val="en-US"/>
        </w:rPr>
        <w:t>benchmarked PET</w:t>
      </w:r>
      <w:r>
        <w:rPr>
          <w:rFonts w:ascii="Times" w:hAnsi="Times"/>
          <w:vertAlign w:val="subscript"/>
          <w:lang w:val="en-US"/>
        </w:rPr>
        <w:t>NN</w:t>
      </w:r>
      <w:r>
        <w:rPr>
          <w:rFonts w:ascii="Times" w:hAnsi="Times"/>
          <w:lang w:val="en-US"/>
        </w:rPr>
        <w:t xml:space="preserve"> against an empirical Priestley-Taylor estimate of PET (PET</w:t>
      </w:r>
      <w:r>
        <w:rPr>
          <w:rFonts w:ascii="Times" w:hAnsi="Times"/>
          <w:vertAlign w:val="subscript"/>
          <w:lang w:val="en-US"/>
        </w:rPr>
        <w:t>PT</w:t>
      </w:r>
      <w:r>
        <w:rPr>
          <w:rFonts w:ascii="Times" w:hAnsi="Times"/>
          <w:lang w:val="en-US"/>
        </w:rPr>
        <w:t xml:space="preserve">) obtained from the SPLASH model </w:t>
      </w:r>
      <w:r>
        <w:rPr>
          <w:rFonts w:ascii="Times" w:hAnsi="Times"/>
          <w:lang w:val="en-US"/>
        </w:rPr>
        <w:fldChar w:fldCharType="begin" w:fldLock="1"/>
      </w:r>
      <w:r>
        <w:rPr>
          <w:rFonts w:ascii="Times" w:hAnsi="Times"/>
          <w:lang w:val="en-US"/>
        </w:rPr>
        <w:instrText>ADDIN CSL_CITATION {"citationItems":[{"id":"ITEM-1","itemData":{"DOI":"10.5194/gmd-10-689-2017","ISSN":"19919603","abstract":"Bioclimatic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Development","id":"ITEM-1","issue":"2","issued":{"date-parts":[["2017"]]},"page":"689-708","title":"Simple process-led algorithms for simulating habitats (SPLASH v.1.0): Robust indices of radiation, evapotranspiration and plant-available moisture","type":"article-journal","volume":"10"},"uris":["http://www.mendeley.com/documents/?uuid=b33d6494-63f6-40b3-a8a3-d5336fc160c7"]}],"mendeley":{"formattedCitation":"(Davis et al., 2017)","plainTextFormattedCitation":"(Davis et al., 2017)","previouslyFormattedCitation":"(Davis et al., 2017)"},"properties":{"noteIndex":0},"schema":"https://github.com/citation-style-language/schema/raw/master/csl-citation.json"}</w:instrText>
      </w:r>
      <w:r>
        <w:rPr>
          <w:rFonts w:ascii="Times" w:hAnsi="Times"/>
          <w:lang w:val="en-US"/>
        </w:rPr>
        <w:fldChar w:fldCharType="separate"/>
      </w:r>
      <w:r w:rsidRPr="009573F9">
        <w:rPr>
          <w:rFonts w:ascii="Times" w:hAnsi="Times"/>
          <w:noProof/>
          <w:lang w:val="en-US"/>
        </w:rPr>
        <w:t>(Davis et al., 2017)</w:t>
      </w:r>
      <w:r>
        <w:rPr>
          <w:rFonts w:ascii="Times" w:hAnsi="Times"/>
          <w:lang w:val="en-US"/>
        </w:rPr>
        <w:fldChar w:fldCharType="end"/>
      </w:r>
      <w:r>
        <w:rPr>
          <w:rFonts w:ascii="Times" w:hAnsi="Times"/>
          <w:lang w:val="en-US"/>
        </w:rPr>
        <w:t xml:space="preserve"> and against </w:t>
      </w:r>
      <w:r w:rsidRPr="658EB455">
        <w:rPr>
          <w:lang w:val="en-US"/>
        </w:rPr>
        <w:t>a linear model (</w:t>
      </w:r>
      <w:proofErr w:type="spellStart"/>
      <w:r w:rsidRPr="658EB455">
        <w:rPr>
          <w:lang w:val="en-US"/>
        </w:rPr>
        <w:t>lm</w:t>
      </w:r>
      <w:proofErr w:type="spellEnd"/>
      <w:r w:rsidRPr="658EB455">
        <w:rPr>
          <w:lang w:val="en-US"/>
        </w:rPr>
        <w:t>)</w:t>
      </w:r>
      <w:r>
        <w:rPr>
          <w:lang w:val="en-US"/>
        </w:rPr>
        <w:t xml:space="preserve"> estimate of PET (</w:t>
      </w:r>
      <w:proofErr w:type="spellStart"/>
      <w:r>
        <w:rPr>
          <w:rFonts w:ascii="Times" w:hAnsi="Times"/>
          <w:lang w:val="en-US"/>
        </w:rPr>
        <w:t>PET</w:t>
      </w:r>
      <w:r>
        <w:rPr>
          <w:rFonts w:ascii="Times" w:hAnsi="Times"/>
          <w:vertAlign w:val="subscript"/>
          <w:lang w:val="en-US"/>
        </w:rPr>
        <w:t>lm</w:t>
      </w:r>
      <w:proofErr w:type="spellEnd"/>
      <w:r>
        <w:rPr>
          <w:rFonts w:ascii="Times" w:hAnsi="Times"/>
          <w:lang w:val="en-US"/>
        </w:rPr>
        <w:t>). The linear model was</w:t>
      </w:r>
      <w:r w:rsidRPr="658EB455">
        <w:rPr>
          <w:lang w:val="en-US"/>
        </w:rPr>
        <w:t xml:space="preserve"> </w:t>
      </w:r>
      <w:r w:rsidRPr="658EB455">
        <w:t>defined as PET=k*R</w:t>
      </w:r>
      <w:r w:rsidRPr="658EB455">
        <w:rPr>
          <w:vertAlign w:val="subscript"/>
        </w:rPr>
        <w:t>n</w:t>
      </w:r>
      <w:r w:rsidRPr="658EB455">
        <w:t xml:space="preserve">, where </w:t>
      </w:r>
      <w:r w:rsidRPr="00617A47">
        <w:t>R</w:t>
      </w:r>
      <w:r w:rsidRPr="00617A47">
        <w:rPr>
          <w:vertAlign w:val="subscript"/>
        </w:rPr>
        <w:t>n</w:t>
      </w:r>
      <w:r w:rsidRPr="658EB455">
        <w:t xml:space="preserve"> was converted to mass units (mm d</w:t>
      </w:r>
      <w:r w:rsidRPr="658EB455">
        <w:rPr>
          <w:vertAlign w:val="superscript"/>
        </w:rPr>
        <w:t>-1</w:t>
      </w:r>
      <w:r w:rsidRPr="658EB455">
        <w:t xml:space="preserve">) and </w:t>
      </w:r>
      <w:r w:rsidRPr="00617A47">
        <w:t>k</w:t>
      </w:r>
      <w:r w:rsidRPr="658EB455">
        <w:t xml:space="preserve"> is a site-specific constant that scales </w:t>
      </w:r>
      <w:r w:rsidRPr="00617A47">
        <w:t>R</w:t>
      </w:r>
      <w:r w:rsidRPr="00617A47">
        <w:rPr>
          <w:vertAlign w:val="subscript"/>
        </w:rPr>
        <w:t>n</w:t>
      </w:r>
      <w:r w:rsidRPr="00617A47">
        <w:rPr>
          <w:lang w:val="es-ES"/>
        </w:rPr>
        <w:t>,</w:t>
      </w:r>
      <w:r w:rsidRPr="658EB455">
        <w:rPr>
          <w:lang w:val="es-ES"/>
        </w:rPr>
        <w:t xml:space="preserve"> </w:t>
      </w:r>
      <w:proofErr w:type="spellStart"/>
      <w:r w:rsidRPr="658EB455">
        <w:rPr>
          <w:lang w:val="es-ES"/>
        </w:rPr>
        <w:t>calibrated</w:t>
      </w:r>
      <w:proofErr w:type="spellEnd"/>
      <w:r w:rsidRPr="658EB455">
        <w:rPr>
          <w:lang w:val="es-ES"/>
        </w:rPr>
        <w:t xml:space="preserve"> </w:t>
      </w:r>
      <w:proofErr w:type="spellStart"/>
      <w:r w:rsidRPr="658EB455">
        <w:rPr>
          <w:lang w:val="es-ES"/>
        </w:rPr>
        <w:t>to</w:t>
      </w:r>
      <w:proofErr w:type="spellEnd"/>
      <w:r w:rsidRPr="658EB455">
        <w:rPr>
          <w:lang w:val="es-ES"/>
        </w:rPr>
        <w:t xml:space="preserve"> </w:t>
      </w:r>
      <w:proofErr w:type="spellStart"/>
      <w:r w:rsidRPr="658EB455">
        <w:rPr>
          <w:lang w:val="en-US"/>
        </w:rPr>
        <w:t>ET</w:t>
      </w:r>
      <w:r w:rsidRPr="658EB455">
        <w:rPr>
          <w:vertAlign w:val="subscript"/>
          <w:lang w:val="en-US"/>
        </w:rPr>
        <w:t>obs</w:t>
      </w:r>
      <w:proofErr w:type="spellEnd"/>
      <w:r w:rsidRPr="658EB455">
        <w:rPr>
          <w:lang w:val="en-US"/>
        </w:rPr>
        <w:t>.</w:t>
      </w:r>
    </w:p>
    <w:p w14:paraId="1A436000" w14:textId="77777777" w:rsidR="005E4A75" w:rsidRPr="00B65DC2" w:rsidRDefault="005E4A75" w:rsidP="007B238E">
      <w:pPr>
        <w:keepNext/>
        <w:spacing w:after="120" w:line="480" w:lineRule="auto"/>
        <w:jc w:val="both"/>
        <w:rPr>
          <w:rFonts w:ascii="Times" w:hAnsi="Times"/>
        </w:rPr>
      </w:pPr>
    </w:p>
    <w:p w14:paraId="25C69B92" w14:textId="77777777" w:rsidR="005E4A75" w:rsidRPr="00681C88" w:rsidRDefault="005E4A75" w:rsidP="007B238E">
      <w:pPr>
        <w:spacing w:after="120" w:line="480" w:lineRule="auto"/>
        <w:jc w:val="both"/>
        <w:rPr>
          <w:rFonts w:ascii="Times" w:hAnsi="Times"/>
          <w:b/>
          <w:bCs/>
          <w:sz w:val="28"/>
          <w:szCs w:val="28"/>
        </w:rPr>
      </w:pPr>
      <w:r w:rsidRPr="00681C88">
        <w:rPr>
          <w:rFonts w:ascii="Times" w:hAnsi="Times"/>
          <w:b/>
          <w:bCs/>
          <w:sz w:val="28"/>
          <w:szCs w:val="28"/>
        </w:rPr>
        <w:t>Model Architecture</w:t>
      </w:r>
    </w:p>
    <w:p w14:paraId="19B0E823" w14:textId="7DC2F34E" w:rsidR="00994710" w:rsidRPr="00B65DC2" w:rsidRDefault="00135D83" w:rsidP="007B238E">
      <w:pPr>
        <w:spacing w:after="120" w:line="480" w:lineRule="auto"/>
        <w:jc w:val="both"/>
        <w:rPr>
          <w:rFonts w:ascii="Times" w:hAnsi="Times"/>
        </w:rPr>
      </w:pPr>
      <w:r w:rsidRPr="00B65DC2">
        <w:rPr>
          <w:rFonts w:ascii="Times" w:hAnsi="Times"/>
        </w:rPr>
        <w:t xml:space="preserve">The DNN models were built as feed-forward deep neural networks, implemented using </w:t>
      </w:r>
      <w:r w:rsidR="00D64112" w:rsidRPr="00681C88">
        <w:rPr>
          <w:rFonts w:ascii="Times" w:hAnsi="Times"/>
        </w:rPr>
        <w:t xml:space="preserve">R packages </w:t>
      </w:r>
      <w:r w:rsidRPr="00B65DC2">
        <w:rPr>
          <w:rFonts w:ascii="Times" w:hAnsi="Times"/>
        </w:rPr>
        <w:t>Tensorflow</w:t>
      </w:r>
      <w:r w:rsidR="00D64112">
        <w:rPr>
          <w:rFonts w:ascii="Times" w:hAnsi="Times"/>
          <w:lang w:val="en-US"/>
        </w:rPr>
        <w:t xml:space="preserve"> </w:t>
      </w:r>
      <w:r w:rsidR="00D64112">
        <w:rPr>
          <w:rFonts w:ascii="Times" w:hAnsi="Times"/>
          <w:lang w:val="en-US"/>
        </w:rPr>
        <w:fldChar w:fldCharType="begin" w:fldLock="1"/>
      </w:r>
      <w:r w:rsidR="00980F4A">
        <w:rPr>
          <w:rFonts w:ascii="Times" w:hAnsi="Times"/>
          <w:lang w:val="en-US"/>
        </w:rPr>
        <w:instrText>ADDIN CSL_CITATION {"citationItems":[{"id":"ITEM-1","itemData":{"abstract":"Interface to 'TensorFlow' &lt;https://www.tensorflow.org/&gt;,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author":[{"dropping-particle":"","family":"Falbel","given":"Daniel","non-dropping-particle":"","parse-names":false,"suffix":""},{"dropping-particle":"","family":"Allaire","given":"JJ","non-dropping-particle":"","parse-names":false,"suffix":""},{"dropping-particle":"","family":"RStudio","given":"","non-dropping-particle":"","parse-names":false,"suffix":""},{"dropping-particle":"","family":"Yuan Tang","given":"","non-dropping-particle":"","parse-names":false,"suffix":""},{"dropping-particle":"","family":"Dirk Eddelbuettel","given":"","non-dropping-particle":"","parse-names":false,"suffix":""},{"dropping-particle":"","family":"Golding","given":"Nick","non-dropping-particle":"","parse-names":false,"suffix":""},{"dropping-particle":"","family":"Kalinowski","given":"Tomasz","non-dropping-particle":"","parse-names":false,"suffix":""},{"dropping-particle":"","family":"Inc.","given":"Google","non-dropping-particle":"","parse-names":false,"suffix":""}],"id":"ITEM-1","issued":{"date-parts":[["2022"]]},"number":"2.8.0","title":"Package ‘tensorflow’","type":"article"},"uris":["http://www.mendeley.com/documents/?uuid=caacfde5-a697-4b93-8721-0faef389ec76"]}],"mendeley":{"formattedCitation":"(Falbel et al., 2022)","plainTextFormattedCitation":"(Falbel et al., 2022)","previouslyFormattedCitation":"(Falbel et al., 2022)"},"properties":{"noteIndex":0},"schema":"https://github.com/citation-style-language/schema/raw/master/csl-citation.json"}</w:instrText>
      </w:r>
      <w:r w:rsidR="00D64112">
        <w:rPr>
          <w:rFonts w:ascii="Times" w:hAnsi="Times"/>
          <w:lang w:val="en-US"/>
        </w:rPr>
        <w:fldChar w:fldCharType="separate"/>
      </w:r>
      <w:r w:rsidR="00D64112" w:rsidRPr="00D64112">
        <w:rPr>
          <w:rFonts w:ascii="Times" w:hAnsi="Times"/>
          <w:noProof/>
          <w:lang w:val="en-US"/>
        </w:rPr>
        <w:t>(Falbel et al., 2022)</w:t>
      </w:r>
      <w:r w:rsidR="00D64112">
        <w:rPr>
          <w:rFonts w:ascii="Times" w:hAnsi="Times"/>
          <w:lang w:val="en-US"/>
        </w:rPr>
        <w:fldChar w:fldCharType="end"/>
      </w:r>
      <w:r w:rsidR="00BC30D5">
        <w:rPr>
          <w:rFonts w:ascii="Times" w:hAnsi="Times"/>
          <w:lang w:val="en-US"/>
        </w:rPr>
        <w:t xml:space="preserve"> and </w:t>
      </w:r>
      <w:r w:rsidR="00BC30D5" w:rsidRPr="00B65DC2">
        <w:rPr>
          <w:rFonts w:ascii="Times" w:hAnsi="Times"/>
        </w:rPr>
        <w:t xml:space="preserve">Keras </w:t>
      </w:r>
      <w:r w:rsidR="00BC30D5" w:rsidRPr="00B65DC2">
        <w:rPr>
          <w:rFonts w:ascii="Times" w:hAnsi="Times"/>
        </w:rPr>
        <w:fldChar w:fldCharType="begin" w:fldLock="1"/>
      </w:r>
      <w:r w:rsidR="00BC30D5">
        <w:rPr>
          <w:rFonts w:ascii="Times" w:hAnsi="Times"/>
        </w:rPr>
        <w:instrText>ADDIN CSL_CITATION {"citationItems":[{"id":"ITEM-1","itemData":{"abstract":"Keras is a high-level neural networks API developed with a focus on enabling fast experimentation. Being able to go from idea to result with the least possible delay is key to doing good research. Keras has the following key features: Allows the same code to run on CPU or on GPU, seamlessly. User-friendly API which makes it easy to quickly prototype deep learning models. Built-in support for convolutional networks (for computer vision), recurrent networks (for sequence processing), and any combination of both. Supports arbitrary network architectures: multi-input or multi-output models, layer sharing, model sharing, etc. This means that Keras is appropriate for building essentially any deep learning model, from a memory network to a neural Turing machine. Is capable of running on top of multiple back-ends including TensorFlow, CNTK, or Theano. For additional details on why you might consider using Keras for your deep learning projects, see the Why Use Keras? article. This website provides documentation for the R interface to Keras. See the main Keras website at https://keras.io for additional information on the project.","author":[{"dropping-particle":"","family":"Falbel","given":"Daniel","non-dropping-particle":"","parse-names":false,"suffix":""},{"dropping-particle":"","family":"Allaire","given":"JJ","non-dropping-particle":"","parse-names":false,"suffix":""},{"dropping-particle":"","family":"Chollet","given":"François","non-dropping-particle":"","parse-names":false,"suffix":""},{"dropping-particle":"","family":"RStudio","given":"","non-dropping-particle":"","parse-names":false,"suffix":""},{"dropping-particle":"","family":"Google","given":"","non-dropping-particle":"","parse-names":false,"suffix":""},{"dropping-particle":"","family":"Tang","given":"Yuan","non-dropping-particle":"","parse-names":false,"suffix":""},{"dropping-particle":"Van Der","family":"Bijl","given":"Wouter","non-dropping-particle":"","parse-names":false,"suffix":""},{"dropping-particle":"","family":"Studer","given":"Martin","non-dropping-particle":"","parse-names":false,"suffix":""},{"dropping-particle":"","family":"Keydana","given":"Sigrid","non-dropping-particle":"","parse-names":false,"suffix":""}],"id":"ITEM-1","issued":{"date-parts":[["2021"]]},"number":"2.4.0","title":"keras: R Interface to 'Keras'","type":"article"},"uris":["http://www.mendeley.com/documents/?uuid=0543986d-cd05-49bb-a837-c7276a8a33c1"]}],"mendeley":{"formattedCitation":"(Falbel, Allaire, Chollet, et al., 2021)","plainTextFormattedCitation":"(Falbel, Allaire, Chollet, et al., 2021)","previouslyFormattedCitation":"(Falbel, Allaire, Chollet, et al., 2021)"},"properties":{"noteIndex":0},"schema":"https://github.com/citation-style-language/schema/raw/master/csl-citation.json"}</w:instrText>
      </w:r>
      <w:r w:rsidR="00BC30D5" w:rsidRPr="00B65DC2">
        <w:rPr>
          <w:rFonts w:ascii="Times" w:hAnsi="Times"/>
        </w:rPr>
        <w:fldChar w:fldCharType="separate"/>
      </w:r>
      <w:r w:rsidR="00BC30D5" w:rsidRPr="00D64112">
        <w:rPr>
          <w:rFonts w:ascii="Times" w:hAnsi="Times"/>
          <w:noProof/>
        </w:rPr>
        <w:t>(Falbel, Allaire, Chollet, et al., 2021)</w:t>
      </w:r>
      <w:r w:rsidR="00BC30D5" w:rsidRPr="00B65DC2">
        <w:rPr>
          <w:rFonts w:ascii="Times" w:hAnsi="Times"/>
        </w:rPr>
        <w:fldChar w:fldCharType="end"/>
      </w:r>
      <w:r w:rsidR="00D64112">
        <w:rPr>
          <w:rFonts w:ascii="Times" w:hAnsi="Times"/>
          <w:lang w:val="en-US"/>
        </w:rPr>
        <w:t xml:space="preserve">. </w:t>
      </w:r>
      <w:r w:rsidR="005E4A75" w:rsidRPr="00B65DC2">
        <w:rPr>
          <w:rFonts w:ascii="Times" w:hAnsi="Times"/>
        </w:rPr>
        <w:t xml:space="preserve">The hyperparameter tuning was performed on the number of </w:t>
      </w:r>
      <w:r w:rsidR="00302982" w:rsidRPr="00B65DC2">
        <w:rPr>
          <w:rFonts w:ascii="Times" w:hAnsi="Times"/>
        </w:rPr>
        <w:t xml:space="preserve">neurons per hidden layer </w:t>
      </w:r>
      <w:r w:rsidR="005E4A75" w:rsidRPr="00B65DC2">
        <w:rPr>
          <w:rFonts w:ascii="Times" w:hAnsi="Times"/>
        </w:rPr>
        <w:t>(</w:t>
      </w:r>
      <w:r w:rsidR="00D924F2" w:rsidRPr="00B65DC2">
        <w:rPr>
          <w:rFonts w:ascii="Times" w:hAnsi="Times"/>
        </w:rPr>
        <w:t>sampled</w:t>
      </w:r>
      <w:r w:rsidR="00097B5D" w:rsidRPr="00B65DC2">
        <w:rPr>
          <w:rFonts w:ascii="Times" w:hAnsi="Times"/>
        </w:rPr>
        <w:t xml:space="preserve"> </w:t>
      </w:r>
      <w:r w:rsidR="005D7A2F">
        <w:rPr>
          <w:rFonts w:ascii="Times" w:hAnsi="Times"/>
          <w:lang w:val="en-US"/>
        </w:rPr>
        <w:t>among</w:t>
      </w:r>
      <w:r w:rsidR="00097B5D" w:rsidRPr="00B65DC2">
        <w:rPr>
          <w:rFonts w:ascii="Times" w:hAnsi="Times"/>
        </w:rPr>
        <w:t xml:space="preserve"> </w:t>
      </w:r>
      <w:r w:rsidR="00D924F2" w:rsidRPr="00B65DC2">
        <w:rPr>
          <w:rFonts w:ascii="Times" w:hAnsi="Times"/>
        </w:rPr>
        <w:t>8</w:t>
      </w:r>
      <w:r w:rsidR="005D7A2F">
        <w:rPr>
          <w:rFonts w:ascii="Times" w:hAnsi="Times"/>
          <w:lang w:val="en-US"/>
        </w:rPr>
        <w:t xml:space="preserve">, 16, 32, </w:t>
      </w:r>
      <w:r w:rsidR="00D924F2" w:rsidRPr="00B65DC2">
        <w:rPr>
          <w:rFonts w:ascii="Times" w:hAnsi="Times"/>
        </w:rPr>
        <w:t>64</w:t>
      </w:r>
      <w:r w:rsidR="005E4A75" w:rsidRPr="00B65DC2">
        <w:rPr>
          <w:rFonts w:ascii="Times" w:hAnsi="Times"/>
        </w:rPr>
        <w:t xml:space="preserve">), the number of </w:t>
      </w:r>
      <w:r w:rsidR="00971879" w:rsidRPr="00B65DC2">
        <w:rPr>
          <w:rFonts w:ascii="Times" w:hAnsi="Times"/>
        </w:rPr>
        <w:t xml:space="preserve">hidden </w:t>
      </w:r>
      <w:r w:rsidR="005E4A75" w:rsidRPr="00B65DC2">
        <w:rPr>
          <w:rFonts w:ascii="Times" w:hAnsi="Times"/>
        </w:rPr>
        <w:t xml:space="preserve">layers (sampled from 1 to 5), the optimizer (sampled </w:t>
      </w:r>
      <w:r w:rsidR="00402C53" w:rsidRPr="00B65DC2">
        <w:rPr>
          <w:rFonts w:ascii="Times" w:hAnsi="Times"/>
        </w:rPr>
        <w:t>among</w:t>
      </w:r>
      <w:r w:rsidR="005E4A75" w:rsidRPr="00B65DC2">
        <w:rPr>
          <w:rFonts w:ascii="Times" w:hAnsi="Times"/>
        </w:rPr>
        <w:t xml:space="preserve"> ‘adam’ or ‘rmsprop’), the activation function (“relu”, “leaky_relu”, “linear”), the batch size (</w:t>
      </w:r>
      <w:r w:rsidR="00D924F2" w:rsidRPr="00B65DC2">
        <w:rPr>
          <w:rFonts w:ascii="Times" w:hAnsi="Times"/>
        </w:rPr>
        <w:t xml:space="preserve">sampled </w:t>
      </w:r>
      <w:r w:rsidR="00E44ED9">
        <w:rPr>
          <w:rFonts w:ascii="Times" w:hAnsi="Times"/>
          <w:lang w:val="en-US"/>
        </w:rPr>
        <w:t>among</w:t>
      </w:r>
      <w:r w:rsidR="00097B5D" w:rsidRPr="00B65DC2">
        <w:rPr>
          <w:rFonts w:ascii="Times" w:hAnsi="Times"/>
        </w:rPr>
        <w:t xml:space="preserve"> </w:t>
      </w:r>
      <w:r w:rsidR="00D924F2" w:rsidRPr="00B65DC2">
        <w:rPr>
          <w:rFonts w:ascii="Times" w:hAnsi="Times"/>
        </w:rPr>
        <w:t>16</w:t>
      </w:r>
      <w:r w:rsidR="00E44ED9">
        <w:rPr>
          <w:rFonts w:ascii="Times" w:hAnsi="Times"/>
          <w:lang w:val="en-US"/>
        </w:rPr>
        <w:t xml:space="preserve">, 32, 64, 128, </w:t>
      </w:r>
      <w:r w:rsidR="00D924F2" w:rsidRPr="00B65DC2">
        <w:rPr>
          <w:rFonts w:ascii="Times" w:hAnsi="Times"/>
        </w:rPr>
        <w:t>256</w:t>
      </w:r>
      <w:r w:rsidR="005E4A75" w:rsidRPr="00B65DC2">
        <w:rPr>
          <w:rFonts w:ascii="Times" w:hAnsi="Times"/>
        </w:rPr>
        <w:t>)</w:t>
      </w:r>
      <w:r w:rsidR="00695299" w:rsidRPr="00B65DC2">
        <w:rPr>
          <w:rFonts w:ascii="Times" w:hAnsi="Times"/>
        </w:rPr>
        <w:t xml:space="preserve"> </w:t>
      </w:r>
      <w:r w:rsidR="005E4A75" w:rsidRPr="00B65DC2">
        <w:rPr>
          <w:rFonts w:ascii="Times" w:hAnsi="Times"/>
        </w:rPr>
        <w:t>and the learning rate (sampled</w:t>
      </w:r>
      <w:r w:rsidR="003A70EC" w:rsidRPr="00B65DC2">
        <w:rPr>
          <w:rFonts w:ascii="Times" w:hAnsi="Times"/>
        </w:rPr>
        <w:t xml:space="preserve"> among 0.01, 0.001, 0.0001</w:t>
      </w:r>
      <w:r w:rsidR="005E4A75" w:rsidRPr="00B65DC2">
        <w:rPr>
          <w:rFonts w:ascii="Times" w:hAnsi="Times"/>
        </w:rPr>
        <w:t>) using the R packages ‘tfruns’ and ‘tfestimators’</w:t>
      </w:r>
      <w:r w:rsidR="00D924F2" w:rsidRPr="00B65DC2">
        <w:rPr>
          <w:rFonts w:ascii="Times" w:hAnsi="Times"/>
        </w:rPr>
        <w:t xml:space="preserve"> </w:t>
      </w:r>
      <w:r w:rsidR="005E4A75" w:rsidRPr="00B65DC2">
        <w:rPr>
          <w:rFonts w:ascii="Times" w:hAnsi="Times"/>
        </w:rPr>
        <w:fldChar w:fldCharType="begin" w:fldLock="1"/>
      </w:r>
      <w:r w:rsidR="00980F4A">
        <w:rPr>
          <w:rFonts w:ascii="Times" w:hAnsi="Times"/>
        </w:rPr>
        <w:instrText>ADDIN CSL_CITATION {"citationItems":[{"id":"ITEM-1","itemData":{"author":[{"dropping-particle":"","family":"Falbel","given":"Daniel","non-dropping-particle":"","parse-names":false,"suffix":""},{"dropping-particle":"","family":"Allaire","given":"JJ","non-dropping-particle":"","parse-names":false,"suffix":""},{"dropping-particle":"","family":"Bostock","given":"Mike","non-dropping-particle":"","parse-names":false,"suffix":""},{"dropping-particle":"","family":"Tanaka","given":"Masayuki","non-dropping-particle":"","parse-names":false,"suffix":""},{"dropping-particle":"","family":"Bowe","given":"Shaun","non-dropping-particle":"","parse-names":false,"suffix":""},{"dropping-particle":"","family":"You","given":"Yuxi","non-dropping-particle":"","parse-names":false,"suffix":""},{"dropping-particle":"","family":"Decker","given":"Kevin","non-dropping-particle":"","parse-names":false,"suffix":""},{"dropping-particle":"","family":"Fernandes","given":"Rodrigo","non-dropping-particle":"","parse-names":false,"suffix":""},{"dropping-particle":"","family":"Sagalaev","given":"Ivan","non-dropping-particle":"","parse-names":false,"suffix":""},{"dropping-particle":"","family":"Pakala","given":"Yauheni","non-dropping-particle":"","parse-names":false,"suffix":""}],"id":"ITEM-1","issued":{"date-parts":[["2021"]]},"number":"1.5.0","title":"tfruns: Training Run Tools for 'TensorFlow'","type":"article"},"uris":["http://www.mendeley.com/documents/?uuid=85bbf690-7383-4fda-9551-00ea572a29d5"]},{"id":"ITEM-2","itemData":{"author":[{"dropping-particle":"","family":"Allaire","given":"JJ","non-dropping-particle":"","parse-names":false,"suffix":""},{"dropping-particle":"","family":"Tang","given":"Yuan","non-dropping-particle":"","parse-names":false,"suffix":""},{"dropping-particle":"","family":"Ushey","given":"Kevin","non-dropping-particle":"","parse-names":false,"suffix":""},{"dropping-particle":"","family":"Kuo","given":"Kevin","non-dropping-particle":"","parse-names":false,"suffix":""},{"dropping-particle":"","family":"Falbel","given":"Daniel","non-dropping-particle":"","parse-names":false,"suffix":""}],"id":"ITEM-2","issued":{"date-parts":[["2018"]]},"number":"1.9.1","title":"tfestimators: Interface to 'TensorFlow' Estimators","type":"article"},"uris":["http://www.mendeley.com/documents/?uuid=aedb4670-355f-491d-992c-dda2cce9491f"]}],"mendeley":{"formattedCitation":"(Allaire et al., 2018; Falbel, Allaire, Bostock, et al., 2021)","plainTextFormattedCitation":"(Allaire et al., 2018; Falbel, Allaire, Bostock, et al., 2021)","previouslyFormattedCitation":"(Allaire et al., 2018; Falbel, Allaire, Bostock, et al., 2021)"},"properties":{"noteIndex":0},"schema":"https://github.com/citation-style-language/schema/raw/master/csl-citation.json"}</w:instrText>
      </w:r>
      <w:r w:rsidR="005E4A75" w:rsidRPr="00B65DC2">
        <w:rPr>
          <w:rFonts w:ascii="Times" w:hAnsi="Times"/>
        </w:rPr>
        <w:fldChar w:fldCharType="separate"/>
      </w:r>
      <w:r w:rsidR="00D64112" w:rsidRPr="00D64112">
        <w:rPr>
          <w:rFonts w:ascii="Times" w:hAnsi="Times"/>
          <w:noProof/>
        </w:rPr>
        <w:t>(Allaire et al., 2018; Falbel, Allaire, Bostock, et al., 2021)</w:t>
      </w:r>
      <w:r w:rsidR="005E4A75" w:rsidRPr="00B65DC2">
        <w:rPr>
          <w:rFonts w:ascii="Times" w:hAnsi="Times"/>
        </w:rPr>
        <w:fldChar w:fldCharType="end"/>
      </w:r>
      <w:r w:rsidR="005E4A75" w:rsidRPr="00B65DC2">
        <w:rPr>
          <w:rFonts w:ascii="Times" w:hAnsi="Times"/>
        </w:rPr>
        <w:t>.</w:t>
      </w:r>
      <w:r w:rsidR="005E4A75" w:rsidRPr="00B65DC2">
        <w:rPr>
          <w:rFonts w:ascii="Times" w:hAnsi="Times"/>
          <w:color w:val="FF0000"/>
        </w:rPr>
        <w:t xml:space="preserve"> </w:t>
      </w:r>
      <w:r w:rsidR="005E4A75" w:rsidRPr="00B65DC2">
        <w:rPr>
          <w:rFonts w:ascii="Times" w:hAnsi="Times"/>
        </w:rPr>
        <w:t>We first ran the tuning algorithm for a limited set of sites</w:t>
      </w:r>
      <w:r w:rsidR="006A7142" w:rsidRPr="00B65DC2">
        <w:rPr>
          <w:rFonts w:ascii="Times" w:hAnsi="Times"/>
        </w:rPr>
        <w:t xml:space="preserve"> (15)</w:t>
      </w:r>
      <w:r w:rsidR="005E4A75" w:rsidRPr="00B65DC2">
        <w:rPr>
          <w:rFonts w:ascii="Times" w:hAnsi="Times"/>
        </w:rPr>
        <w:t>. To reduce the number of hyperparameters, the ones that were giving consistent results from the beginning were removed from the final tuning across all sites</w:t>
      </w:r>
      <w:ins w:id="4" w:author="Stocker  Benjamin" w:date="2022-03-22T19:50:00Z">
        <w:r w:rsidR="00716A0C" w:rsidRPr="00B65DC2">
          <w:rPr>
            <w:rFonts w:ascii="Times" w:hAnsi="Times"/>
          </w:rPr>
          <w:t>.</w:t>
        </w:r>
      </w:ins>
      <w:r w:rsidR="005E4A75" w:rsidRPr="00B65DC2">
        <w:rPr>
          <w:rFonts w:ascii="Times" w:hAnsi="Times"/>
        </w:rPr>
        <w:t xml:space="preserve"> </w:t>
      </w:r>
      <w:ins w:id="5" w:author="Stocker  Benjamin" w:date="2022-03-22T19:50:00Z">
        <w:r w:rsidR="00716A0C" w:rsidRPr="00B65DC2">
          <w:rPr>
            <w:rFonts w:ascii="Times" w:hAnsi="Times"/>
          </w:rPr>
          <w:t>E</w:t>
        </w:r>
      </w:ins>
      <w:r w:rsidR="005E4A75" w:rsidRPr="00B65DC2">
        <w:rPr>
          <w:rFonts w:ascii="Times" w:hAnsi="Times"/>
        </w:rPr>
        <w:t>.g.</w:t>
      </w:r>
      <w:ins w:id="6" w:author="Stocker  Benjamin" w:date="2022-03-22T19:50:00Z">
        <w:r w:rsidR="00716A0C" w:rsidRPr="00B65DC2">
          <w:rPr>
            <w:rFonts w:ascii="Times" w:hAnsi="Times"/>
          </w:rPr>
          <w:t>,</w:t>
        </w:r>
      </w:ins>
      <w:r w:rsidR="005E4A75" w:rsidRPr="00B65DC2">
        <w:rPr>
          <w:rFonts w:ascii="Times" w:hAnsi="Times"/>
        </w:rPr>
        <w:t xml:space="preserve"> we retained only the activation function “relu” as it was clearly outperforming “linear” and “leaky_relu”; we similarly kept a learning rate of 0.01. </w:t>
      </w:r>
    </w:p>
    <w:p w14:paraId="2320FA16" w14:textId="573D06A8" w:rsidR="00994710" w:rsidRPr="00B65DC2" w:rsidRDefault="00994710" w:rsidP="007B238E">
      <w:pPr>
        <w:spacing w:after="120" w:line="480" w:lineRule="auto"/>
        <w:jc w:val="both"/>
        <w:rPr>
          <w:rFonts w:ascii="Times" w:hAnsi="Times"/>
        </w:rPr>
      </w:pPr>
      <w:r w:rsidRPr="00B65DC2">
        <w:rPr>
          <w:rFonts w:ascii="Times" w:hAnsi="Times"/>
        </w:rPr>
        <w:lastRenderedPageBreak/>
        <w:t>We used the mean square error (MSE) as loss function</w:t>
      </w:r>
      <w:r w:rsidR="001F0683" w:rsidRPr="00B65DC2">
        <w:rPr>
          <w:rFonts w:ascii="Times" w:hAnsi="Times"/>
        </w:rPr>
        <w:t xml:space="preserve"> during model training</w:t>
      </w:r>
      <w:r w:rsidRPr="00B65DC2">
        <w:rPr>
          <w:rFonts w:ascii="Times" w:hAnsi="Times"/>
        </w:rPr>
        <w:t xml:space="preserve"> and the mean absolute percentage error as the error metric</w:t>
      </w:r>
      <w:r w:rsidR="00C17E2B">
        <w:rPr>
          <w:rFonts w:ascii="Times" w:hAnsi="Times"/>
          <w:lang w:val="en-US"/>
        </w:rPr>
        <w:t xml:space="preserve"> during model validation</w:t>
      </w:r>
      <w:r w:rsidRPr="00B65DC2">
        <w:rPr>
          <w:rFonts w:ascii="Times" w:hAnsi="Times"/>
        </w:rPr>
        <w:t xml:space="preserve">. Other error metrics were tested (e.g. mean absolute error) but resulted in a lower performance. To monitor the validation loss, we used the “EarlyStopping” callback function, with “patience” set to five. This function stops the training process should the validation loss not improve after five epochs. This </w:t>
      </w:r>
      <w:r w:rsidR="0062322C">
        <w:rPr>
          <w:rFonts w:ascii="Times" w:hAnsi="Times"/>
          <w:lang w:val="en-US"/>
        </w:rPr>
        <w:t xml:space="preserve">constraints </w:t>
      </w:r>
      <w:r w:rsidRPr="00B65DC2">
        <w:rPr>
          <w:rFonts w:ascii="Times" w:hAnsi="Times"/>
        </w:rPr>
        <w:t>the number of epochs and avoids overfitting.</w:t>
      </w:r>
    </w:p>
    <w:p w14:paraId="15D399E8" w14:textId="57666C26" w:rsidR="00043AB8" w:rsidRPr="00E92DA7" w:rsidRDefault="005E4A75" w:rsidP="007B238E">
      <w:pPr>
        <w:spacing w:after="120" w:line="480" w:lineRule="auto"/>
        <w:jc w:val="both"/>
        <w:rPr>
          <w:rFonts w:ascii="Times" w:hAnsi="Times"/>
          <w:lang w:val="en-US"/>
        </w:rPr>
      </w:pPr>
      <w:r w:rsidRPr="00B65DC2">
        <w:rPr>
          <w:rFonts w:ascii="Times" w:hAnsi="Times"/>
        </w:rPr>
        <w:t>We then ran the hyperparameter tuning for a subset of 5% of the total combinations and chose the simplest model (i.e.</w:t>
      </w:r>
      <w:r w:rsidR="00F47607">
        <w:rPr>
          <w:rFonts w:ascii="Times" w:hAnsi="Times"/>
          <w:lang w:val="en-US"/>
        </w:rPr>
        <w:t xml:space="preserve"> </w:t>
      </w:r>
      <w:r w:rsidRPr="00B65DC2">
        <w:rPr>
          <w:rFonts w:ascii="Times" w:hAnsi="Times"/>
        </w:rPr>
        <w:t xml:space="preserve">with lowest number of total parameters) among the five models with </w:t>
      </w:r>
      <w:r w:rsidR="00FC121F" w:rsidRPr="00B65DC2">
        <w:rPr>
          <w:rFonts w:ascii="Times" w:hAnsi="Times"/>
        </w:rPr>
        <w:t xml:space="preserve">the </w:t>
      </w:r>
      <w:r w:rsidRPr="00B65DC2">
        <w:rPr>
          <w:rFonts w:ascii="Times" w:hAnsi="Times"/>
        </w:rPr>
        <w:t>lowest validation loss. We built one model per site, and the hyperparameters were tuned on a site-by-site basis. W</w:t>
      </w:r>
      <w:proofErr w:type="spellStart"/>
      <w:r w:rsidRPr="00B65DC2">
        <w:rPr>
          <w:rFonts w:ascii="Times" w:hAnsi="Times"/>
          <w:lang w:val="en-GB"/>
        </w:rPr>
        <w:t>e</w:t>
      </w:r>
      <w:proofErr w:type="spellEnd"/>
      <w:r w:rsidRPr="00B65DC2">
        <w:rPr>
          <w:rFonts w:ascii="Times" w:hAnsi="Times"/>
          <w:lang w:val="en-GB"/>
        </w:rPr>
        <w:t xml:space="preserve"> then trained the feed-forward deep neural networks</w:t>
      </w:r>
      <w:r w:rsidRPr="00B65DC2">
        <w:rPr>
          <w:rFonts w:ascii="Times" w:hAnsi="Times"/>
        </w:rPr>
        <w:t xml:space="preserve"> using five-fold cross validation, with a 75%-25% split between training and validation data, respectively. The model with lowest root-mean-square error was selected and the same procedure was repeated five times. </w:t>
      </w:r>
      <w:r w:rsidR="00A14487">
        <w:rPr>
          <w:rFonts w:ascii="Times" w:hAnsi="Times"/>
          <w:lang w:val="en-US"/>
        </w:rPr>
        <w:t>W</w:t>
      </w:r>
      <w:r w:rsidR="00A14487" w:rsidRPr="00B65DC2">
        <w:rPr>
          <w:rFonts w:ascii="Times" w:hAnsi="Times"/>
        </w:rPr>
        <w:t>e</w:t>
      </w:r>
      <w:r w:rsidR="00A14487">
        <w:rPr>
          <w:rFonts w:ascii="Times" w:hAnsi="Times"/>
          <w:lang w:val="en-US"/>
        </w:rPr>
        <w:t xml:space="preserve"> retained</w:t>
      </w:r>
      <w:r w:rsidR="00A14487" w:rsidRPr="00B65DC2">
        <w:rPr>
          <w:rFonts w:ascii="Times" w:hAnsi="Times"/>
        </w:rPr>
        <w:t xml:space="preserve"> the mean prediction across the five ensemble neural network members</w:t>
      </w:r>
      <w:r w:rsidR="00A14487">
        <w:rPr>
          <w:rFonts w:ascii="Times" w:hAnsi="Times"/>
          <w:lang w:val="en-US"/>
        </w:rPr>
        <w:t>.</w:t>
      </w:r>
      <w:r w:rsidR="00B43CF7">
        <w:rPr>
          <w:rFonts w:ascii="Times" w:hAnsi="Times"/>
          <w:lang w:val="en-US"/>
        </w:rPr>
        <w:t xml:space="preserve"> This was done</w:t>
      </w:r>
      <w:r w:rsidRPr="00B65DC2">
        <w:rPr>
          <w:rFonts w:ascii="Times" w:hAnsi="Times"/>
        </w:rPr>
        <w:t xml:space="preserve"> to </w:t>
      </w:r>
      <w:proofErr w:type="gramStart"/>
      <w:r w:rsidRPr="00B65DC2">
        <w:rPr>
          <w:rFonts w:ascii="Times" w:hAnsi="Times"/>
        </w:rPr>
        <w:t>take into account</w:t>
      </w:r>
      <w:proofErr w:type="gramEnd"/>
      <w:r w:rsidRPr="00B65DC2">
        <w:rPr>
          <w:rFonts w:ascii="Times" w:hAnsi="Times"/>
        </w:rPr>
        <w:t xml:space="preserve"> the variability caused by the inherent randomness of the </w:t>
      </w:r>
      <w:r w:rsidR="00302982" w:rsidRPr="00B65DC2">
        <w:rPr>
          <w:rFonts w:ascii="Times" w:hAnsi="Times"/>
        </w:rPr>
        <w:t xml:space="preserve">initialization of the weights of the </w:t>
      </w:r>
      <w:r w:rsidRPr="00B65DC2">
        <w:rPr>
          <w:rFonts w:ascii="Times" w:hAnsi="Times"/>
        </w:rPr>
        <w:t xml:space="preserve">neural </w:t>
      </w:r>
      <w:r w:rsidR="00302982" w:rsidRPr="00B65DC2">
        <w:rPr>
          <w:rFonts w:ascii="Times" w:hAnsi="Times"/>
        </w:rPr>
        <w:t>network neurons</w:t>
      </w:r>
      <w:r w:rsidR="00E92DA7">
        <w:rPr>
          <w:rFonts w:ascii="Times" w:hAnsi="Times"/>
          <w:lang w:val="en-US"/>
        </w:rPr>
        <w:t>.</w:t>
      </w:r>
    </w:p>
    <w:p w14:paraId="07619C40" w14:textId="77777777" w:rsidR="004F5919" w:rsidRPr="00B02E43" w:rsidRDefault="004F5919" w:rsidP="007B238E">
      <w:pPr>
        <w:spacing w:after="120" w:line="480" w:lineRule="auto"/>
        <w:jc w:val="both"/>
        <w:rPr>
          <w:rFonts w:ascii="Times" w:hAnsi="Times"/>
        </w:rPr>
      </w:pPr>
    </w:p>
    <w:p w14:paraId="71C428DA" w14:textId="77777777" w:rsidR="00043AB8" w:rsidRPr="00B65DC2" w:rsidRDefault="00043AB8" w:rsidP="007B238E">
      <w:pPr>
        <w:spacing w:after="120" w:line="480" w:lineRule="auto"/>
        <w:jc w:val="both"/>
        <w:rPr>
          <w:rFonts w:ascii="Times" w:hAnsi="Times"/>
        </w:rPr>
      </w:pPr>
      <w:r w:rsidRPr="00B65DC2">
        <w:rPr>
          <w:rFonts w:ascii="Times" w:hAnsi="Times"/>
          <w:b/>
          <w:bCs/>
          <w:sz w:val="28"/>
          <w:szCs w:val="28"/>
          <w:lang w:val="en-GB"/>
        </w:rPr>
        <w:t xml:space="preserve">Data </w:t>
      </w:r>
    </w:p>
    <w:p w14:paraId="311DA097" w14:textId="58A68018" w:rsidR="00B73786" w:rsidRPr="00B73786" w:rsidRDefault="00043AB8" w:rsidP="007B238E">
      <w:pPr>
        <w:spacing w:after="120" w:line="480" w:lineRule="auto"/>
        <w:jc w:val="both"/>
        <w:rPr>
          <w:rFonts w:ascii="Times" w:hAnsi="Times"/>
          <w:lang w:val="en-US"/>
        </w:rPr>
      </w:pPr>
      <w:r w:rsidRPr="00B65DC2">
        <w:rPr>
          <w:rFonts w:ascii="Times" w:hAnsi="Times"/>
        </w:rPr>
        <w:t>Half-hourly data was downloaded from the FLUXNET2015 website and filtered to keep only measured values (*_QC = 0) or values</w:t>
      </w:r>
      <w:r w:rsidR="00E92DA7">
        <w:rPr>
          <w:rFonts w:ascii="Times" w:hAnsi="Times"/>
          <w:lang w:val="en-US"/>
        </w:rPr>
        <w:t xml:space="preserve"> </w:t>
      </w:r>
      <w:r w:rsidRPr="00B65DC2">
        <w:rPr>
          <w:rFonts w:ascii="Times" w:hAnsi="Times"/>
        </w:rPr>
        <w:t>gap-filled with high confidence (*_QC = 1)</w:t>
      </w:r>
      <w:r w:rsidR="009C071E" w:rsidRPr="00B65DC2">
        <w:rPr>
          <w:rFonts w:ascii="Times" w:hAnsi="Times"/>
        </w:rPr>
        <w:t xml:space="preserve"> </w:t>
      </w:r>
      <w:r w:rsidRPr="00B65DC2">
        <w:rPr>
          <w:rFonts w:ascii="Times" w:hAnsi="Times"/>
        </w:rPr>
        <w:fldChar w:fldCharType="begin" w:fldLock="1"/>
      </w:r>
      <w:r w:rsidR="00E217A7" w:rsidRPr="00B65DC2">
        <w:rPr>
          <w:rFonts w:ascii="Times" w:hAnsi="Times"/>
        </w:rPr>
        <w:instrText>ADDIN CSL_CITATION {"citationItems":[{"id":"ITEM-1","itemData":{"DOI":"10.1038/s41597-020-0534-3","ISSN":"2052-4463","author":[{"dropping-particle":"","family":"Pastorello","given":"Gilberto","non-dropping-particle":"","parse-names":false,"suffix":""},{"dropping-particle":"","family":"Trotta","given":"Carlo","non-dropping-particle":"","parse-names":false,"suffix":""},{"dropping-particle":"","family":"Canfora","given":"Eleonora","non-dropping-particle":"","parse-names":false,"suffix":""},{"dropping-particle":"","family":"Chu","given":"Housen","non-dropping-particle":"","parse-names":false,"suffix":""},{"dropping-particle":"","family":"Christianson","given":"Danielle","non-dropping-particle":"","parse-names":false,"suffix":""},{"dropping-particle":"","family":"Cheah","given":"You-Wei","non-dropping-particle":"","parse-names":false,"suffix":""},{"dropping-particle":"","family":"Poindexter","given":"Cristina","non-dropping-particle":"","parse-names":false,"suffix":""},{"dropping-particle":"","family":"Chen","given":"Jiquan","non-dropping-particle":"","parse-names":false,"suffix":""},{"dropping-particle":"","family":"Elbashandy","given":"Abdelrahman","non-dropping-particle":"","parse-names":false,"suffix":""},{"dropping-particle":"","family":"Humphrey","given":"Marty","non-dropping-particle":"","parse-names":false,"suffix":""},{"dropping-particle":"","family":"Isaac","given":"Peter","non-dropping-particle":"","parse-names":false,"suffix":""},{"dropping-particle":"","family":"Polidori","given":"Diego","non-dropping-particle":"","parse-names":false,"suffix":""},{"dropping-particle":"","family":"Ribeca","given":"Alessio","non-dropping-particle":"","parse-names":false,"suffix":""},{"dropping-particle":"","family":"Ingen","given":"Catharine","non-dropping-particle":"van","parse-names":false,"suffix":""},{"dropping-particle":"","family":"Zhang","given":"Leiming","non-dropping-particle":"","parse-names":false,"suffix":""},{"dropping-particle":"","family":"Amiro","given":"Brian","non-dropping-particle":"","parse-names":false,"suffix":""},{"dropping-particle":"","family":"Ammann","given":"Christof","non-dropping-particle":"","parse-names":false,"suffix":""},{"dropping-particle":"","family":"Arain","given":"M. Altaf","non-dropping-particle":"","parse-names":false,"suffix":""},{"dropping-particle":"","family":"Ardö","given":"Jonas","non-dropping-particle":"","parse-names":false,"suffix":""},{"dropping-particle":"","family":"Arkebauer","given":"Timothy","non-dropping-particle":"","parse-names":false,"suffix":""},{"dropping-particle":"","family":"Arndt","given":"Stefan K.","non-dropping-particle":"","parse-names":false,"suffix":""},{"dropping-particle":"","family":"Arriga","given":"Nicola","non-dropping-particle":"","parse-names":false,"suffix":""},{"dropping-particle":"","family":"Aubinet","given":"Marc","non-dropping-particle":"","parse-names":false,"suffix":""},{"dropping-particle":"","family":"Aurela","given":"Mika","non-dropping-particle":"","parse-names":false,"suffix":""},{"dropping-particle":"","family":"Baldocchi","given":"Dennis","non-dropping-particle":"","parse-names":false,"suffix":""},{"dropping-particle":"","family":"Barr","given":"Alan","non-dropping-particle":"","parse-names":false,"suffix":""},{"dropping-particle":"","family":"Beamesderfer","given":"Eric","non-dropping-particle":"","parse-names":false,"suffix":""},{"dropping-particle":"","family":"Marchesini","given":"Luca Belelli","non-dropping-particle":"","parse-names":false,"suffix":""},{"dropping-particle":"","family":"Bergeron","given":"Onil","non-dropping-particle":"","parse-names":false,"suffix":""},{"dropping-particle":"","family":"Beringer","given":"Jason","non-dropping-particle":"","parse-names":false,"suffix":""},{"dropping-particle":"","family":"Bernhofer","given":"Christian","non-dropping-particle":"","parse-names":false,"suffix":""},{"dropping-particle":"","family":"Berveiller","given":"Daniel","non-dropping-particle":"","parse-names":false,"suffix":""},{"dropping-particle":"","family":"Billesbach","given":"Dave","non-dropping-particle":"","parse-names":false,"suffix":""},{"dropping-particle":"","family":"Black","given":"Thomas Andrew","non-dropping-particle":"","parse-names":false,"suffix":""},{"dropping-particle":"","family":"Blanken","given":"Peter D.","non-dropping-particle":"","parse-names":false,"suffix":""},{"dropping-particle":"","family":"Bohrer","given":"Gil","non-dropping-particle":"","parse-names":false,"suffix":""},{"dropping-particle":"","family":"Boike","given":"Julia","non-dropping-particle":"","parse-names":false,"suffix":""},{"dropping-particle":"V.","family":"Bolstad","given":"Paul","non-dropping-particle":"","parse-names":false,"suffix":""},{"dropping-particle":"","family":"Bonal","given":"Damien","non-dropping-particle":"","parse-names":false,"suffix":""},{"dropping-particle":"","family":"Bonnefond","given":"Jean-Marc","non-dropping-particle":"","parse-names":false,"suffix":""},{"dropping-particle":"","family":"Bowling","given":"David R.","non-dropping-particle":"","parse-names":false,"suffix":""},{"dropping-particle":"","family":"Bracho","given":"Rosvel","non-dropping-particle":"","parse-names":false,"suffix":""},{"dropping-particle":"","family":"Brodeur","given":"Jason","non-dropping-particle":"","parse-names":false,"suffix":""},{"dropping-particle":"","family":"Brümmer","given":"Christian","non-dropping-particle":"","parse-names":false,"suffix":""},{"dropping-particle":"","family":"Buchmann","given":"Nina","non-dropping-particle":"","parse-names":false,"suffix":""},{"dropping-particle":"","family":"Burban","given":"Benoit","non-dropping-particle":"","parse-names":false,"suffix":""},{"dropping-particle":"","family":"Burns","given":"Sean P.","non-dropping-particle":"","parse-names":false,"suffix":""},{"dropping-particle":"","family":"Buysse","given":"Pauline","non-dropping-particle":"","parse-names":false,"suffix":""},{"dropping-particle":"","family":"Cale","given":"Peter","non-dropping-particle":"","parse-names":false,"suffix":""},{"dropping-particle":"","family":"Cavagna","given":"Mauro","non-dropping-particle":"","parse-names":false,"suffix":""},{"dropping-particle":"","family":"Cellier","given":"Pierre","non-dropping-particle":"","parse-names":false,"suffix":""},{"dropping-particle":"","family":"Chen","given":"Shiping","non-dropping-particle":"","parse-names":false,"suffix":""},{"dropping-particle":"","family":"Chini","given":"Isaac","non-dropping-particle":"","parse-names":false,"suffix":""},{"dropping-particle":"","family":"Christensen","given":"Torben R.","non-dropping-particle":"","parse-names":false,"suffix":""},{"dropping-particle":"","family":"Cleverly","given":"James","non-dropping-particle":"","parse-names":false,"suffix":""},{"dropping-particle":"","family":"Collalti","given":"Alessio","non-dropping-particle":"","parse-names":false,"suffix":""},{"dropping-particle":"","family":"Consalvo","given":"Claudia","non-dropping-particle":"","parse-names":false,"suffix":""},{"dropping-particle":"","family":"Cook","given":"Bruce D.","non-dropping-particle":"","parse-names":false,"suffix":""},{"dropping-particle":"","family":"Cook","given":"David","non-dropping-particle":"","parse-names":false,"suffix":""},{"dropping-particle":"","family":"Coursolle","given":"Carole","non-dropping-particle":"","parse-names":false,"suffix":""},{"dropping-particle":"","family":"Cremonese","given":"Edoardo","non-dropping-particle":"","parse-names":false,"suffix":""},{"dropping-particle":"","family":"Curtis","given":"Peter S.","non-dropping-particle":"","parse-names":false,"suffix":""},{"dropping-particle":"","family":"D’Andrea","given":"Ettore","non-dropping-particle":"","parse-names":false,"suffix":""},{"dropping-particle":"","family":"Rocha","given":"Humberto","non-dropping-particle":"da","parse-names":false,"suffix":""},{"dropping-particle":"","family":"Dai","given":"Xiaoqin","non-dropping-particle":"","parse-names":false,"suffix":""},{"dropping-particle":"","family":"Davis","given":"Kenneth J.","non-dropping-particle":"","parse-names":false,"suffix":""},{"dropping-particle":"","family":"Cinti","given":"Bruno","non-dropping-particle":"De","parse-names":false,"suffix":""},{"dropping-particle":"","family":"Grandcourt","given":"Agnes","non-dropping-particle":"de","parse-names":false,"suffix":""},{"dropping-particle":"","family":"Ligne","given":"Anne","non-dropping-particle":"De","parse-names":false,"suffix":""},{"dropping-particle":"","family":"Oliveira","given":"Raimundo C.","non-dropping-particle":"De","parse-names":false,"suffix":""},{"dropping-particle":"","family":"Delpierre","given":"Nicolas","non-dropping-particle":"","parse-names":false,"suffix":""},{"dropping-particle":"","family":"Desai","given":"Ankur R.","non-dropping-particle":"","parse-names":false,"suffix":""},{"dropping-particle":"","family":"Bella","given":"Carlos Marcelo","non-dropping-particle":"Di","parse-names":false,"suffix":""},{"dropping-particle":"","family":"Tommasi","given":"Paul","non-dropping-particle":"di","parse-names":false,"suffix":""},{"dropping-particle":"","family":"Dolman","given":"Han","non-dropping-particle":"","parse-names":false,"suffix":""},{"dropping-particle":"","family":"Domingo","given":"Francisco","non-dropping-particle":"","parse-names":false,"suffix":""},{"dropping-particle":"","family":"Dong","given":"Gang","non-dropping-particle":"","parse-names":false,"suffix":""},{"dropping-particle":"","family":"Dore","given":"Sabina","non-dropping-particle":"","parse-names":false,"suffix":""},{"dropping-particle":"","family":"Duce","given":"Pierpaolo","non-dropping-particle":"","parse-names":false,"suffix":""},{"dropping-particle":"","family":"Dufrêne","given":"Eric","non-dropping-particle":"","parse-names":false,"suffix":""},{"dropping-particle":"","family":"Dunn","given":"Allison","non-dropping-particle":"","parse-names":false,"suffix":""},{"dropping-particle":"","family":"Dušek","given":"Jiří","non-dropping-particle":"","parse-names":false,"suffix":""},{"dropping-particle":"","family":"Eamus","given":"Derek","non-dropping-particle":"","parse-names":false,"suffix":""},{"dropping-particle":"","family":"Eichelmann","given":"Uwe","non-dropping-particle":"","parse-names":false,"suffix":""},{"dropping-particle":"","family":"ElKhidir","given":"Hatim Abdalla M.","non-dropping-particle":"","parse-names":false,"suffix":""},{"dropping-particle":"","family":"Eugster","given":"Werner","non-dropping-particle":"","parse-names":false,"suffix":""},{"dropping-particle":"","family":"Ewenz","given":"Cacilia M.","non-dropping-particle":"","parse-names":false,"suffix":""},{"dropping-particle":"","family":"Ewers","given":"Brent","non-dropping-particle":"","parse-names":false,"suffix":""},{"dropping-particle":"","family":"Famulari","given":"Daniela","non-dropping-particle":"","parse-names":false,"suffix":""},{"dropping-particle":"","family":"Fares","given":"Silvano","non-dropping-particle":"","parse-names":false,"suffix":""},{"dropping-particle":"","family":"Feigenwinter","given":"Iris","non-dropping-particle":"","parse-names":false,"suffix":""},{"dropping-particle":"","family":"Feitz","given":"Andrew","non-dropping-particle":"","parse-names":false,"suffix":""},{"dropping-particle":"","family":"Fensholt","given":"Rasmus","non-dropping-particle":"","parse-names":false,"suffix":""},{"dropping-particle":"","family":"Filippa","given":"Gianluca","non-dropping-particle":"","parse-names":false,"suffix":""},{"dropping-particle":"","family":"Fischer","given":"Marc","non-dropping-particle":"","parse-names":false,"suffix":""},{"dropping-particle":"","family":"Frank","given":"John","non-dropping-particle":"","parse-names":false,"suffix":""},{"dropping-particle":"","family":"Galvagno","given":"Marta","non-dropping-particle":"","parse-names":false,"suffix":""},{"dropping-particle":"","family":"Gharun","given":"Mana","non-dropping-particle":"","parse-names":false,"suffix":""},{"dropping-particle":"","family":"Gianelle","given":"Damiano","non-dropping-particle":"","parse-names":false,"suffix":""},{"dropping-particle":"","family":"Gielen","given":"Bert","non-dropping-particle":"","parse-names":false,"suffix":""},{"dropping-particle":"","family":"Gioli","given":"Beniamino","non-dropping-particle":"","parse-names":false,"suffix":""},{"dropping-particle":"","family":"Gitelson","given":"Anatoly","non-dropping-particle":"","parse-names":false,"suffix":""},{"dropping-particle":"","family":"Goded","given":"Ignacio","non-dropping-particle":"","parse-names":false,"suffix":""},{"dropping-particle":"","family":"Goeckede","given":"Mathias","non-dropping-particle":"","parse-names":false,"suffix":""},{"dropping-particle":"","family":"Goldstein","given":"Allen H.","non-dropping-particle":"","parse-names":false,"suffix":""},{"dropping-particle":"","family":"Gough","given":"Christopher M.","non-dropping-particle":"","parse-names":false,"suffix":""},{"dropping-particle":"","family":"Goulden","given":"Michael L.","non-dropping-particle":"","parse-names":false,"suffix":""},{"dropping-particle":"","family":"Graf","given":"Alexander","non-dropping-particle":"","parse-names":false,"suffix":""},{"dropping-particle":"","family":"Griebel","given":"Anne","non-dropping-particle":"","parse-names":false,"suffix":""},{"dropping-particle":"","family":"Gruening","given":"Carsten","non-dropping-particle":"","parse-names":false,"suffix":""},{"dropping-particle":"","family":"Grünwald","given":"Thomas","non-dropping-particle":"","parse-names":false,"suffix":""},{"dropping-particle":"","family":"Hammerle","given":"Albin","non-dropping-particle":"","parse-names":false,"suffix":""},{"dropping-particle":"","family":"Han","given":"Shijie","non-dropping-particle":"","parse-names":false,"suffix":""},{"dropping-particle":"","family":"Han","given":"Xingguo","non-dropping-particle":"","parse-names":false,"suffix":""},{"dropping-particle":"","family":"Hansen","given":"Birger Ulf","non-dropping-particle":"","parse-names":false,"suffix":""},{"dropping-particle":"","family":"Hanson","given":"Chad","non-dropping-particle":"","parse-names":false,"suffix":""},{"dropping-particle":"","family":"Hatakka","given":"Juha","non-dropping-particle":"","parse-names":false,"suffix":""},{"dropping-particle":"","family":"He","given":"Yongtao","non-dropping-particle":"","parse-names":false,"suffix":""},{"dropping-particle":"","family":"Hehn","given":"Markus","non-dropping-particle":"","parse-names":false,"suffix":""},{"dropping-particle":"","family":"Heinesch","given":"Bernard","non-dropping-particle":"","parse-names":false,"suffix":""},{"dropping-particle":"","family":"Hinko-Najera","given":"Nina","non-dropping-particle":"","parse-names":false,"suffix":""},{"dropping-particle":"","family":"Hörtnagl","given":"Lukas","non-dropping-particle":"","parse-names":false,"suffix":""},{"dropping-particle":"","family":"Hutley","given":"Lindsay","non-dropping-particle":"","parse-names":false,"suffix":""},{"dropping-particle":"","family":"Ibrom","given":"Andreas","non-dropping-particle":"","parse-names":false,"suffix":""},{"dropping-particle":"","family":"Ikawa","given":"Hiroki","non-dropping-particle":"","parse-names":false,"suffix":""},{"dropping-particle":"","family":"Jackowicz-Korczynski","given":"Marcin","non-dropping-particle":"","parse-names":false,"suffix":""},{"dropping-particle":"","family":"Janouš","given":"Dalibor","non-dropping-particle":"","parse-names":false,"suffix":""},{"dropping-particle":"","family":"Jans","given":"Wilma","non-dropping-particle":"","parse-names":false,"suffix":""},{"dropping-particle":"","family":"Jassal","given":"Rachhpal","non-dropping-particle":"","parse-names":false,"suffix":""},{"dropping-particle":"","family":"Jiang","given":"Shicheng","non-dropping-particle":"","parse-names":false,"suffix":""},{"dropping-particle":"","family":"Kato","given":"Tomomichi","non-dropping-particle":"","parse-names":false,"suffix":""},{"dropping-particle":"","family":"Khomik","given":"Myroslava","non-dropping-particle":"","parse-names":false,"suffix":""},{"dropping-particle":"","family":"Klatt","given":"Janina","non-dropping-particle":"","parse-names":false,"suffix":""},{"dropping-particle":"","family":"Knohl","given":"Alexander","non-dropping-particle":"","parse-names":false,"suffix":""},{"dropping-particle":"","family":"Knox","given":"Sara","non-dropping-particle":"","parse-names":false,"suffix":""},{"dropping-particle":"","family":"Kobayashi","given":"Hideki","non-dropping-particle":"","parse-names":false,"suffix":""},{"dropping-particle":"","family":"Koerber","given":"Georgia","non-dropping-particle":"","parse-names":false,"suffix":""},{"dropping-particle":"","family":"Kolle","given":"Olaf","non-dropping-particle":"","parse-names":false,"suffix":""},{"dropping-particle":"","family":"Kosugi","given":"Yoshiko","non-dropping-particle":"","parse-names":false,"suffix":""},{"dropping-particle":"","family":"Kotani","given":"Ayumi","non-dropping-particle":"","parse-names":false,"suffix":""},{"dropping-particle":"","family":"Kowalski","given":"Andrew","non-dropping-particle":"","parse-names":false,"suffix":""},{"dropping-particle":"","family":"Kruijt","given":"Bart","non-dropping-particle":"","parse-names":false,"suffix":""},{"dropping-particle":"","family":"Kurbatova","given":"Julia","non-dropping-particle":"","parse-names":false,"suffix":""},{"dropping-particle":"","family":"Kutsch","given":"Werner L.","non-dropping-particle":"","parse-names":false,"suffix":""},{"dropping-particle":"","family":"Kwon","given":"Hyojung","non-dropping-particle":"","parse-names":false,"suffix":""},{"dropping-particle":"","family":"Launiainen","given":"Samuli","non-dropping-particle":"","parse-names":false,"suffix":""},{"dropping-particle":"","family":"Laurila","given":"Tuomas","non-dropping-particle":"","parse-names":false,"suffix":""},{"dropping-particle":"","family":"Law","given":"Bev","non-dropping-particle":"","parse-names":false,"suffix":""},{"dropping-particle":"","family":"Leuning","given":"Ray","non-dropping-particle":"","parse-names":false,"suffix":""},{"dropping-particle":"","family":"Li","given":"Yingnian","non-dropping-particle":"","parse-names":false,"suffix":""},{"dropping-particle":"","family":"Liddell","given":"Michael","non-dropping-particle":"","parse-names":false,"suffix":""},{"dropping-particle":"","family":"Limousin","given":"Jean-Marc","non-dropping-particle":"","parse-names":false,"suffix":""},{"dropping-particle":"","family":"Lion","given":"Marryanna","non-dropping-particle":"","parse-names":false,"suffix":""},{"dropping-particle":"","family":"Liska","given":"Adam J.","non-dropping-particle":"","parse-names":false,"suffix":""},{"dropping-particle":"","family":"Lohila","given":"Annalea","non-dropping-particle":"","parse-names":false,"suffix":""},{"dropping-particle":"","family":"López-Ballesteros","given":"Ana","non-dropping-particle":"","parse-names":false,"suffix":""},{"dropping-particle":"","family":"López-Blanco","given":"Efrén","non-dropping-particle":"","parse-names":false,"suffix":""},{"dropping-particle":"","family":"Loubet","given":"Benjamin","non-dropping-particle":"","parse-names":false,"suffix":""},{"dropping-particle":"","family":"Loustau","given":"Denis","non-dropping-particle":"","parse-names":false,"suffix":""},{"dropping-particle":"","family":"Lucas-Moffat","given":"Antje","non-dropping-particle":"","parse-names":false,"suffix":""},{"dropping-particle":"","family":"Lüers","given":"Johannes","non-dropping-particle":"","parse-names":false,"suffix":""},{"dropping-particle":"","family":"Ma","given":"Siyan","non-dropping-particle":"","parse-names":false,"suffix":""},{"dropping-particle":"","family":"Macfarlane","given":"Craig","non-dropping-particle":"","parse-names":false,"suffix":""},{"dropping-particle":"","family":"Magliulo","given":"Vincenzo","non-dropping-particle":"","parse-names":false,"suffix":""},{"dropping-particle":"","family":"Maier","given":"Regine","non-dropping-particle":"","parse-names":false,"suffix":""},{"dropping-particle":"","family":"Mammarella","given":"Ivan","non-dropping-particle":"","parse-names":false,"suffix":""},{"dropping-particle":"","family":"Manca","given":"Giovanni","non-dropping-particle":"","parse-names":false,"suffix":""},{"dropping-particle":"","family":"Marcolla","given":"Barbara","non-dropping-particle":"","parse-names":false,"suffix":""},{"dropping-particle":"","family":"Margolis","given":"Hank A.","non-dropping-particle":"","parse-names":false,"suffix":""},{"dropping-particle":"","family":"Marras","given":"Serena","non-dropping-particle":"","parse-names":false,"suffix":""},{"dropping-particle":"","family":"Massman","given":"William","non-dropping-particle":"","parse-names":false,"suffix":""},{"dropping-particle":"","family":"Mastepanov","given":"Mikhail","non-dropping-particle":"","parse-names":false,"suffix":""},{"dropping-particle":"","family":"Matamala","given":"Roser","non-dropping-particle":"","parse-names":false,"suffix":""},{"dropping-particle":"","family":"Matthes","given":"Jaclyn Hatala","non-dropping-particle":"","parse-names":false,"suffix":""},{"dropping-particle":"","family":"Mazzenga","given":"Francesco","non-dropping-particle":"","parse-names":false,"suffix":""},{"dropping-particle":"","family":"McCaughey","given":"Harry","non-dropping-particle":"","parse-names":false,"suffix":""},{"dropping-particle":"","family":"McHugh","given":"Ian","non-dropping-particle":"","parse-names":false,"suffix":""},{"dropping-particle":"","family":"McMillan","given":"Andrew M. S.","non-dropping-particle":"","parse-names":false,"suffix":""},{"dropping-particle":"","family":"Merbold","given":"Lutz","non-dropping-particle":"","parse-names":false,"suffix":""},{"dropping-particle":"","family":"Meyer","given":"Wayne","non-dropping-particle":"","parse-names":false,"suffix":""},{"dropping-particle":"","family":"Meyers","given":"Tilden","non-dropping-particle":"","parse-names":false,"suffix":""},{"dropping-particle":"","family":"Miller","given":"Scott D.","non-dropping-particle":"","parse-names":false,"suffix":""},{"dropping-particle":"","family":"Minerbi","given":"Stefano","non-dropping-particle":"","parse-names":false,"suffix":""},{"dropping-particle":"","family":"Moderow","given":"Uta","non-dropping-particle":"","parse-names":false,"suffix":""},{"dropping-particle":"","family":"Monson","given":"Russell K.","non-dropping-particle":"","parse-names":false,"suffix":""},{"dropping-particle":"","family":"Montagnani","given":"Leonardo","non-dropping-particle":"","parse-names":false,"suffix":""},{"dropping-particle":"","family":"Moore","given":"Caitlin E.","non-dropping-particle":"","parse-names":false,"suffix":""},{"dropping-particle":"","family":"Moors","given":"Eddy","non-dropping-particle":"","parse-names":false,"suffix":""},{"dropping-particle":"","family":"Moreaux","given":"Virginie","non-dropping-particle":"","parse-names":false,"suffix":""},{"dropping-particle":"","family":"Moureaux","given":"Christine","non-dropping-particle":"","parse-names":false,"suffix":""},{"dropping-particle":"","family":"Munger","given":"J. William","non-dropping-particle":"","parse-names":false,"suffix":""},{"dropping-particle":"","family":"Nakai","given":"Taro","non-dropping-particle":"","parse-names":false,"suffix":""},{"dropping-particle":"","family":"Neirynck","given":"Johan","non-dropping-particle":"","parse-names":false,"suffix":""},{"dropping-particle":"","family":"Nesic","given":"Zoran","non-dropping-particle":"","parse-names":false,"suffix":""},{"dropping-particle":"","family":"Nicolini","given":"Giacomo","non-dropping-particle":"","parse-names":false,"suffix":""},{"dropping-particle":"","family":"Noormets","given":"Asko","non-dropping-particle":"","parse-names":false,"suffix":""},{"dropping-particle":"","family":"Northwood","given":"Matthew","non-dropping-particle":"","parse-names":false,"suffix":""},{"dropping-particle":"","family":"Nosetto","given":"Marcelo","non-dropping-particle":"","parse-names":false,"suffix":""},{"dropping-particle":"","family":"Nouvellon","given":"Yann","non-dropping-particle":"","parse-names":false,"suffix":""},{"dropping-particle":"","family":"Novick","given":"Kimberly","non-dropping-particle":"","parse-names":false,"suffix":""},{"dropping-particle":"","family":"Oechel","given":"Walter","non-dropping-particle":"","parse-names":false,"suffix":""},{"dropping-particle":"","family":"Olesen","given":"Jørgen Eivind","non-dropping-particle":"","parse-names":false,"suffix":""},{"dropping-particle":"","family":"Ourcival","given":"Jean-Marc","non-dropping-particle":"","parse-names":false,"suffix":""},{"dropping-particle":"","family":"Papuga","given":"Shirley A.","non-dropping-particle":"","parse-names":false,"suffix":""},{"dropping-particle":"","family":"Parmentier","given":"Frans-Jan","non-dropping-particle":"","parse-names":false,"suffix":""},{"dropping-particle":"","family":"Paul-Limoges","given":"Eugenie","non-dropping-particle":"","parse-names":false,"suffix":""},{"dropping-particle":"","family":"Pavelka","given":"Marian","non-dropping-particle":"","parse-names":false,"suffix":""},{"dropping-particle":"","family":"Peichl","given":"Matthias","non-dropping-particle":"","parse-names":false,"suffix":""},{"dropping-particle":"","family":"Pendall","given":"Elise","non-dropping-particle":"","parse-names":false,"suffix":""},{"dropping-particle":"","family":"Phillips","given":"Richard P.","non-dropping-particle":"","parse-names":false,"suffix":""},{"dropping-particle":"","family":"Pilegaard","given":"Kim","non-dropping-particle":"","parse-names":false,"suffix":""},{"dropping-particle":"","family":"Pirk","given":"Norbert","non-dropping-particle":"","parse-names":false,"suffix":""},{"dropping-particle":"","family":"Posse","given":"Gabriela","non-dropping-particle":"","parse-names":false,"suffix":""},{"dropping-particle":"","family":"Powell","given":"Thomas","non-dropping-particle":"","parse-names":false,"suffix":""},{"dropping-particle":"","family":"Prasse","given":"Heiko","non-dropping-particle":"","parse-names":false,"suffix":""},{"dropping-particle":"","family":"Prober","given":"Suzanne M.","non-dropping-particle":"","parse-names":false,"suffix":""},{"dropping-particle":"","family":"Rambal","given":"Serge","non-dropping-particle":"","parse-names":false,"suffix":""},{"dropping-particle":"","family":"Rannik","given":"Üllar","non-dropping-particle":"","parse-names":false,"suffix":""},{"dropping-particle":"","family":"Raz-Yaseef","given":"Naama","non-dropping-particle":"","parse-names":false,"suffix":""},{"dropping-particle":"","family":"Reed","given":"David","non-dropping-particle":"","parse-names":false,"suffix":""},{"dropping-particle":"","family":"Dios","given":"Victor Resco","non-dropping-particle":"de","parse-names":false,"suffix":""},{"dropping-particle":"","family":"Restrepo-Coupe","given":"Natalia","non-dropping-particle":"","parse-names":false,"suffix":""},{"dropping-particle":"","family":"Reverter","given":"Borja R.","non-dropping-particle":"","parse-names":false,"suffix":""},{"dropping-particle":"","family":"Roland","given":"Marilyn","non-dropping-particle":"","parse-names":false,"suffix":""},{"dropping-particle":"","family":"Sabbatini","given":"Simone","non-dropping-particle":"","parse-names":false,"suffix":""},{"dropping-particle":"","family":"Sachs","given":"Torsten","non-dropping-particle":"","parse-names":false,"suffix":""},{"dropping-particle":"","family":"Saleska","given":"Scott R.","non-dropping-particle":"","parse-names":false,"suffix":""},{"dropping-particle":"","family":"Sánchez-Cañete","given":"Enrique P.","non-dropping-particle":"","parse-names":false,"suffix":""},{"dropping-particle":"","family":"Sanchez-Mejia","given":"Zulia M.","non-dropping-particle":"","parse-names":false,"suffix":""},{"dropping-particle":"","family":"Schmid","given":"Hans Peter","non-dropping-particle":"","parse-names":false,"suffix":""},{"dropping-particle":"","family":"Schmidt","given":"Marius","non-dropping-particle":"","parse-names":false,"suffix":""},{"dropping-particle":"","family":"Schneider","given":"Karl","non-dropping-particle":"","parse-names":false,"suffix":""},{"dropping-particle":"","family":"Schrader","given":"Frederik","non-dropping-particle":"","parse-names":false,"suffix":""},{"dropping-particle":"","family":"Schroder","given":"Ivan","non-dropping-particle":"","parse-names":false,"suffix":""},{"dropping-particle":"","family":"Scott","given":"Russell L.","non-dropping-particle":"","parse-names":false,"suffix":""},{"dropping-particle":"","family":"Sedlák","given":"Pavel","non-dropping-particle":"","parse-names":false,"suffix":""},{"dropping-particle":"","family":"Serrano-Ortíz","given":"Penélope","non-dropping-particle":"","parse-names":false,"suffix":""},{"dropping-particle":"","family":"Shao","given":"Changliang","non-dropping-particle":"","parse-names":false,"suffix":""},{"dropping-particle":"","family":"Shi","given":"Peili","non-dropping-particle":"","parse-names":false,"suffix":""},{"dropping-particle":"","family":"Shironya","given":"Ivan","non-dropping-particle":"","parse-names":false,"suffix":""},{"dropping-particle":"","family":"Siebicke","given":"Lukas","non-dropping-particle":"","parse-names":false,"suffix":""},{"dropping-particle":"","family":"Šigut","given":"Ladislav","non-dropping-particle":"","parse-names":false,"suffix":""},{"dropping-particle":"","family":"Silberstein","given":"Richard","non-dropping-particle":"","parse-names":false,"suffix":""},{"dropping-particle":"","family":"Sirca","given":"Costantino","non-dropping-particle":"","parse-names":false,"suffix":""},{"dropping-particle":"","family":"Spano","given":"Donatella","non-dropping-particle":"","parse-names":false,"suffix":""},{"dropping-particle":"","family":"Steinbrecher","given":"Rainer","non-dropping-particle":"","parse-names":false,"suffix":""},{"dropping-particle":"","family":"Stevens","given":"Robert M.","non-dropping-particle":"","parse-names":false,"suffix":""},{"dropping-particle":"","family":"Sturtevant","given":"Cove","non-dropping-particle":"","parse-names":false,"suffix":""},{"dropping-particle":"","family":"Suyker","given":"Andy","non-dropping-particle":"","parse-names":false,"suffix":""},{"dropping-particle":"","family":"Tagesson","given":"Torbern","non-dropping-particle":"","parse-names":false,"suffix":""},{"dropping-particle":"","family":"Takanashi","given":"Satoru","non-dropping-particle":"","parse-names":false,"suffix":""},{"dropping-particle":"","family":"Tang","given":"Yanhong","non-dropping-particle":"","parse-names":false,"suffix":""},{"dropping-particle":"","family":"Tapper","given":"Nigel","non-dropping-particle":"","parse-names":false,"suffix":""},{"dropping-particle":"","family":"Thom","given":"Jonathan","non-dropping-particle":"","parse-names":false,"suffix":""},{"dropping-particle":"","family":"Tiedemann","given":"Frank","non-dropping-particle":"","parse-names":false,"suffix":""},{"dropping-particle":"","family":"Tomassucci","given":"Michele","non-dropping-particle":"","parse-names":false,"suffix":""},{"dropping-particle":"","family":"Tuovinen","given":"Juha-Pekka","non-dropping-particle":"","parse-names":false,"suffix":""},{"dropping-particle":"","family":"Urbanski","given":"Shawn","non-dropping-particle":"","parse-names":false,"suffix":""},{"dropping-particle":"","family":"Valentini","given":"Riccardo","non-dropping-particle":"","parse-names":false,"suffix":""},{"dropping-particle":"","family":"Molen","given":"Michiel","non-dropping-particle":"van der","parse-names":false,"suffix":""},{"dropping-particle":"","family":"Gorsel","given":"Eva","non-dropping-particle":"van","parse-names":false,"suffix":""},{"dropping-particle":"","family":"Huissteden","given":"Ko","non-dropping-particle":"van","parse-names":false,"suffix":""},{"dropping-particle":"","family":"Varlagin","given":"Andrej","non-dropping-particle":"","parse-names":false,"suffix":""},{"dropping-particle":"","family":"Verfaillie","given":"Joseph","non-dropping-particle":"","parse-names":false,"suffix":""},{"dropping-particle":"","family":"Vesala","given":"Timo","non-dropping-particle":"","parse-names":false,"suffix":""},{"dropping-particle":"","family":"Vincke","given":"Caroline","non-dropping-particle":"","parse-names":false,"suffix":""},{"dropping-particle":"","family":"Vitale","given":"Domenico","non-dropping-particle":"","parse-names":false,"suffix":""},{"dropping-particle":"","family":"Vygodskaya","given":"Natalia","non-dropping-particle":"","parse-names":false,"suffix":""},{"dropping-particle":"","family":"Walker","given":"Jeffrey P.","non-dropping-particle":"","parse-names":false,"suffix":""},{"dropping-particle":"","family":"Walter-Shea","given":"Elizabeth","non-dropping-particle":"","parse-names":false,"suffix":""},{"dropping-particle":"","family":"Wang","given":"Huimin","non-dropping-particle":"","parse-names":false,"suffix":""},{"dropping-particle":"","family":"Weber","given":"Robin","non-dropping-particle":"","parse-names":false,"suffix":""},{"dropping-particle":"","family":"Westermann","given":"Sebastian","non-dropping-particle":"","parse-names":false,"suffix":""},{"dropping-particle":"","family":"Wille","given":"Christian","non-dropping-particle":"","parse-names":false,"suffix":""},{"dropping-particle":"","family":"Wofsy","given":"Steven","non-dropping-particle":"","parse-names":false,"suffix":""},{"dropping-particle":"","family":"Wohlfahrt","given":"Georg","non-dropping-particle":"","parse-names":false,"suffix":""},{"dropping-particle":"","family":"Wolf","given":"Sebastian","non-dropping-particle":"","parse-names":false,"suffix":""},{"dropping-particle":"","family":"Woodgate","given":"William","non-dropping-particle":"","parse-names":false,"suffix":""},{"dropping-particle":"","family":"Li","given":"Yuelin","non-dropping-particle":"","parse-names":false,"suffix":""},{"dropping-particle":"","family":"Zampedri","given":"Roberto","non-dropping-particle":"","parse-names":false,"suffix":""},{"dropping-particle":"","family":"Zhang","given":"Junhui","non-dropping-particle":"","parse-names":false,"suffix":""},{"dropping-particle":"","family":"Zhou","given":"Guoyi","non-dropping-particle":"","parse-names":false,"suffix":""},{"dropping-particle":"","family":"Zona","given":"Donatella","non-dropping-particle":"","parse-names":false,"suffix":""},{"dropping-particle":"","family":"Agarwal","given":"Deb","non-dropping-particle":"","parse-names":false,"suffix":""},{"dropping-particle":"","family":"Biraud","given":"Sebastien","non-dropping-particle":"","parse-names":false,"suffix":""},{"dropping-particle":"","family":"Torn","given":"Margaret","non-dropping-particle":"","parse-names":false,"suffix":""},{"dropping-particle":"","family":"Papale","given":"Dario","non-dropping-particle":"","parse-names":false,"suffix":""}],"container-title":"Scientific Data","id":"ITEM-1","issue":"1","issued":{"date-parts":[["2020"]]},"page":"225","title":"The FLUXNET2015 dataset and the ONEFlux processing pipeline for eddy covariance data","type":"article-journal","volume":"7"},"uris":["http://www.mendeley.com/documents/?uuid=565b78f9-0021-423f-8b4c-ff3b69481d4c"]}],"mendeley":{"formattedCitation":"(Pastorello et al., 2020)","plainTextFormattedCitation":"(Pastorello et al., 2020)","previouslyFormattedCitation":"(Pastorello et al., 2020)"},"properties":{"noteIndex":0},"schema":"https://github.com/citation-style-language/schema/raw/master/csl-citation.json"}</w:instrText>
      </w:r>
      <w:r w:rsidRPr="00B65DC2">
        <w:rPr>
          <w:rFonts w:ascii="Times" w:hAnsi="Times"/>
        </w:rPr>
        <w:fldChar w:fldCharType="separate"/>
      </w:r>
      <w:r w:rsidR="00D60333" w:rsidRPr="00B65DC2">
        <w:rPr>
          <w:rFonts w:ascii="Times" w:hAnsi="Times"/>
          <w:noProof/>
        </w:rPr>
        <w:t>(Pastorello et al., 2020)</w:t>
      </w:r>
      <w:r w:rsidRPr="00B65DC2">
        <w:rPr>
          <w:rFonts w:ascii="Times" w:hAnsi="Times"/>
        </w:rPr>
        <w:fldChar w:fldCharType="end"/>
      </w:r>
      <w:r w:rsidRPr="00B65DC2">
        <w:rPr>
          <w:rFonts w:ascii="Times" w:hAnsi="Times"/>
        </w:rPr>
        <w:t xml:space="preserve">. </w:t>
      </w:r>
      <w:r w:rsidRPr="00B65DC2">
        <w:rPr>
          <w:rFonts w:ascii="Times" w:hAnsi="Times"/>
          <w:lang w:val="en-GB"/>
        </w:rPr>
        <w:t xml:space="preserve">The latent heat flux was converted from energy units to mass units (ET) </w:t>
      </w:r>
      <w:r w:rsidRPr="00B65DC2">
        <w:rPr>
          <w:rFonts w:ascii="Times" w:hAnsi="Times"/>
        </w:rPr>
        <w:t xml:space="preserve">dividing </w:t>
      </w:r>
      <w:r w:rsidR="00CE38C7" w:rsidRPr="00B65DC2">
        <w:rPr>
          <w:rFonts w:ascii="Times" w:hAnsi="Times"/>
        </w:rPr>
        <w:t xml:space="preserve">it </w:t>
      </w:r>
      <w:r w:rsidRPr="00B65DC2">
        <w:rPr>
          <w:rFonts w:ascii="Times" w:hAnsi="Times"/>
        </w:rPr>
        <w:t xml:space="preserve">by the latent heat of vaporization as a function of air temperature, using </w:t>
      </w:r>
      <w:r w:rsidR="00523E71" w:rsidRPr="00B65DC2">
        <w:rPr>
          <w:rFonts w:ascii="Times" w:hAnsi="Times"/>
        </w:rPr>
        <w:t xml:space="preserve">the </w:t>
      </w:r>
      <w:r w:rsidRPr="00B65DC2">
        <w:rPr>
          <w:rFonts w:ascii="Times" w:hAnsi="Times"/>
        </w:rPr>
        <w:t>R package ‘Bigleaf’</w:t>
      </w:r>
      <w:r w:rsidR="00CE38C7" w:rsidRPr="00B65DC2">
        <w:rPr>
          <w:rFonts w:ascii="Times" w:hAnsi="Times"/>
        </w:rPr>
        <w:t xml:space="preserve"> </w:t>
      </w:r>
      <w:r w:rsidRPr="00B65DC2">
        <w:rPr>
          <w:rFonts w:ascii="Times" w:hAnsi="Times"/>
          <w:i/>
          <w:iCs/>
        </w:rPr>
        <w:fldChar w:fldCharType="begin" w:fldLock="1"/>
      </w:r>
      <w:r w:rsidR="00E217A7" w:rsidRPr="00B65DC2">
        <w:rPr>
          <w:rFonts w:ascii="Times" w:hAnsi="Times"/>
          <w:i/>
          <w:iCs/>
        </w:rPr>
        <w:instrText>ADDIN CSL_CITATION {"citationItems":[{"id":"ITEM-1","itemData":{"DOI":"10.1371/journal.pone.0201114","ISBN":"1111111111","ISSN":"19326203","PMID":"30106974","abstract":"We present the R package bigleaf (version 0.6.5), an open source toolset for the derivation of meteorological, aerodynamic, and physiological ecosystem properties from eddy covariance (EC) flux observations and concurrent meteorological measurements. A ‘bigleaf’ framework, in which vegetation is represented as a single, uniform layer, is employed to infer bulk ecosystem characteristics top-down from the measured fluxes. Central to the package is the calculation of a bulk surface/canopy conductance (Gs/Gc) and a bulk aerodynamic conductance (Ga), with the latter including formulations for the turbulent and canopy boundary layer components. The derivation of physical land surface characteristics such as surface roughness parameters, wind profile, aerodynamic and radiometric surface temperature, surface vapor pressure deficit (VPD), potential evapotranspiration (ET), imposed and equilibrium ET, as well as vegetation-atmosphere decoupling coefficients, is described. The package further provides calculation routines for physiological ecosytem properties (stomatal slope parameters, stomatal sensitivity to VPD, bulk intercellular CO2 concentration, canopy photosynthetic capacity), energy balance characteristics (closure, biochemical energy), ancillary meteorological variables (psychrometric constant, saturation vapor pressure, air density, etc.), customary unit interconversions and data filtering. The target variables can be calculated with a different degree of complexity, depending on the amount of available site-specific information. The utilities of the package are demonstrated for three single-level (above-canopy) eddy covariance sites representing a temperate grassland, a temperate needle-leaf forest, and a Mediterranean evergreen broadleaf forest. The routines are further tested for a two-level EC site (tree and grass layer) located in a Mediterranean oak savanna. The limitations and the ecophysiological interpretation of the derived ecosystem properties are discussed and practical guidelines are given. The package provides the basis for a consistent, physically sound, and reproducible characterization of biometeorological conditions and ecosystem physiology, and is applicable to EC sites across vegetation types and climatic conditions with minimal ancillary data requirements.","author":[{"dropping-particle":"","family":"Knauer","given":"Jürgen","non-dropping-particle":"","parse-names":false,"suffix":""},{"dropping-particle":"","family":"El-Madany","given":"Tarek S.","non-dropping-particle":"","parse-names":false,"suffix":""},{"dropping-particle":"","family":"Zaehle","given":"Sönke","non-dropping-particle":"","parse-names":false,"suffix":""},{"dropping-particle":"","family":"Migliavacca","given":"Mirco","non-dropping-particle":"","parse-names":false,"suffix":""}],"container-title":"PLoS ONE","id":"ITEM-1","issue":"8","issued":{"date-parts":[["2018"]]},"page":"1-26","title":"Bigleaf - An R package for the calculation of physical and physiological ecosystem properties from eddy covariance data","type":"article-journal","volume":"13"},"uris":["http://www.mendeley.com/documents/?uuid=92c1ac04-4542-4d49-95f3-37421519321e"]}],"mendeley":{"formattedCitation":"(Knauer, El-Madany, et al., 2018)","plainTextFormattedCitation":"(Knauer, El-Madany, et al., 2018)","previouslyFormattedCitation":"(Knauer, El-Madany, et al., 2018)"},"properties":{"noteIndex":0},"schema":"https://github.com/citation-style-language/schema/raw/master/csl-citation.json"}</w:instrText>
      </w:r>
      <w:r w:rsidRPr="00B65DC2">
        <w:rPr>
          <w:rFonts w:ascii="Times" w:hAnsi="Times"/>
          <w:i/>
          <w:iCs/>
        </w:rPr>
        <w:fldChar w:fldCharType="separate"/>
      </w:r>
      <w:r w:rsidR="00D60333" w:rsidRPr="00B65DC2">
        <w:rPr>
          <w:rFonts w:ascii="Times" w:hAnsi="Times"/>
          <w:iCs/>
          <w:noProof/>
        </w:rPr>
        <w:t>(Knauer, El-Madany, et al., 2018)</w:t>
      </w:r>
      <w:r w:rsidRPr="00B65DC2">
        <w:rPr>
          <w:rFonts w:ascii="Times" w:hAnsi="Times"/>
          <w:i/>
          <w:iCs/>
        </w:rPr>
        <w:fldChar w:fldCharType="end"/>
      </w:r>
      <w:r w:rsidRPr="00B65DC2">
        <w:rPr>
          <w:rFonts w:ascii="Times" w:hAnsi="Times"/>
          <w:i/>
          <w:iCs/>
        </w:rPr>
        <w:t>.</w:t>
      </w:r>
      <w:r w:rsidR="00B73786">
        <w:rPr>
          <w:rFonts w:ascii="Times" w:hAnsi="Times"/>
          <w:lang w:val="en-US"/>
        </w:rPr>
        <w:t xml:space="preserve"> </w:t>
      </w:r>
    </w:p>
    <w:p w14:paraId="0D602FA8" w14:textId="5BF029B6" w:rsidR="00043AB8" w:rsidRPr="00B65DC2" w:rsidRDefault="00A06FB3" w:rsidP="007B238E">
      <w:pPr>
        <w:spacing w:after="120" w:line="480" w:lineRule="auto"/>
        <w:jc w:val="both"/>
        <w:rPr>
          <w:rFonts w:ascii="Times" w:hAnsi="Times"/>
          <w:lang w:val="en-GB"/>
        </w:rPr>
      </w:pPr>
      <w:r>
        <w:rPr>
          <w:rFonts w:ascii="Times" w:hAnsi="Times"/>
          <w:lang w:val="en-GB"/>
        </w:rPr>
        <w:t xml:space="preserve">A difference with </w:t>
      </w:r>
      <w:r w:rsidRPr="00B65DC2">
        <w:rPr>
          <w:rFonts w:ascii="Times" w:hAnsi="Times"/>
        </w:rPr>
        <w:t>Stocker et al. (2018)</w:t>
      </w:r>
      <w:r>
        <w:rPr>
          <w:rFonts w:ascii="Times" w:hAnsi="Times"/>
          <w:lang w:val="en-US"/>
        </w:rPr>
        <w:t xml:space="preserve"> is that, </w:t>
      </w:r>
      <w:r w:rsidRPr="00B65DC2">
        <w:rPr>
          <w:rFonts w:ascii="Times" w:hAnsi="Times"/>
        </w:rPr>
        <w:t>to reduce biases in ET prediction</w:t>
      </w:r>
      <w:r w:rsidR="00362C03">
        <w:rPr>
          <w:rFonts w:ascii="Times" w:hAnsi="Times"/>
          <w:lang w:val="en-US"/>
        </w:rPr>
        <w:t xml:space="preserve"> vs GPP prediction</w:t>
      </w:r>
      <w:r w:rsidRPr="00B65DC2">
        <w:rPr>
          <w:rFonts w:ascii="Times" w:hAnsi="Times"/>
        </w:rPr>
        <w:t>, we applied additional filters to the FLUXNET2015 data set</w:t>
      </w:r>
      <w:r w:rsidR="00CC4015">
        <w:rPr>
          <w:rFonts w:ascii="Times" w:hAnsi="Times"/>
          <w:lang w:val="en-US"/>
        </w:rPr>
        <w:t>,</w:t>
      </w:r>
      <w:r w:rsidR="00043AB8" w:rsidRPr="00B65DC2">
        <w:rPr>
          <w:rFonts w:ascii="Times" w:hAnsi="Times"/>
          <w:lang w:val="en-GB"/>
        </w:rPr>
        <w:t xml:space="preserve"> in accordance with </w:t>
      </w:r>
      <w:r w:rsidR="00CC4015">
        <w:rPr>
          <w:rFonts w:ascii="Times" w:hAnsi="Times"/>
          <w:lang w:val="en-GB"/>
        </w:rPr>
        <w:lastRenderedPageBreak/>
        <w:t xml:space="preserve">other </w:t>
      </w:r>
      <w:r w:rsidR="00043AB8" w:rsidRPr="00B65DC2">
        <w:rPr>
          <w:rFonts w:ascii="Times" w:hAnsi="Times"/>
          <w:lang w:val="en-GB"/>
        </w:rPr>
        <w:t>previous studies</w:t>
      </w:r>
      <w:r w:rsidR="00976B6D">
        <w:rPr>
          <w:rFonts w:ascii="Times" w:hAnsi="Times"/>
          <w:lang w:val="en-GB"/>
        </w:rPr>
        <w:t xml:space="preserve"> </w:t>
      </w:r>
      <w:r w:rsidR="00043AB8" w:rsidRPr="00B65DC2">
        <w:rPr>
          <w:rFonts w:ascii="Times" w:hAnsi="Times"/>
          <w:lang w:val="en-GB"/>
        </w:rPr>
        <w:fldChar w:fldCharType="begin" w:fldLock="1"/>
      </w:r>
      <w:r w:rsidR="00E217A7" w:rsidRPr="00B65DC2">
        <w:rPr>
          <w:rFonts w:ascii="Times" w:hAnsi="Times"/>
          <w:lang w:val="en-GB"/>
        </w:rPr>
        <w:instrText>ADDIN CSL_CITATION {"citationItems":[{"id":"ITEM-1","itemData":{"DOI":"10.1016/j.agrformet.2018.11.017","ISSN":"01681923","abstract":"Separating evapotranspiration (ET) into evaporation (E) and transpiration (T) is challenging but key for a better understanding and prediction of the hydrological cycle and plant water use. In this study, flux data at 30 routine eddy-covariance sites were used to develop a new and simple method for ET partitioning based on the separation of soil and canopy conductances, with the main assumption that the latter is proportional to gross primary productivity (GPP). The result of T:ET across different plant functional types (PFTs) was consistent with recent modeling or empirical results. The mean annual T:ET was highest for evergreen needleleaf forests (0.75 ± 0.17), followed by croplands (0.62 ± 0.16) and grasslands (0.56 ± 0.15). The leaf area index (LAI) was shown to explain only small (20%) variations of mean annual T:ET across sites. However, at each site, the correlation of T:ET with LAI was strong at the seasonal scale, where T:ET increased nonlinearly with LAI. The results did not show significant relationship of T:ET with long-term mean precipitation across sites at multiyear timescales. However, the partitioned soil evaporation after each precipitation pulse is consistent with three-stage soil evaporation theory. This ET partitioning method is an objective assessment as it is mainly data-driven. The procedure to apply this method is also simple so it can be readily applied to global flux tower networks at different temporal and spatial scales, enabling continuous estimation of T:ET to monitor ecosystem dynamics and hydrological responses to environmental change.","author":[{"dropping-particle":"","family":"Li","given":"Xi","non-dropping-particle":"","parse-names":false,"suffix":""},{"dropping-particle":"","family":"Gentine","given":"Pierre","non-dropping-particle":"","parse-names":false,"suffix":""},{"dropping-particle":"","family":"Lin","given":"Changjie","non-dropping-particle":"","parse-names":false,"suffix":""},{"dropping-particle":"","family":"Zhou","given":"Sha","non-dropping-particle":"","parse-names":false,"suffix":""},{"dropping-particle":"","family":"Sun","given":"Zan","non-dropping-particle":"","parse-names":false,"suffix":""},{"dropping-particle":"","family":"Zheng","given":"Yi","non-dropping-particle":"","parse-names":false,"suffix":""},{"dropping-particle":"","family":"Liu","given":"Jie","non-dropping-particle":"","parse-names":false,"suffix":""},{"dropping-particle":"","family":"Zheng","given":"Chunmiao","non-dropping-particle":"","parse-names":false,"suffix":""}],"container-title":"Agricultural and Forest Meteorology","id":"ITEM-1","issue":"May 2018","issued":{"date-parts":[["2019"]]},"page":"171-182","title":"A simple and objective method to partition evapotranspiration into transpiration and evaporation at eddy-covariance sites","type":"article-journal","volume":"265"},"uris":["http://www.mendeley.com/documents/?uuid=ff0cb26a-d08b-4fdc-b926-ed129be67886"]},{"id":"ITEM-2","itemData":{"DOI":"10.1111/j.1752-1688.1969.tb04897.x","ISSN":"1093-474X","author":[{"dropping-particle":"","family":"Zhou","given":"Sha","non-dropping-particle":"","parse-names":false,"suffix":""},{"dropping-particle":"","family":"Yu","given":"Bofu","non-dropping-particle":"","parse-names":false,"suffix":""},{"dropping-particle":"","family":"Zhang","given":"Yao","non-dropping-particle":"","parse-names":false,"suffix":""},{"dropping-particle":"","family":"Huang","given":"Yuefei","non-dropping-particle":"","parse-names":false,"suffix":""},{"dropping-particle":"","family":"Guangqian","given":"Wang","non-dropping-particle":"","parse-names":false,"suffix":""}],"container-title":"Water Resources Research","id":"ITEM-2","issued":{"date-parts":[["2016"]]},"page":"1160– 1175","title":"Partitioning evapotranspiration based on the concept of underlying water use efficiency","type":"article-journal","volume":"52"},"uris":["http://www.mendeley.com/documents/?uuid=33dc7f33-642e-42f9-8620-6563c1d222ec"]},{"id":"ITEM-3","itemData":{"DOI":"10.1111/nph.14626","ISSN":"14698137","PMID":"28574148","abstract":"The terrestrial carbon and water cycles are intimately linked: the carbon cycle is driven by photosynthesis, while the water balance is dominated by transpiration, and both fluxes are controlled by plant stomatal conductance. The ratio between these fluxes, the plant water-use efficiency (WUE), is a useful indicator of vegetation function. WUE can be estimated using several techniques, including leaf gas exchange, stable isotope discrimination, and eddy covariance. Here we compare global compilations of data for each of these three techniques. We show that patterns of variation in WUE across plant functional types (PFTs) are not consistent among the three datasets. Key discrepancies include the following: leaf-scale data indicate differences between needleleaf and broadleaf forests, but ecosystem-scale data do not; leaf-scale data indicate differences between C3 and C4 species, whereas at ecosystem scale there is a difference between C3 and C4 crops but not grasslands; and isotope-based estimates of WUE are higher than estimates based on gas exchange for most PFTs. Our study quantifies the uncertainty associated with different methods of measuring WUE, indicates potential for bias when using WUE measures to parameterize or validate models, and indicates key research directions needed to reconcile alternative measures of WUE.","author":[{"dropping-particle":"","family":"Medlyn","given":"Belinda E.","non-dropping-particle":"","parse-names":false,"suffix":""},{"dropping-particle":"","family":"Kauwe","given":"Martin G.","non-dropping-particle":"De","parse-names":false,"suffix":""},{"dropping-particle":"","family":"Lin","given":"Yan Shih","non-dropping-particle":"","parse-names":false,"suffix":""},{"dropping-particle":"","family":"Knauer","given":"Jürgen","non-dropping-particle":"","parse-names":false,"suffix":""},{"dropping-particle":"","family":"Duursma","given":"Remko A.","non-dropping-particle":"","parse-names":false,"suffix":""},{"dropping-particle":"","family":"Williams","given":"Christopher A.","non-dropping-particle":"","parse-names":false,"suffix":""},{"dropping-particle":"","family":"Arneth","given":"Almut","non-dropping-particle":"","parse-names":false,"suffix":""},{"dropping-particle":"","family":"Clement","given":"Rob","non-dropping-particle":"","parse-names":false,"suffix":""},{"dropping-particle":"","family":"Isaac","given":"Peter","non-dropping-particle":"","parse-names":false,"suffix":""},{"dropping-particle":"","family":"Limousin","given":"Jean Marc","non-dropping-particle":"","parse-names":false,"suffix":""},{"dropping-particle":"","family":"Linderson","given":"Maj Lena","non-dropping-particle":"","parse-names":false,"suffix":""},{"dropping-particle":"","family":"Meir","given":"Patrick","non-dropping-particle":"","parse-names":false,"suffix":""},{"dropping-particle":"","family":"Martin-Stpaul","given":"Nicolas","non-dropping-particle":"","parse-names":false,"suffix":""},{"dropping-particle":"","family":"Wingate","given":"Lisa","non-dropping-particle":"","parse-names":false,"suffix":""}],"container-title":"New Phytologist","id":"ITEM-3","issued":{"date-parts":[["2017"]]},"page":"758-770","title":"How do leaf and ecosystem measures of water-use efficiency compare?","type":"article-journal","volume":"216"},"uris":["http://www.mendeley.com/documents/?uuid=0279aed8-1a30-47fb-8e0f-09d6a4226c93"]}],"mendeley":{"formattedCitation":"(Li et al., 2019; Medlyn et al., 2017; Zhou et al., 2016)","plainTextFormattedCitation":"(Li et al., 2019; Medlyn et al., 2017; Zhou et al., 2016)","previouslyFormattedCitation":"(Li et al., 2019; Medlyn et al., 2017; Zhou et al., 2016)"},"properties":{"noteIndex":0},"schema":"https://github.com/citation-style-language/schema/raw/master/csl-citation.json"}</w:instrText>
      </w:r>
      <w:r w:rsidR="00043AB8" w:rsidRPr="00B65DC2">
        <w:rPr>
          <w:rFonts w:ascii="Times" w:hAnsi="Times"/>
          <w:lang w:val="en-GB"/>
        </w:rPr>
        <w:fldChar w:fldCharType="separate"/>
      </w:r>
      <w:r w:rsidR="00D60333" w:rsidRPr="00B65DC2">
        <w:rPr>
          <w:rFonts w:ascii="Times" w:hAnsi="Times"/>
          <w:noProof/>
          <w:lang w:val="en-GB"/>
        </w:rPr>
        <w:t>(Li et al., 2019; Medlyn et al., 2017; Zhou et al., 2016)</w:t>
      </w:r>
      <w:r w:rsidR="00043AB8" w:rsidRPr="00B65DC2">
        <w:rPr>
          <w:rFonts w:ascii="Times" w:hAnsi="Times"/>
          <w:lang w:val="en-GB"/>
        </w:rPr>
        <w:fldChar w:fldCharType="end"/>
      </w:r>
      <w:r w:rsidR="00043AB8" w:rsidRPr="00B65DC2">
        <w:rPr>
          <w:rFonts w:ascii="Times" w:hAnsi="Times"/>
          <w:lang w:val="en-GB"/>
        </w:rPr>
        <w:t xml:space="preserve">. </w:t>
      </w:r>
      <w:r w:rsidR="00043AB8" w:rsidRPr="00B65DC2">
        <w:rPr>
          <w:rFonts w:ascii="Times" w:hAnsi="Times"/>
        </w:rPr>
        <w:t>We first applied a rainfall filter with a buffer of 6 hours after each rain event to exclude interception evaporation and to avoid sensor saturation with high relative humidity</w:t>
      </w:r>
      <w:r w:rsidR="0092221D" w:rsidRPr="00B65DC2">
        <w:rPr>
          <w:rFonts w:ascii="Times" w:hAnsi="Times"/>
        </w:rPr>
        <w:t xml:space="preserve"> </w:t>
      </w:r>
      <w:r w:rsidR="00043AB8" w:rsidRPr="00B65DC2">
        <w:rPr>
          <w:rFonts w:ascii="Times" w:hAnsi="Times"/>
        </w:rPr>
        <w:fldChar w:fldCharType="begin" w:fldLock="1"/>
      </w:r>
      <w:r w:rsidR="00E217A7" w:rsidRPr="00B65DC2">
        <w:rPr>
          <w:rFonts w:ascii="Times" w:hAnsi="Times"/>
        </w:rPr>
        <w:instrText>ADDIN CSL_CITATION {"citationItems":[{"id":"ITEM-1","itemData":{"DOI":"10.1016/j.agrformet.2018.11.017","ISSN":"01681923","abstract":"Separating evapotranspiration (ET) into evaporation (E) and transpiration (T) is challenging but key for a better understanding and prediction of the hydrological cycle and plant water use. In this study, flux data at 30 routine eddy-covariance sites were used to develop a new and simple method for ET partitioning based on the separation of soil and canopy conductances, with the main assumption that the latter is proportional to gross primary productivity (GPP). The result of T:ET across different plant functional types (PFTs) was consistent with recent modeling or empirical results. The mean annual T:ET was highest for evergreen needleleaf forests (0.75 ± 0.17), followed by croplands (0.62 ± 0.16) and grasslands (0.56 ± 0.15). The leaf area index (LAI) was shown to explain only small (20%) variations of mean annual T:ET across sites. However, at each site, the correlation of T:ET with LAI was strong at the seasonal scale, where T:ET increased nonlinearly with LAI. The results did not show significant relationship of T:ET with long-term mean precipitation across sites at multiyear timescales. However, the partitioned soil evaporation after each precipitation pulse is consistent with three-stage soil evaporation theory. This ET partitioning method is an objective assessment as it is mainly data-driven. The procedure to apply this method is also simple so it can be readily applied to global flux tower networks at different temporal and spatial scales, enabling continuous estimation of T:ET to monitor ecosystem dynamics and hydrological responses to environmental change.","author":[{"dropping-particle":"","family":"Li","given":"Xi","non-dropping-particle":"","parse-names":false,"suffix":""},{"dropping-particle":"","family":"Gentine","given":"Pierre","non-dropping-particle":"","parse-names":false,"suffix":""},{"dropping-particle":"","family":"Lin","given":"Changjie","non-dropping-particle":"","parse-names":false,"suffix":""},{"dropping-particle":"","family":"Zhou","given":"Sha","non-dropping-particle":"","parse-names":false,"suffix":""},{"dropping-particle":"","family":"Sun","given":"Zan","non-dropping-particle":"","parse-names":false,"suffix":""},{"dropping-particle":"","family":"Zheng","given":"Yi","non-dropping-particle":"","parse-names":false,"suffix":""},{"dropping-particle":"","family":"Liu","given":"Jie","non-dropping-particle":"","parse-names":false,"suffix":""},{"dropping-particle":"","family":"Zheng","given":"Chunmiao","non-dropping-particle":"","parse-names":false,"suffix":""}],"container-title":"Agricultural and Forest Meteorology","id":"ITEM-1","issue":"May 2018","issued":{"date-parts":[["2019"]]},"page":"171-182","title":"A simple and objective method to partition evapotranspiration into transpiration and evaporation at eddy-covariance sites","type":"article-journal","volume":"265"},"uris":["http://www.mendeley.com/documents/?uuid=ff0cb26a-d08b-4fdc-b926-ed129be67886"]}],"mendeley":{"formattedCitation":"(Li et al., 2019)","plainTextFormattedCitation":"(Li et al., 2019)","previouslyFormattedCitation":"(Li et al., 2019)"},"properties":{"noteIndex":0},"schema":"https://github.com/citation-style-language/schema/raw/master/csl-citation.json"}</w:instrText>
      </w:r>
      <w:r w:rsidR="00043AB8" w:rsidRPr="00B65DC2">
        <w:rPr>
          <w:rFonts w:ascii="Times" w:hAnsi="Times"/>
        </w:rPr>
        <w:fldChar w:fldCharType="separate"/>
      </w:r>
      <w:r w:rsidR="00D60333" w:rsidRPr="00B65DC2">
        <w:rPr>
          <w:rFonts w:ascii="Times" w:hAnsi="Times"/>
          <w:noProof/>
        </w:rPr>
        <w:t>(Li et al., 2019)</w:t>
      </w:r>
      <w:r w:rsidR="00043AB8" w:rsidRPr="00B65DC2">
        <w:rPr>
          <w:rFonts w:ascii="Times" w:hAnsi="Times"/>
        </w:rPr>
        <w:fldChar w:fldCharType="end"/>
      </w:r>
      <w:r w:rsidR="00043AB8" w:rsidRPr="00B65DC2">
        <w:rPr>
          <w:rFonts w:ascii="Times" w:hAnsi="Times"/>
        </w:rPr>
        <w:t>. We removed data with relative humidity higher than the 95% quantile to exclude the impact of dew evaporation on ET</w:t>
      </w:r>
      <w:r w:rsidR="005A7567" w:rsidRPr="00B65DC2">
        <w:rPr>
          <w:rFonts w:ascii="Times" w:hAnsi="Times"/>
        </w:rPr>
        <w:t xml:space="preserve"> </w:t>
      </w:r>
      <w:r w:rsidR="00043AB8" w:rsidRPr="00B65DC2">
        <w:rPr>
          <w:rFonts w:ascii="Times" w:hAnsi="Times"/>
          <w:lang w:val="en-GB"/>
        </w:rPr>
        <w:fldChar w:fldCharType="begin" w:fldLock="1"/>
      </w:r>
      <w:r w:rsidR="00E217A7" w:rsidRPr="00B65DC2">
        <w:rPr>
          <w:rFonts w:ascii="Times" w:hAnsi="Times"/>
          <w:lang w:val="en-GB"/>
        </w:rPr>
        <w:instrText>ADDIN CSL_CITATION {"citationItems":[{"id":"ITEM-1","itemData":{"DOI":"10.1111/gcb.13893","ISSN":"13652486","PMID":"28875526","abstract":"Intrinsic water-use efficiency (iWUE) characterizes the physiological control on the simultaneous exchange of water and carbon dioxide in terrestrial ecosystems. Knowledge of iWUE is commonly gained from leaf-level gas exchange measurements, which are inevitably restricted in their spatial and temporal coverage. Flux measurements based on the eddy covariance (EC) technique can overcome these limitations, as they provide continuous and long-term records of carbon and water fluxes at the ecosystem scale. However, vegetation gas exchange parameters derived from EC data are subject to scale-dependent and method-specific uncertainties that compromise their ecophysiological interpretation as well as their comparability among ecosystems and across spatial scales. Here, we use estimates of canopy conductance and gross primary productivity (GPP) derived from EC data to calculate a measure of iWUE (G1, “stomatal slope”) at the ecosystem level at six sites comprising tropical, Mediterranean, temperate, and boreal forests. We assess the following six mechanisms potentially causing discrepancies between leaf and ecosystem-level estimates of G1: (i) non-transpirational water fluxes; (ii) aerodynamic conductance; (iii) meteorological deviations between measurement height and canopy surface; (iv) energy balance non-closure; (v) uncertainties in net ecosystem exchange partitioning; and (vi) physiological within-canopy gradients. Our results demonstrate that an unclosed energy balance caused the largest uncertainties, in particular if it was associated with erroneous latent heat flux estimates. The effect of aerodynamic conductance on G1 was sufficiently captured with a simple representation. G1 was found to be less sensitive to meteorological deviations between canopy surface and measurement height and, given that data are appropriately filtered, to non-transpirational water fluxes. Uncertainties in the derived GPP and physiological within-canopy gradients and their implications for parameter estimates at leaf and ecosystem level are discussed. Our results highlight the importance of adequately considering the sources of uncertainty outlined here when EC-derived water-use efficiency is interpreted in an ecophysiological context.","author":[{"dropping-particle":"","family":"Knauer","given":"Jürgen","non-dropping-particle":"","parse-names":false,"suffix":""},{"dropping-particle":"","family":"Zaehle","given":"Sönke","non-dropping-particle":"","parse-names":false,"suffix":""},{"dropping-particle":"","family":"Medlyn","given":"Belinda E.","non-dropping-particle":"","parse-names":false,"suffix":""},{"dropping-particle":"","family":"Reichstein","given":"Markus","non-dropping-particle":"","parse-names":false,"suffix":""},{"dropping-particle":"","family":"Williams","given":"Christopher A.","non-dropping-particle":"","parse-names":false,"suffix":""},{"dropping-particle":"","family":"Migliavacca","given":"Mirco","non-dropping-particle":"","parse-names":false,"suffix":""},{"dropping-particle":"","family":"Kauwe","given":"Martin G.","non-dropping-particle":"De","parse-names":false,"suffix":""},{"dropping-particle":"","family":"Werner","given":"Christiane","non-dropping-particle":"","parse-names":false,"suffix":""},{"dropping-particle":"","family":"Keitel","given":"Claudia","non-dropping-particle":"","parse-names":false,"suffix":""},{"dropping-particle":"","family":"Kolari","given":"Pasi","non-dropping-particle":"","parse-names":false,"suffix":""},{"dropping-particle":"","family":"Limousin","given":"Jean Marc","non-dropping-particle":"","parse-names":false,"suffix":""},{"dropping-particle":"","family":"Linderson","given":"Maj Lena","non-dropping-particle":"","parse-names":false,"suffix":""}],"container-title":"Global Change Biology","id":"ITEM-1","issue":"2","issued":{"date-parts":[["2018"]]},"page":"694-710","title":"Towards physiologically meaningful water-use efficiency estimates from eddy covariance data","type":"article-journal","volume":"24"},"uris":["http://www.mendeley.com/documents/?uuid=7daee7e3-6db3-4246-9627-8ab54d3f5280"]}],"mendeley":{"formattedCitation":"(Knauer, Zaehle, et al., 2018)","plainTextFormattedCitation":"(Knauer, Zaehle, et al., 2018)","previouslyFormattedCitation":"(Knauer, Zaehle, et al., 2018)"},"properties":{"noteIndex":0},"schema":"https://github.com/citation-style-language/schema/raw/master/csl-citation.json"}</w:instrText>
      </w:r>
      <w:r w:rsidR="00043AB8" w:rsidRPr="00B65DC2">
        <w:rPr>
          <w:rFonts w:ascii="Times" w:hAnsi="Times"/>
          <w:lang w:val="en-GB"/>
        </w:rPr>
        <w:fldChar w:fldCharType="separate"/>
      </w:r>
      <w:r w:rsidR="00D60333" w:rsidRPr="00B65DC2">
        <w:rPr>
          <w:rFonts w:ascii="Times" w:hAnsi="Times"/>
          <w:noProof/>
          <w:lang w:val="en-GB"/>
        </w:rPr>
        <w:t>(Knauer, Zaehle, et al., 2018)</w:t>
      </w:r>
      <w:r w:rsidR="00043AB8" w:rsidRPr="00B65DC2">
        <w:rPr>
          <w:rFonts w:ascii="Times" w:hAnsi="Times"/>
          <w:lang w:val="en-GB"/>
        </w:rPr>
        <w:fldChar w:fldCharType="end"/>
      </w:r>
      <w:r w:rsidR="00043AB8" w:rsidRPr="00B65DC2">
        <w:rPr>
          <w:rFonts w:ascii="Times" w:hAnsi="Times"/>
        </w:rPr>
        <w:t>. To avoid stable boundary layer conditions, we excluded data with sensible heat flux smaller than 5 W m</w:t>
      </w:r>
      <w:r w:rsidR="00043AB8" w:rsidRPr="00B65DC2">
        <w:rPr>
          <w:rFonts w:ascii="Times" w:hAnsi="Times"/>
          <w:vertAlign w:val="superscript"/>
        </w:rPr>
        <w:t>-2</w:t>
      </w:r>
      <w:r w:rsidR="00043AB8" w:rsidRPr="00B65DC2">
        <w:rPr>
          <w:rFonts w:ascii="Times" w:hAnsi="Times"/>
        </w:rPr>
        <w:t xml:space="preserve"> and incoming shortwave radiation smaller than 50 W m</w:t>
      </w:r>
      <w:r w:rsidR="00043AB8" w:rsidRPr="00B65DC2">
        <w:rPr>
          <w:rFonts w:ascii="Times" w:hAnsi="Times"/>
          <w:vertAlign w:val="superscript"/>
        </w:rPr>
        <w:t>-2</w:t>
      </w:r>
      <w:r w:rsidR="00043AB8" w:rsidRPr="00B65DC2">
        <w:rPr>
          <w:rFonts w:ascii="Times" w:hAnsi="Times"/>
        </w:rPr>
        <w:t>. Finally, only daytime data (GPP, ET and VPD &gt; 0) were considered. Half-hourly data were aggregated into daily data to reduce noise and to avoid the ET-VPD hysteresis effect, observed at sub-daily timescales</w:t>
      </w:r>
      <w:r w:rsidR="00853F8D" w:rsidRPr="00B65DC2">
        <w:rPr>
          <w:rFonts w:ascii="Times" w:hAnsi="Times"/>
        </w:rPr>
        <w:t xml:space="preserve"> </w:t>
      </w:r>
      <w:r w:rsidR="00043AB8" w:rsidRPr="00B65DC2">
        <w:rPr>
          <w:rFonts w:ascii="Times" w:hAnsi="Times"/>
        </w:rPr>
        <w:fldChar w:fldCharType="begin" w:fldLock="1"/>
      </w:r>
      <w:r w:rsidR="00E217A7" w:rsidRPr="00B65DC2">
        <w:rPr>
          <w:rFonts w:ascii="Times" w:hAnsi="Times"/>
        </w:rPr>
        <w:instrText>ADDIN CSL_CITATION {"citationItems":[{"id":"ITEM-1","itemData":{"DOI":"doi:10.1002/ 2013JG002484","author":[{"dropping-particle":"","family":"Zhang","given":"Q.","non-dropping-particle":"","parse-names":false,"suffix":""},{"dropping-particle":"","family":"Manzoni","given":"S.","non-dropping-particle":"","parse-names":false,"suffix":""},{"dropping-particle":"","family":"Katul","given":"G.","non-dropping-particle":"","parse-names":false,"suffix":""},{"dropping-particle":"","family":"Porporato","given":"A.","non-dropping-particle":"","parse-names":false,"suffix":""},{"dropping-particle":"","family":"Yang","given":"D.","non-dropping-particle":"","parse-names":false,"suffix":""}],"container-title":"Journal of Geophysical Research: Biogeosciences","id":"ITEM-1","issue":"2","issued":{"date-parts":[["2014"]]},"page":"125–140","title":"The hysteretic evapotranspiration—Vapor pressure deficit relation","type":"article-journal","volume":"119"},"uris":["http://www.mendeley.com/documents/?uuid=f6fe80aa-cbd2-463e-9de7-3c54e5fe5eaf"]}],"mendeley":{"formattedCitation":"(Q. Zhang et al., 2014)","plainTextFormattedCitation":"(Q. Zhang et al., 2014)","previouslyFormattedCitation":"(Q. Zhang et al., 2014)"},"properties":{"noteIndex":0},"schema":"https://github.com/citation-style-language/schema/raw/master/csl-citation.json"}</w:instrText>
      </w:r>
      <w:r w:rsidR="00043AB8" w:rsidRPr="00B65DC2">
        <w:rPr>
          <w:rFonts w:ascii="Times" w:hAnsi="Times"/>
        </w:rPr>
        <w:fldChar w:fldCharType="separate"/>
      </w:r>
      <w:r w:rsidR="00D60333" w:rsidRPr="00B65DC2">
        <w:rPr>
          <w:rFonts w:ascii="Times" w:hAnsi="Times"/>
          <w:noProof/>
        </w:rPr>
        <w:t>(Q. Zhang et al., 2014)</w:t>
      </w:r>
      <w:r w:rsidR="00043AB8" w:rsidRPr="00B65DC2">
        <w:rPr>
          <w:rFonts w:ascii="Times" w:hAnsi="Times"/>
        </w:rPr>
        <w:fldChar w:fldCharType="end"/>
      </w:r>
      <w:r w:rsidR="00043AB8" w:rsidRPr="00B65DC2">
        <w:rPr>
          <w:rFonts w:ascii="Times" w:hAnsi="Times"/>
        </w:rPr>
        <w:t xml:space="preserve">. While aggregating to the daily level, the daily mean was calculated for all variables, except for VPD (for which we </w:t>
      </w:r>
      <w:r w:rsidR="005F3883" w:rsidRPr="00B65DC2">
        <w:rPr>
          <w:rFonts w:ascii="Times" w:hAnsi="Times"/>
        </w:rPr>
        <w:t>calculated</w:t>
      </w:r>
      <w:r w:rsidR="00043AB8" w:rsidRPr="00B65DC2">
        <w:rPr>
          <w:rFonts w:ascii="Times" w:hAnsi="Times"/>
        </w:rPr>
        <w:t xml:space="preserve"> the daily maximum)</w:t>
      </w:r>
      <w:r w:rsidR="00AF3FE7">
        <w:rPr>
          <w:rFonts w:ascii="Times" w:hAnsi="Times"/>
          <w:lang w:val="en-US"/>
        </w:rPr>
        <w:t>,</w:t>
      </w:r>
      <w:r w:rsidR="00043AB8" w:rsidRPr="00B65DC2">
        <w:rPr>
          <w:rFonts w:ascii="Times" w:hAnsi="Times"/>
        </w:rPr>
        <w:t xml:space="preserve"> ET</w:t>
      </w:r>
      <w:r w:rsidR="00104F28">
        <w:rPr>
          <w:rFonts w:ascii="Times" w:hAnsi="Times"/>
          <w:lang w:val="en-US"/>
        </w:rPr>
        <w:t xml:space="preserve"> </w:t>
      </w:r>
      <w:r w:rsidR="00043AB8" w:rsidRPr="00B65DC2">
        <w:rPr>
          <w:rFonts w:ascii="Times" w:hAnsi="Times"/>
        </w:rPr>
        <w:t xml:space="preserve">and precipitation (for which we </w:t>
      </w:r>
      <w:r w:rsidR="006156F4" w:rsidRPr="00B65DC2">
        <w:rPr>
          <w:rFonts w:ascii="Times" w:hAnsi="Times"/>
        </w:rPr>
        <w:t>used</w:t>
      </w:r>
      <w:r w:rsidR="00043AB8" w:rsidRPr="00B65DC2">
        <w:rPr>
          <w:rFonts w:ascii="Times" w:hAnsi="Times"/>
        </w:rPr>
        <w:t xml:space="preserve"> the daily sum). We only retained daily estimates with at least 8 measured half-hourly points, as in</w:t>
      </w:r>
      <w:r w:rsidR="00C64659" w:rsidRPr="00B65DC2">
        <w:rPr>
          <w:rFonts w:ascii="Times" w:hAnsi="Times"/>
        </w:rPr>
        <w:t xml:space="preserve"> </w:t>
      </w:r>
      <w:r w:rsidR="00043AB8" w:rsidRPr="00B65DC2">
        <w:rPr>
          <w:rFonts w:ascii="Times" w:hAnsi="Times"/>
        </w:rPr>
        <w:fldChar w:fldCharType="begin" w:fldLock="1"/>
      </w:r>
      <w:r w:rsidR="00E217A7" w:rsidRPr="00B65DC2">
        <w:rPr>
          <w:rFonts w:ascii="Times" w:hAnsi="Times"/>
        </w:rPr>
        <w:instrText>ADDIN CSL_CITATION {"citationItems":[{"id":"ITEM-1","itemData":{"DOI":"10.1016/j.agrformet.2018.11.017","ISSN":"01681923","abstract":"Separating evapotranspiration (ET) into evaporation (E) and transpiration (T) is challenging but key for a better understanding and prediction of the hydrological cycle and plant water use. In this study, flux data at 30 routine eddy-covariance sites were used to develop a new and simple method for ET partitioning based on the separation of soil and canopy conductances, with the main assumption that the latter is proportional to gross primary productivity (GPP). The result of T:ET across different plant functional types (PFTs) was consistent with recent modeling or empirical results. The mean annual T:ET was highest for evergreen needleleaf forests (0.75 ± 0.17), followed by croplands (0.62 ± 0.16) and grasslands (0.56 ± 0.15). The leaf area index (LAI) was shown to explain only small (20%) variations of mean annual T:ET across sites. However, at each site, the correlation of T:ET with LAI was strong at the seasonal scale, where T:ET increased nonlinearly with LAI. The results did not show significant relationship of T:ET with long-term mean precipitation across sites at multiyear timescales. However, the partitioned soil evaporation after each precipitation pulse is consistent with three-stage soil evaporation theory. This ET partitioning method is an objective assessment as it is mainly data-driven. The procedure to apply this method is also simple so it can be readily applied to global flux tower networks at different temporal and spatial scales, enabling continuous estimation of T:ET to monitor ecosystem dynamics and hydrological responses to environmental change.","author":[{"dropping-particle":"","family":"Li","given":"Xi","non-dropping-particle":"","parse-names":false,"suffix":""},{"dropping-particle":"","family":"Gentine","given":"Pierre","non-dropping-particle":"","parse-names":false,"suffix":""},{"dropping-particle":"","family":"Lin","given":"Changjie","non-dropping-particle":"","parse-names":false,"suffix":""},{"dropping-particle":"","family":"Zhou","given":"Sha","non-dropping-particle":"","parse-names":false,"suffix":""},{"dropping-particle":"","family":"Sun","given":"Zan","non-dropping-particle":"","parse-names":false,"suffix":""},{"dropping-particle":"","family":"Zheng","given":"Yi","non-dropping-particle":"","parse-names":false,"suffix":""},{"dropping-particle":"","family":"Liu","given":"Jie","non-dropping-particle":"","parse-names":false,"suffix":""},{"dropping-particle":"","family":"Zheng","given":"Chunmiao","non-dropping-particle":"","parse-names":false,"suffix":""}],"container-title":"Agricultural and Forest Meteorology","id":"ITEM-1","issue":"May 2018","issued":{"date-parts":[["2019"]]},"page":"171-182","title":"A simple and objective method to partition evapotranspiration into transpiration and evaporation at eddy-covariance sites","type":"article-journal","volume":"265"},"uris":["http://www.mendeley.com/documents/?uuid=ff0cb26a-d08b-4fdc-b926-ed129be67886"]}],"mendeley":{"formattedCitation":"(Li et al., 2019)","plainTextFormattedCitation":"(Li et al., 2019)","previouslyFormattedCitation":"(Li et al., 2019)"},"properties":{"noteIndex":0},"schema":"https://github.com/citation-style-language/schema/raw/master/csl-citation.json"}</w:instrText>
      </w:r>
      <w:r w:rsidR="00043AB8" w:rsidRPr="00B65DC2">
        <w:rPr>
          <w:rFonts w:ascii="Times" w:hAnsi="Times"/>
        </w:rPr>
        <w:fldChar w:fldCharType="separate"/>
      </w:r>
      <w:r w:rsidR="00D60333" w:rsidRPr="00B65DC2">
        <w:rPr>
          <w:rFonts w:ascii="Times" w:hAnsi="Times"/>
          <w:noProof/>
        </w:rPr>
        <w:t>(Li et al., 2019)</w:t>
      </w:r>
      <w:r w:rsidR="00043AB8" w:rsidRPr="00B65DC2">
        <w:rPr>
          <w:rFonts w:ascii="Times" w:hAnsi="Times"/>
        </w:rPr>
        <w:fldChar w:fldCharType="end"/>
      </w:r>
      <w:r w:rsidR="00043AB8" w:rsidRPr="00B65DC2">
        <w:rPr>
          <w:rFonts w:ascii="Times" w:hAnsi="Times"/>
        </w:rPr>
        <w:t>.</w:t>
      </w:r>
    </w:p>
    <w:p w14:paraId="471FEDD2" w14:textId="0D99D385" w:rsidR="00B817B9" w:rsidRPr="00B65DC2" w:rsidRDefault="00043AB8" w:rsidP="007B238E">
      <w:pPr>
        <w:spacing w:after="120" w:line="480" w:lineRule="auto"/>
        <w:jc w:val="both"/>
        <w:rPr>
          <w:rFonts w:ascii="Times" w:hAnsi="Times"/>
          <w:bCs/>
        </w:rPr>
      </w:pPr>
      <w:r w:rsidRPr="00B65DC2">
        <w:rPr>
          <w:rFonts w:ascii="Times" w:hAnsi="Times"/>
        </w:rPr>
        <w:t xml:space="preserve">The evaporative fraction (EF) was calculated using daily aggregates as </w:t>
      </w:r>
      <m:oMath>
        <m:r>
          <w:rPr>
            <w:rFonts w:ascii="Cambria Math" w:hAnsi="Cambria Math"/>
          </w:rPr>
          <m:t>EF=</m:t>
        </m:r>
        <m:f>
          <m:fPr>
            <m:ctrlPr>
              <w:rPr>
                <w:rFonts w:ascii="Cambria Math" w:hAnsi="Cambria Math"/>
                <w:i/>
              </w:rPr>
            </m:ctrlPr>
          </m:fPr>
          <m:num>
            <m:r>
              <w:rPr>
                <w:rFonts w:ascii="Cambria Math" w:hAnsi="Cambria Math"/>
              </w:rPr>
              <m:t>latent heat flux</m:t>
            </m:r>
          </m:num>
          <m:den>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 xml:space="preserve"> - soil heat flux</m:t>
            </m:r>
          </m:den>
        </m:f>
      </m:oMath>
      <w:r w:rsidRPr="00B65DC2">
        <w:rPr>
          <w:rFonts w:ascii="Times" w:hAnsi="Times"/>
        </w:rPr>
        <w:t>. The soil heat flux was assumed to be negligible at the daily scale.</w:t>
      </w:r>
      <w:r w:rsidR="00AA390A" w:rsidRPr="00B65DC2">
        <w:rPr>
          <w:rFonts w:ascii="Times" w:hAnsi="Times"/>
        </w:rPr>
        <w:t xml:space="preserve"> </w:t>
      </w:r>
      <w:r w:rsidR="00AA390A" w:rsidRPr="00B65DC2">
        <w:rPr>
          <w:rFonts w:ascii="Times" w:hAnsi="Times"/>
          <w:bCs/>
        </w:rPr>
        <w:t xml:space="preserve">EF was </w:t>
      </w:r>
      <w:r w:rsidR="00784C60" w:rsidRPr="00B65DC2">
        <w:rPr>
          <w:rFonts w:ascii="Times" w:hAnsi="Times"/>
          <w:bCs/>
        </w:rPr>
        <w:t xml:space="preserve">thus </w:t>
      </w:r>
      <w:r w:rsidR="00AA390A" w:rsidRPr="00B65DC2">
        <w:rPr>
          <w:rFonts w:ascii="Times" w:hAnsi="Times"/>
          <w:bCs/>
        </w:rPr>
        <w:t xml:space="preserve">calculated as latent heat divided by </w:t>
      </w:r>
      <w:r w:rsidR="00F601E5" w:rsidRPr="00B65DC2">
        <w:rPr>
          <w:rFonts w:ascii="Times" w:hAnsi="Times"/>
        </w:rPr>
        <w:t>R</w:t>
      </w:r>
      <w:r w:rsidR="00F601E5" w:rsidRPr="00B65DC2">
        <w:rPr>
          <w:rFonts w:ascii="Times" w:hAnsi="Times"/>
          <w:vertAlign w:val="subscript"/>
        </w:rPr>
        <w:t>n</w:t>
      </w:r>
      <w:r w:rsidR="00AA390A" w:rsidRPr="00B65DC2">
        <w:rPr>
          <w:rFonts w:ascii="Times" w:hAnsi="Times"/>
          <w:bCs/>
        </w:rPr>
        <w:t>, two quantities directly downloaded from the FLUXNET2015 dataset that are not model dependent.</w:t>
      </w:r>
      <w:r w:rsidR="00784C60" w:rsidRPr="00B65DC2">
        <w:rPr>
          <w:rFonts w:ascii="Times" w:hAnsi="Times"/>
          <w:bCs/>
        </w:rPr>
        <w:t xml:space="preserve"> </w:t>
      </w:r>
    </w:p>
    <w:p w14:paraId="495C39F0" w14:textId="74FA2382" w:rsidR="00B817B9" w:rsidRPr="00C80474" w:rsidRDefault="00043AB8" w:rsidP="007B238E">
      <w:pPr>
        <w:spacing w:after="120" w:line="480" w:lineRule="auto"/>
        <w:jc w:val="both"/>
        <w:rPr>
          <w:rFonts w:ascii="Times" w:hAnsi="Times"/>
          <w:strike/>
        </w:rPr>
      </w:pPr>
      <w:r w:rsidRPr="00B65DC2">
        <w:rPr>
          <w:rFonts w:ascii="Times" w:hAnsi="Times"/>
        </w:rPr>
        <w:t xml:space="preserve">We used observational soil moisture data as available from the FLUXNET2015 dataset, measured in volume water per volume soil. To be consistent across all sites, we only used soil moisture data from the uppermost layer, as multiple depths were available only for a very limited number of sites. For many FLUXNET2015 sites, we found that observational soil moisture data was unavailable, </w:t>
      </w:r>
      <w:r w:rsidR="004F1664" w:rsidRPr="00B65DC2">
        <w:rPr>
          <w:rFonts w:ascii="Times" w:hAnsi="Times"/>
        </w:rPr>
        <w:t>incomplete,</w:t>
      </w:r>
      <w:r w:rsidRPr="00B65DC2">
        <w:rPr>
          <w:rFonts w:ascii="Times" w:hAnsi="Times"/>
        </w:rPr>
        <w:t xml:space="preserve"> or inconsistent with ET observations. 'Incomplete' means that the soil moisture timeseries had large data gaps (on the scale o</w:t>
      </w:r>
      <w:r w:rsidR="00617573" w:rsidRPr="00B65DC2">
        <w:rPr>
          <w:rFonts w:ascii="Times" w:hAnsi="Times"/>
        </w:rPr>
        <w:t>f</w:t>
      </w:r>
      <w:r w:rsidRPr="00B65DC2">
        <w:rPr>
          <w:rFonts w:ascii="Times" w:hAnsi="Times"/>
        </w:rPr>
        <w:t xml:space="preserve"> &gt;50% of the data, which made the calculation of CWD not possible). 'Inconsistent with ET observations' refers to the fact that soil moisture was not consistent with the soil water balance simulated using </w:t>
      </w:r>
      <w:r w:rsidRPr="00B65DC2">
        <w:rPr>
          <w:rFonts w:ascii="Times" w:hAnsi="Times"/>
        </w:rPr>
        <w:lastRenderedPageBreak/>
        <w:t>precipitation and latent heat flux, from the same FLUXNET2015 database. For these sites, we simulated soil moisture with SPLASH, a bucket-type soil water balance model</w:t>
      </w:r>
      <w:r w:rsidR="00E41AA6" w:rsidRPr="00B65DC2">
        <w:rPr>
          <w:rFonts w:ascii="Times" w:hAnsi="Times"/>
        </w:rPr>
        <w:t xml:space="preserve"> </w:t>
      </w:r>
      <w:r w:rsidRPr="00B65DC2">
        <w:rPr>
          <w:rFonts w:ascii="Times" w:hAnsi="Times"/>
        </w:rPr>
        <w:fldChar w:fldCharType="begin" w:fldLock="1"/>
      </w:r>
      <w:r w:rsidR="00E217A7" w:rsidRPr="00B65DC2">
        <w:rPr>
          <w:rFonts w:ascii="Times" w:hAnsi="Times"/>
        </w:rPr>
        <w:instrText>ADDIN CSL_CITATION {"citationItems":[{"id":"ITEM-1","itemData":{"DOI":"10.5194/gmd-10-689-2017","ISSN":"19919603","abstract":"Bioclimatic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Development","id":"ITEM-1","issue":"2","issued":{"date-parts":[["2017"]]},"page":"689-708","title":"Simple process-led algorithms for simulating habitats (SPLASH v.1.0): Robust indices of radiation, evapotranspiration and plant-available moisture","type":"article-journal","volume":"10"},"uris":["http://www.mendeley.com/documents/?uuid=b33d6494-63f6-40b3-a8a3-d5336fc160c7"]}],"mendeley":{"formattedCitation":"(Davis et al., 2017)","plainTextFormattedCitation":"(Davis et al., 2017)","previouslyFormattedCitation":"(Davis et al., 2017)"},"properties":{"noteIndex":0},"schema":"https://github.com/citation-style-language/schema/raw/master/csl-citation.json"}</w:instrText>
      </w:r>
      <w:r w:rsidRPr="00B65DC2">
        <w:rPr>
          <w:rFonts w:ascii="Times" w:hAnsi="Times"/>
        </w:rPr>
        <w:fldChar w:fldCharType="separate"/>
      </w:r>
      <w:r w:rsidR="00D60333" w:rsidRPr="00B65DC2">
        <w:rPr>
          <w:rFonts w:ascii="Times" w:hAnsi="Times"/>
          <w:noProof/>
        </w:rPr>
        <w:t>(Davis et al., 2017)</w:t>
      </w:r>
      <w:r w:rsidRPr="00B65DC2">
        <w:rPr>
          <w:rFonts w:ascii="Times" w:hAnsi="Times"/>
        </w:rPr>
        <w:fldChar w:fldCharType="end"/>
      </w:r>
      <w:r w:rsidRPr="00B65DC2">
        <w:rPr>
          <w:rFonts w:ascii="Times" w:hAnsi="Times"/>
        </w:rPr>
        <w:t>. The model is based on a Priestley-Taylor formulation for ET estimation. We set the water-holding capacity (‘bucket depth’) to 220 mm</w:t>
      </w:r>
      <w:r w:rsidR="00E41AA6" w:rsidRPr="00B65DC2">
        <w:rPr>
          <w:rFonts w:ascii="Times" w:hAnsi="Times"/>
        </w:rPr>
        <w:t xml:space="preserve"> </w:t>
      </w:r>
      <w:r w:rsidRPr="00B65DC2">
        <w:rPr>
          <w:rFonts w:ascii="Times" w:hAnsi="Times"/>
        </w:rPr>
        <w:fldChar w:fldCharType="begin" w:fldLock="1"/>
      </w:r>
      <w:r w:rsidR="00E217A7" w:rsidRPr="00B65DC2">
        <w:rPr>
          <w:rFonts w:ascii="Times" w:hAnsi="Times"/>
        </w:rPr>
        <w:instrText>ADDIN CSL_CITATION {"citationItems":[{"id":"ITEM-1","itemData":{"DOI":"10.1175/JHM-D-12-099.1","ISSN":"1525755X","abstract":"Soil moisture is known for its integrative behavior and resulting memory characteristics. Soil moisture anomalies can persist for weeks or even months into the future, making initial soil moisture a potentially important contributor to skill in weather forecasting. A major difficulty when investigating soil moisture and its memory using observations is the sparse availability of long-term measurements and their limited spatial representativeness. In contrast, there is an abundance of long-term streamflow measurements for catchments of various sizes across the world. The authors investigate in this study whether such streamflow measurements can be used to infer and characterize soil moisture memory in respective catchments. Their approach uses a simple water balance model in which evapotranspiration and runoffratios are expressed as simple functions of soil moisture; Optimized functions for the model are determined using streamflow observations, and the optimized model in turn provides information on soil moisture memory on the catchment scale. The validity of the approach is demonstrated with data from three heavily monitored catchments. The approach is then applied to streamflow data in several small catchments across Switzerland to obtain a spatially distributed description of soil moisture memory and to show how memory varies, for example, with altitude and topography. © 2013 American Meteorological Society.","author":[{"dropping-particle":"","family":"Orth","given":"Rene","non-dropping-particle":"","parse-names":false,"suffix":""},{"dropping-particle":"","family":"Koster","given":"Randal D.","non-dropping-particle":"","parse-names":false,"suffix":""},{"dropping-particle":"","family":"Seneviratne","given":"Sonia I.","non-dropping-particle":"","parse-names":false,"suffix":""}],"container-title":"Journal of Hydrometeorology","id":"ITEM-1","issue":"6","issued":{"date-parts":[["2013"]]},"page":"1773-1790","title":"Inferring soil moisture memory from streamflow observations using a simple water balance model","type":"article-journal","volume":"14"},"uris":["http://www.mendeley.com/documents/?uuid=0e7584ca-4773-462c-9a0a-5c5e95c0c929"]},{"id":"ITEM-2","itemData":{"DOI":"10.5194/gmd-10-689-2017","ISSN":"19919603","abstract":"Bioclimatic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Development","id":"ITEM-2","issue":"2","issued":{"date-parts":[["2017"]]},"page":"689-708","title":"Simple process-led algorithms for simulating habitats (SPLASH v.1.0): Robust indices of radiation, evapotranspiration and plant-available moisture","type":"article-journal","volume":"10"},"uris":["http://www.mendeley.com/documents/?uuid=b33d6494-63f6-40b3-a8a3-d5336fc160c7"]}],"mendeley":{"formattedCitation":"(Davis et al., 2017; Orth et al., 2013)","plainTextFormattedCitation":"(Davis et al., 2017; Orth et al., 2013)","previouslyFormattedCitation":"(Davis et al., 2017; Orth et al., 2013)"},"properties":{"noteIndex":0},"schema":"https://github.com/citation-style-language/schema/raw/master/csl-citation.json"}</w:instrText>
      </w:r>
      <w:r w:rsidRPr="00B65DC2">
        <w:rPr>
          <w:rFonts w:ascii="Times" w:hAnsi="Times"/>
        </w:rPr>
        <w:fldChar w:fldCharType="separate"/>
      </w:r>
      <w:r w:rsidR="00D60333" w:rsidRPr="00B65DC2">
        <w:rPr>
          <w:rFonts w:ascii="Times" w:hAnsi="Times"/>
          <w:noProof/>
        </w:rPr>
        <w:t>(Davis et al., 2017; Orth et al., 2013)</w:t>
      </w:r>
      <w:r w:rsidRPr="00B65DC2">
        <w:rPr>
          <w:rFonts w:ascii="Times" w:hAnsi="Times"/>
        </w:rPr>
        <w:fldChar w:fldCharType="end"/>
      </w:r>
      <w:r w:rsidRPr="00B65DC2">
        <w:rPr>
          <w:rFonts w:ascii="Times" w:hAnsi="Times"/>
        </w:rPr>
        <w:t xml:space="preserve">. </w:t>
      </w:r>
      <w:commentRangeStart w:id="7"/>
      <w:commentRangeStart w:id="8"/>
      <w:commentRangeStart w:id="9"/>
      <w:r w:rsidRPr="00B65DC2">
        <w:rPr>
          <w:rFonts w:ascii="Times" w:hAnsi="Times"/>
        </w:rPr>
        <w:t xml:space="preserve">Using a modelled soil moisture represents a potential source of circularity in our analysis, since we are assuming a </w:t>
      </w:r>
      <w:r w:rsidR="00F9683D" w:rsidRPr="00B65DC2">
        <w:rPr>
          <w:rFonts w:ascii="Times" w:hAnsi="Times"/>
        </w:rPr>
        <w:t>water-holding capacity</w:t>
      </w:r>
      <w:r w:rsidR="00981248">
        <w:rPr>
          <w:rFonts w:ascii="Times" w:hAnsi="Times"/>
          <w:lang w:val="en-US"/>
        </w:rPr>
        <w:t xml:space="preserve"> specific to a rooting depth</w:t>
      </w:r>
      <w:r w:rsidRPr="00B65DC2">
        <w:rPr>
          <w:rFonts w:ascii="Times" w:hAnsi="Times"/>
        </w:rPr>
        <w:t xml:space="preserve">. However, we </w:t>
      </w:r>
      <w:r w:rsidR="00054695">
        <w:rPr>
          <w:rFonts w:ascii="Times" w:hAnsi="Times"/>
          <w:lang w:val="en-US"/>
        </w:rPr>
        <w:t>mostly</w:t>
      </w:r>
      <w:r w:rsidRPr="00B65DC2">
        <w:rPr>
          <w:rFonts w:ascii="Times" w:hAnsi="Times"/>
        </w:rPr>
        <w:t xml:space="preserve"> used soil moisture to separate the training data into 'moist' and 'dry' days (see 'Estimating potential ET'). </w:t>
      </w:r>
      <w:commentRangeStart w:id="10"/>
      <w:commentRangeStart w:id="11"/>
      <w:r w:rsidRPr="00A53FE9">
        <w:rPr>
          <w:rFonts w:ascii="Times" w:hAnsi="Times"/>
          <w:strike/>
        </w:rPr>
        <w:t>Our deep learning model (see 'Model Architecture') mostly uses information about the relative magnitude and the timing of soil moisture variations.</w:t>
      </w:r>
      <w:commentRangeEnd w:id="7"/>
      <w:r w:rsidR="00873FF4" w:rsidRPr="00A53FE9">
        <w:rPr>
          <w:rStyle w:val="CommentReference"/>
          <w:rFonts w:ascii="Times" w:hAnsi="Times"/>
          <w:strike/>
        </w:rPr>
        <w:commentReference w:id="7"/>
      </w:r>
      <w:commentRangeEnd w:id="8"/>
      <w:r w:rsidR="00873FF4" w:rsidRPr="00A53FE9">
        <w:rPr>
          <w:rStyle w:val="CommentReference"/>
          <w:rFonts w:ascii="Times" w:hAnsi="Times"/>
          <w:strike/>
        </w:rPr>
        <w:commentReference w:id="8"/>
      </w:r>
      <w:commentRangeEnd w:id="9"/>
      <w:r w:rsidR="00EB14D8" w:rsidRPr="00A53FE9">
        <w:rPr>
          <w:rStyle w:val="CommentReference"/>
          <w:strike/>
          <w:lang w:val="en-US"/>
        </w:rPr>
        <w:commentReference w:id="9"/>
      </w:r>
      <w:r w:rsidRPr="00A53FE9">
        <w:rPr>
          <w:rFonts w:ascii="Times" w:hAnsi="Times"/>
          <w:strike/>
        </w:rPr>
        <w:t xml:space="preserve"> The absolute magnitudes, that are directly connected to the rooting depth, are rather irrelevant for our</w:t>
      </w:r>
      <w:r w:rsidR="00300C04" w:rsidRPr="00A53FE9">
        <w:rPr>
          <w:rFonts w:ascii="Times" w:hAnsi="Times"/>
          <w:strike/>
        </w:rPr>
        <w:t xml:space="preserve"> deep learning</w:t>
      </w:r>
      <w:r w:rsidRPr="00A53FE9">
        <w:rPr>
          <w:rFonts w:ascii="Times" w:hAnsi="Times"/>
          <w:strike/>
        </w:rPr>
        <w:t xml:space="preserve"> model. </w:t>
      </w:r>
      <w:commentRangeEnd w:id="10"/>
      <w:r w:rsidR="00166608" w:rsidRPr="00A53FE9">
        <w:rPr>
          <w:rStyle w:val="CommentReference"/>
          <w:rFonts w:ascii="Times" w:hAnsi="Times"/>
          <w:strike/>
        </w:rPr>
        <w:commentReference w:id="10"/>
      </w:r>
      <w:commentRangeEnd w:id="11"/>
      <w:r w:rsidR="00C80474" w:rsidRPr="00A53FE9">
        <w:rPr>
          <w:rStyle w:val="CommentReference"/>
          <w:strike/>
          <w:lang w:val="en-US"/>
        </w:rPr>
        <w:commentReference w:id="11"/>
      </w:r>
    </w:p>
    <w:p w14:paraId="62B08A17" w14:textId="0DF3C05A" w:rsidR="00220961" w:rsidRPr="00B65DC2" w:rsidRDefault="00C84337" w:rsidP="007B238E">
      <w:pPr>
        <w:spacing w:after="120" w:line="480" w:lineRule="auto"/>
        <w:jc w:val="both"/>
        <w:rPr>
          <w:rFonts w:ascii="Times" w:hAnsi="Times"/>
        </w:rPr>
      </w:pPr>
      <w:r>
        <w:rPr>
          <w:rFonts w:ascii="Times" w:hAnsi="Times"/>
          <w:lang w:val="en-US"/>
        </w:rPr>
        <w:t>W</w:t>
      </w:r>
      <w:r w:rsidR="00043AB8" w:rsidRPr="00B65DC2">
        <w:rPr>
          <w:rFonts w:ascii="Times" w:hAnsi="Times"/>
        </w:rPr>
        <w:t>e downloaded MODIS EVI (MOD13Q1, 16 days, 250 m, Collection 5) with the ‘MODISTools’ R package</w:t>
      </w:r>
      <w:r w:rsidR="00316C5E" w:rsidRPr="00B65DC2">
        <w:rPr>
          <w:rFonts w:ascii="Times" w:hAnsi="Times"/>
        </w:rPr>
        <w:t xml:space="preserve"> </w:t>
      </w:r>
      <w:r w:rsidR="00043AB8" w:rsidRPr="00B65DC2">
        <w:rPr>
          <w:rFonts w:ascii="Times" w:hAnsi="Times"/>
        </w:rPr>
        <w:fldChar w:fldCharType="begin" w:fldLock="1"/>
      </w:r>
      <w:r w:rsidR="00E217A7" w:rsidRPr="00B65DC2">
        <w:rPr>
          <w:rFonts w:ascii="Times" w:hAnsi="Times"/>
        </w:rPr>
        <w:instrText>ADDIN CSL_CITATION {"citationItems":[{"id":"ITEM-1","itemData":{"DOI":"10.1002/ece3.1273","abstract":"Description Programmatic interface to the Oak Ridge National Laboratories 'MODIS Land Products Subsets' web services (&lt;https://modis.ornl.gov/data/modis_webservice.html&gt;). Allows for easy downloads of 'MODIS' time series directly to your R workspace or your computer.","author":[{"dropping-particle":"","family":"Tuck","given":"Sean L.","non-dropping-particle":"","parse-names":false,"suffix":""},{"dropping-particle":"","family":"Phillips","given":"Helen R.P.","non-dropping-particle":"","parse-names":false,"suffix":""},{"dropping-particle":"","family":"Hintzen","given":"Rogier E.","non-dropping-particle":"","parse-names":false,"suffix":""},{"dropping-particle":"","family":"Hudson","given":"Jorn P.W. Scharlemann","non-dropping-particle":"","parse-names":false,"suffix":""},{"dropping-particle":"","family":"Purvis","given":"Andy","non-dropping-particle":"","parse-names":false,"suffix":""},{"dropping-particle":"","family":"N.","given":"Lawrence","non-dropping-particle":"","parse-names":false,"suffix":""}],"container-title":"Ecology and Evolution","id":"ITEM-1","issue":"24","issued":{"date-parts":[["2014"]]},"page":"4658-4668","title":"MODISTools - downloading and processing MODIS remotely sensed data in R","type":"article-journal","volume":"4"},"uris":["http://www.mendeley.com/documents/?uuid=c368d726-89bc-43a2-a8ac-56026368d035"]}],"mendeley":{"formattedCitation":"(Tuck et al., 2014)","plainTextFormattedCitation":"(Tuck et al., 2014)","previouslyFormattedCitation":"(Tuck et al., 2014)"},"properties":{"noteIndex":0},"schema":"https://github.com/citation-style-language/schema/raw/master/csl-citation.json"}</w:instrText>
      </w:r>
      <w:r w:rsidR="00043AB8" w:rsidRPr="00B65DC2">
        <w:rPr>
          <w:rFonts w:ascii="Times" w:hAnsi="Times"/>
        </w:rPr>
        <w:fldChar w:fldCharType="separate"/>
      </w:r>
      <w:r w:rsidR="00D60333" w:rsidRPr="00B65DC2">
        <w:rPr>
          <w:rFonts w:ascii="Times" w:hAnsi="Times"/>
          <w:noProof/>
        </w:rPr>
        <w:t>(Tuck et al., 2014)</w:t>
      </w:r>
      <w:r w:rsidR="00043AB8" w:rsidRPr="00B65DC2">
        <w:rPr>
          <w:rFonts w:ascii="Times" w:hAnsi="Times"/>
        </w:rPr>
        <w:fldChar w:fldCharType="end"/>
      </w:r>
      <w:r w:rsidR="00043AB8" w:rsidRPr="00B65DC2">
        <w:rPr>
          <w:rFonts w:ascii="Times" w:hAnsi="Times"/>
        </w:rPr>
        <w:t>. We excluded images with clouds, snow, ice or shadows. To get daily values, we applied a Savitzky–Golay smoothing filter (‘SIGNAL’ R package) with a 3</w:t>
      </w:r>
      <w:r w:rsidR="00043AB8" w:rsidRPr="00B65DC2">
        <w:rPr>
          <w:rFonts w:ascii="Times" w:hAnsi="Times"/>
          <w:vertAlign w:val="superscript"/>
        </w:rPr>
        <w:t>rd</w:t>
      </w:r>
      <w:r w:rsidR="00043AB8" w:rsidRPr="00B65DC2">
        <w:rPr>
          <w:rFonts w:ascii="Times" w:hAnsi="Times"/>
        </w:rPr>
        <w:t xml:space="preserve"> order polynomial and frame length of 31 days. We could thus remove noise without altering the seasonal signal. </w:t>
      </w:r>
    </w:p>
    <w:p w14:paraId="5CCE3EC3" w14:textId="1E0C32BE" w:rsidR="00B817B9" w:rsidRPr="00B65DC2" w:rsidRDefault="00043AB8" w:rsidP="007B238E">
      <w:pPr>
        <w:spacing w:after="120" w:line="480" w:lineRule="auto"/>
        <w:jc w:val="both"/>
        <w:rPr>
          <w:rFonts w:ascii="Times" w:hAnsi="Times"/>
        </w:rPr>
      </w:pPr>
      <w:r w:rsidRPr="00B65DC2">
        <w:rPr>
          <w:rFonts w:ascii="Times" w:hAnsi="Times"/>
        </w:rPr>
        <w:t xml:space="preserve">Before running the machine learning model, we excluded all NAs and soil moisture was normalized between 0 and 1 for better comparison </w:t>
      </w:r>
      <w:r w:rsidR="00220961" w:rsidRPr="00B65DC2">
        <w:rPr>
          <w:rFonts w:ascii="Times" w:hAnsi="Times"/>
        </w:rPr>
        <w:t>across</w:t>
      </w:r>
      <w:r w:rsidRPr="00B65DC2">
        <w:rPr>
          <w:rFonts w:ascii="Times" w:hAnsi="Times"/>
        </w:rPr>
        <w:t xml:space="preserve"> sites. We centered and scaled all variables as part of the resampling process with the R package ‘caret’</w:t>
      </w:r>
      <w:r w:rsidR="0097417B" w:rsidRPr="00B65DC2">
        <w:rPr>
          <w:rFonts w:ascii="Times" w:hAnsi="Times"/>
        </w:rPr>
        <w:t xml:space="preserve"> </w:t>
      </w:r>
      <w:r w:rsidRPr="00B65DC2">
        <w:rPr>
          <w:rFonts w:ascii="Times" w:hAnsi="Times"/>
        </w:rPr>
        <w:fldChar w:fldCharType="begin" w:fldLock="1"/>
      </w:r>
      <w:r w:rsidR="00E00CBC">
        <w:rPr>
          <w:rFonts w:ascii="Times" w:hAnsi="Times"/>
        </w:rPr>
        <w:instrText>ADDIN CSL_CITATION {"citationItems":[{"id":"ITEM-1","itemData":{"DOI":"10.1887/0750303123/b365c43","author":[{"dropping-particle":"","family":"Kuhn","given":"Max","non-dropping-particle":"","parse-names":false,"suffix":""},{"dropping-particle":"","family":"Wing","given":"Jed","non-dropping-particle":"","parse-names":false,"suffix":""},{"dropping-particle":"","family":"Weston","given":"Steve","non-dropping-particle":"","parse-names":false,"suffix":""},{"dropping-particle":"","family":"Williams","given":"Andre","non-dropping-particle":"","parse-names":false,"suffix":""},{"dropping-particle":"","family":"Keefer","given":"Chris","non-dropping-particle":"","parse-names":false,"suffix":""},{"dropping-particle":"","family":"Engelhardt","given":"Allan","non-dropping-particle":"","parse-names":false,"suffix":""},{"dropping-particle":"","family":"Cooper","given":"Tony","non-dropping-particle":"","parse-names":false,"suffix":""},{"dropping-particle":"","family":"Mayer","given":"Zachary","non-dropping-particle":"","parse-names":false,"suffix":""},{"dropping-particle":"","family":"Kenkel","given":"Brenton","non-dropping-particle":"","parse-names":false,"suffix":""},{"dropping-particle":"","family":"Team","given":"R Core","non-dropping-particle":"","parse-names":false,"suffix":""},{"dropping-particle":"","family":"Benesty","given":"Michael","non-dropping-particle":"","parse-names":false,"suffix":""},{"dropping-particle":"","family":"Lescarbeau","given":"Reynald","non-dropping-particle":"","parse-names":false,"suffix":""},{"dropping-particle":"","family":"Ziem","given":"Andrew","non-dropping-particle":"","parse-names":false,"suffix":""},{"dropping-particle":"","family":"Scrucca","given":"Luca","non-dropping-particle":"","parse-names":false,"suffix":""},{"dropping-particle":"","family":"Tang","given":"Yuan","non-dropping-particle":"","parse-names":false,"suffix":""},{"dropping-particle":"","family":"Candan","given":"Can","non-dropping-particle":"","parse-names":false,"suffix":""},{"dropping-particle":"","family":"Hunt","given":"Tyler","non-dropping-particle":"","parse-names":false,"suffix":""}],"id":"ITEM-1","issued":{"date-parts":[["2021"]]},"number":"6.0-88","title":"caret: Classification and Regression Training","type":"article"},"uris":["http://www.mendeley.com/documents/?uuid=72a2378f-4d84-3820-b5ee-7036de7075fc"]}],"mendeley":{"formattedCitation":"(Kuhn et al., 2021)","plainTextFormattedCitation":"(Kuhn et al., 2021)","previouslyFormattedCitation":"(Kuhn et al., 2021)"},"properties":{"noteIndex":0},"schema":"https://github.com/citation-style-language/schema/raw/master/csl-citation.json"}</w:instrText>
      </w:r>
      <w:r w:rsidRPr="00B65DC2">
        <w:rPr>
          <w:rFonts w:ascii="Times" w:hAnsi="Times"/>
        </w:rPr>
        <w:fldChar w:fldCharType="separate"/>
      </w:r>
      <w:r w:rsidR="00980F4A" w:rsidRPr="00980F4A">
        <w:rPr>
          <w:rFonts w:ascii="Times" w:hAnsi="Times"/>
          <w:noProof/>
        </w:rPr>
        <w:t>(Kuhn et al., 2021)</w:t>
      </w:r>
      <w:r w:rsidRPr="00B65DC2">
        <w:rPr>
          <w:rFonts w:ascii="Times" w:hAnsi="Times"/>
        </w:rPr>
        <w:fldChar w:fldCharType="end"/>
      </w:r>
      <w:r w:rsidRPr="00B65DC2">
        <w:rPr>
          <w:rFonts w:ascii="Times" w:hAnsi="Times"/>
        </w:rPr>
        <w:t>.</w:t>
      </w:r>
      <w:r w:rsidR="003A41E3" w:rsidRPr="00B65DC2">
        <w:rPr>
          <w:rFonts w:ascii="Times" w:hAnsi="Times"/>
        </w:rPr>
        <w:t xml:space="preserve"> </w:t>
      </w:r>
    </w:p>
    <w:p w14:paraId="14F14DBA" w14:textId="492B95CA" w:rsidR="00282B98" w:rsidRPr="00405D2E" w:rsidRDefault="0097417B" w:rsidP="007B238E">
      <w:pPr>
        <w:spacing w:after="120" w:line="480" w:lineRule="auto"/>
        <w:jc w:val="both"/>
        <w:rPr>
          <w:rFonts w:ascii="Times" w:hAnsi="Times"/>
          <w:lang w:val="en-US"/>
        </w:rPr>
      </w:pPr>
      <w:r w:rsidRPr="00B65DC2">
        <w:rPr>
          <w:rFonts w:ascii="Times" w:hAnsi="Times"/>
        </w:rPr>
        <w:t xml:space="preserve">To </w:t>
      </w:r>
      <w:commentRangeStart w:id="12"/>
      <w:r w:rsidRPr="00B65DC2">
        <w:rPr>
          <w:rFonts w:ascii="Times" w:hAnsi="Times"/>
        </w:rPr>
        <w:t>benchmark</w:t>
      </w:r>
      <w:commentRangeEnd w:id="12"/>
      <w:r w:rsidR="003C35CC">
        <w:rPr>
          <w:rStyle w:val="CommentReference"/>
          <w:lang w:val="en-US"/>
        </w:rPr>
        <w:commentReference w:id="12"/>
      </w:r>
      <w:r w:rsidRPr="00B65DC2">
        <w:rPr>
          <w:rFonts w:ascii="Times" w:hAnsi="Times"/>
        </w:rPr>
        <w:t xml:space="preserve"> the results of our observations-driven </w:t>
      </w:r>
      <w:r w:rsidR="00F30378" w:rsidRPr="00B65DC2">
        <w:rPr>
          <w:rFonts w:ascii="Times" w:hAnsi="Times"/>
        </w:rPr>
        <w:t xml:space="preserve">statistical </w:t>
      </w:r>
      <w:r w:rsidRPr="00B65DC2">
        <w:rPr>
          <w:rFonts w:ascii="Times" w:hAnsi="Times"/>
        </w:rPr>
        <w:t>model</w:t>
      </w:r>
      <w:r w:rsidR="00DA7F8D" w:rsidRPr="00B65DC2">
        <w:rPr>
          <w:rFonts w:ascii="Times" w:hAnsi="Times"/>
        </w:rPr>
        <w:t>, we downloaded</w:t>
      </w:r>
      <w:r w:rsidRPr="00B65DC2">
        <w:rPr>
          <w:rFonts w:ascii="Times" w:hAnsi="Times"/>
        </w:rPr>
        <w:t xml:space="preserve"> </w:t>
      </w:r>
      <w:r w:rsidR="001057B0" w:rsidRPr="00B65DC2">
        <w:rPr>
          <w:rFonts w:ascii="Times" w:hAnsi="Times"/>
        </w:rPr>
        <w:t>precipitation,</w:t>
      </w:r>
      <w:r w:rsidRPr="00B65DC2">
        <w:rPr>
          <w:rFonts w:ascii="Times" w:hAnsi="Times"/>
        </w:rPr>
        <w:t xml:space="preserve"> ET </w:t>
      </w:r>
      <w:r w:rsidR="001057B0" w:rsidRPr="00B65DC2">
        <w:rPr>
          <w:rFonts w:ascii="Times" w:hAnsi="Times"/>
        </w:rPr>
        <w:t xml:space="preserve">and PET </w:t>
      </w:r>
      <w:r w:rsidRPr="00B65DC2">
        <w:rPr>
          <w:rFonts w:ascii="Times" w:hAnsi="Times"/>
        </w:rPr>
        <w:t xml:space="preserve">estimates </w:t>
      </w:r>
      <w:r w:rsidR="00DB47EA" w:rsidRPr="00B65DC2">
        <w:rPr>
          <w:rFonts w:ascii="Times" w:hAnsi="Times"/>
        </w:rPr>
        <w:t>of</w:t>
      </w:r>
      <w:r w:rsidRPr="00B65DC2">
        <w:rPr>
          <w:rFonts w:ascii="Times" w:hAnsi="Times"/>
        </w:rPr>
        <w:t xml:space="preserve"> the GLDAS_NOAH025_3H product from the NASA Global Land Data Assimilation System Version 2 (GLDAS-2</w:t>
      </w:r>
      <w:r w:rsidR="00F46A4C">
        <w:rPr>
          <w:rFonts w:ascii="Times" w:hAnsi="Times"/>
          <w:lang w:val="en-US"/>
        </w:rPr>
        <w:t>)</w:t>
      </w:r>
      <w:r w:rsidRPr="00B65DC2">
        <w:rPr>
          <w:rFonts w:ascii="Times" w:hAnsi="Times"/>
        </w:rPr>
        <w:t xml:space="preserve"> </w:t>
      </w:r>
      <w:r w:rsidR="00210399" w:rsidRPr="00B65DC2">
        <w:rPr>
          <w:rFonts w:ascii="Times" w:hAnsi="Times"/>
        </w:rPr>
        <w:fldChar w:fldCharType="begin" w:fldLock="1"/>
      </w:r>
      <w:r w:rsidR="00E217A7" w:rsidRPr="00B65DC2">
        <w:rPr>
          <w:rFonts w:ascii="Times" w:hAnsi="Times"/>
        </w:rPr>
        <w:instrText>ADDIN CSL_CITATION {"citationItems":[{"id":"ITEM-1","itemData":{"DOI":"10.1175/BAMS-85-3-381","ISSN":"00030007","author":[{"dropping-particle":"","family":"Rodell","given":"Matthew","non-dropping-particle":"","parse-names":false,"suffix":""},{"dropping-particle":"","family":"Houser","given":"P. R.","non-dropping-particle":"","parse-names":false,"suffix":""},{"dropping-particle":"","family":"Jambor","given":"U.","non-dropping-particle":"","parse-names":false,"suffix":""},{"dropping-particle":"","family":"Gottschalck","given":"J.","non-dropping-particle":"","parse-names":false,"suffix":""},{"dropping-particle":"","family":"Mitchell","given":"K.","non-dropping-particle":"","parse-names":false,"suffix":""},{"dropping-particle":"","family":"Meng","given":"C. J.","non-dropping-particle":"","parse-names":false,"suffix":""},{"dropping-particle":"","family":"Arsenault","given":"K.","non-dropping-particle":"","parse-names":false,"suffix":""},{"dropping-particle":"","family":"Cosgrove","given":"B.","non-dropping-particle":"","parse-names":false,"suffix":""},{"dropping-particle":"","family":"Radakovich","given":"J.","non-dropping-particle":"","parse-names":false,"suffix":""},{"dropping-particle":"","family":"Bosilovich","given":"M.","non-dropping-particle":"","parse-names":false,"suffix":""},{"dropping-particle":"","family":"Entin","given":"J. K.","non-dropping-particle":"","parse-names":false,"suffix":""},{"dropping-particle":"","family":"Walker","given":"J. P.","non-dropping-particle":"","parse-names":false,"suffix":""},{"dropping-particle":"","family":"Lohmann","given":"D.","non-dropping-particle":"","parse-names":false,"suffix":""},{"dropping-particle":"","family":"Toll","given":"D.","non-dropping-particle":"","parse-names":false,"suffix":""}],"container-title":"Bulletin of the American Meteorological Society","id":"ITEM-1","issue":"3","issued":{"date-parts":[["2004"]]},"page":"381-394","title":"The Global Land Data Assimilation System","type":"article-journal","volume":"85"},"uris":["http://www.mendeley.com/documents/?uuid=17266d2b-b8ee-4a0b-8fcc-e97af59575aa"]},{"id":"ITEM-2","itemData":{"URL":"https://disc.gsfc.nasa.gov/datasets/GLDAS_NOAH025_3H_2.1/summary","accessed":{"date-parts":[["2021","10","19"]]},"author":[{"dropping-particle":"","family":"Beaudoing","given":"H.","non-dropping-particle":"","parse-names":false,"suffix":""},{"dropping-particle":"","family":"Rodell","given":"M.","non-dropping-particle":"","parse-names":false,"suffix":""},{"dropping-particle":"","family":"NASA/GSFC/HSL","given":"","non-dropping-particle":"","parse-names":false,"suffix":""}],"container-title":"Greenbelt, Maryland, USA, Goddard Earth Sciences Data and Information Services Center (GES DISC)","id":"ITEM-2","issued":{"date-parts":[["2020"]]},"title":"GLDAS Noah Land Surface Model L4 3 hourly 0.25 x 0.25 degree V2.1","type":"webpage"},"uris":["http://www.mendeley.com/documents/?uuid=cd9d1a99-f8a3-4d21-873c-d41578e82ecd"]}],"mendeley":{"formattedCitation":"(Beaudoing et al., 2020; Rodell et al., 2004)","plainTextFormattedCitation":"(Beaudoing et al., 2020; Rodell et al., 2004)","previouslyFormattedCitation":"(Beaudoing et al., 2020; Rodell et al., 2004)"},"properties":{"noteIndex":0},"schema":"https://github.com/citation-style-language/schema/raw/master/csl-citation.json"}</w:instrText>
      </w:r>
      <w:r w:rsidR="00210399" w:rsidRPr="00B65DC2">
        <w:rPr>
          <w:rFonts w:ascii="Times" w:hAnsi="Times"/>
        </w:rPr>
        <w:fldChar w:fldCharType="separate"/>
      </w:r>
      <w:r w:rsidR="00D60333" w:rsidRPr="00B65DC2">
        <w:rPr>
          <w:rFonts w:ascii="Times" w:hAnsi="Times"/>
          <w:noProof/>
        </w:rPr>
        <w:t>(Beaudoing et al., 2020; Rodell et al., 2004)</w:t>
      </w:r>
      <w:r w:rsidR="00210399" w:rsidRPr="00B65DC2">
        <w:rPr>
          <w:rFonts w:ascii="Times" w:hAnsi="Times"/>
        </w:rPr>
        <w:fldChar w:fldCharType="end"/>
      </w:r>
      <w:r w:rsidR="00210399" w:rsidRPr="00B65DC2">
        <w:rPr>
          <w:rFonts w:ascii="Times" w:hAnsi="Times"/>
        </w:rPr>
        <w:t xml:space="preserve">. </w:t>
      </w:r>
      <w:r w:rsidR="00405D2E">
        <w:rPr>
          <w:rFonts w:ascii="Times" w:hAnsi="Times"/>
          <w:lang w:val="en-US"/>
        </w:rPr>
        <w:t xml:space="preserve">The product is </w:t>
      </w:r>
      <w:r w:rsidR="00405D2E" w:rsidRPr="00B65DC2">
        <w:rPr>
          <w:rFonts w:ascii="Times" w:hAnsi="Times"/>
        </w:rPr>
        <w:t xml:space="preserve">a fusion of </w:t>
      </w:r>
      <w:r w:rsidR="00EC2573" w:rsidRPr="00EC2573">
        <w:rPr>
          <w:rFonts w:ascii="Times" w:hAnsi="Times"/>
        </w:rPr>
        <w:t xml:space="preserve">ground and space based observations </w:t>
      </w:r>
      <w:r w:rsidR="004571D4">
        <w:rPr>
          <w:rFonts w:ascii="Times" w:hAnsi="Times"/>
          <w:lang w:val="en-US"/>
        </w:rPr>
        <w:t>using land surface assimilation technique</w:t>
      </w:r>
      <w:r w:rsidR="00C617AA">
        <w:rPr>
          <w:rFonts w:ascii="Times" w:hAnsi="Times"/>
          <w:lang w:val="en-US"/>
        </w:rPr>
        <w:t>s</w:t>
      </w:r>
      <w:r w:rsidR="004571D4">
        <w:rPr>
          <w:rFonts w:ascii="Times" w:hAnsi="Times"/>
          <w:lang w:val="en-US"/>
        </w:rPr>
        <w:t xml:space="preserve"> to model </w:t>
      </w:r>
      <w:r w:rsidR="00405D2E" w:rsidRPr="00B65DC2">
        <w:rPr>
          <w:rFonts w:ascii="Times" w:hAnsi="Times"/>
        </w:rPr>
        <w:t>energy and water exchanges</w:t>
      </w:r>
      <w:r w:rsidR="00405D2E">
        <w:rPr>
          <w:rFonts w:ascii="Times" w:hAnsi="Times"/>
          <w:lang w:val="en-US"/>
        </w:rPr>
        <w:t xml:space="preserve">. </w:t>
      </w:r>
      <w:r w:rsidR="00220961" w:rsidRPr="00B65DC2">
        <w:rPr>
          <w:rFonts w:ascii="Times" w:hAnsi="Times"/>
        </w:rPr>
        <w:t>W</w:t>
      </w:r>
      <w:r w:rsidR="00C6268D" w:rsidRPr="00B65DC2">
        <w:rPr>
          <w:rFonts w:ascii="Times" w:hAnsi="Times"/>
        </w:rPr>
        <w:t xml:space="preserve">e will refer to ET and PET from </w:t>
      </w:r>
      <w:r w:rsidR="00220961" w:rsidRPr="00B65DC2">
        <w:rPr>
          <w:rFonts w:ascii="Times" w:hAnsi="Times"/>
        </w:rPr>
        <w:t>this data product</w:t>
      </w:r>
      <w:r w:rsidR="00C6268D" w:rsidRPr="00B65DC2">
        <w:rPr>
          <w:rFonts w:ascii="Times" w:hAnsi="Times"/>
        </w:rPr>
        <w:t xml:space="preserve"> as ET</w:t>
      </w:r>
      <w:r w:rsidR="00C6268D" w:rsidRPr="00B65DC2">
        <w:rPr>
          <w:rFonts w:ascii="Times" w:hAnsi="Times"/>
          <w:vertAlign w:val="subscript"/>
        </w:rPr>
        <w:t>GLDAS</w:t>
      </w:r>
      <w:r w:rsidR="00C6268D" w:rsidRPr="00B65DC2">
        <w:rPr>
          <w:rFonts w:ascii="Times" w:hAnsi="Times"/>
        </w:rPr>
        <w:t xml:space="preserve"> and PET</w:t>
      </w:r>
      <w:r w:rsidR="00C6268D" w:rsidRPr="00B65DC2">
        <w:rPr>
          <w:rFonts w:ascii="Times" w:hAnsi="Times"/>
          <w:vertAlign w:val="subscript"/>
        </w:rPr>
        <w:t>GLDAS</w:t>
      </w:r>
      <w:r w:rsidR="00C6268D" w:rsidRPr="00B65DC2">
        <w:rPr>
          <w:rFonts w:ascii="Times" w:hAnsi="Times"/>
        </w:rPr>
        <w:t xml:space="preserve">. </w:t>
      </w:r>
      <w:r w:rsidR="00C617AA">
        <w:rPr>
          <w:rFonts w:ascii="Times" w:hAnsi="Times"/>
          <w:bCs/>
          <w:lang w:val="en-US"/>
        </w:rPr>
        <w:t>W</w:t>
      </w:r>
      <w:r w:rsidR="00C617AA" w:rsidRPr="00B65DC2">
        <w:rPr>
          <w:rFonts w:ascii="Times" w:hAnsi="Times"/>
          <w:szCs w:val="22"/>
        </w:rPr>
        <w:t>e defined fET</w:t>
      </w:r>
      <w:r w:rsidR="00C617AA" w:rsidRPr="00B65DC2">
        <w:rPr>
          <w:rFonts w:ascii="Times" w:hAnsi="Times"/>
          <w:szCs w:val="22"/>
          <w:vertAlign w:val="subscript"/>
        </w:rPr>
        <w:t xml:space="preserve">GLDAS </w:t>
      </w:r>
      <w:r w:rsidR="00C617AA" w:rsidRPr="00B65DC2">
        <w:rPr>
          <w:rFonts w:ascii="Times" w:hAnsi="Times"/>
          <w:szCs w:val="22"/>
        </w:rPr>
        <w:t>= ET</w:t>
      </w:r>
      <w:r w:rsidR="00C617AA" w:rsidRPr="00B65DC2">
        <w:rPr>
          <w:rFonts w:ascii="Times" w:hAnsi="Times"/>
          <w:szCs w:val="22"/>
          <w:vertAlign w:val="subscript"/>
        </w:rPr>
        <w:t>GLDAS</w:t>
      </w:r>
      <w:r w:rsidR="00C617AA" w:rsidRPr="00B65DC2">
        <w:rPr>
          <w:rFonts w:ascii="Times" w:hAnsi="Times"/>
          <w:szCs w:val="22"/>
        </w:rPr>
        <w:t>/PET</w:t>
      </w:r>
      <w:r w:rsidR="00C617AA" w:rsidRPr="00B65DC2">
        <w:rPr>
          <w:rFonts w:ascii="Times" w:hAnsi="Times"/>
          <w:szCs w:val="22"/>
          <w:vertAlign w:val="subscript"/>
        </w:rPr>
        <w:t>GLDAS</w:t>
      </w:r>
      <w:r w:rsidR="00C617AA" w:rsidRPr="00B65DC2">
        <w:rPr>
          <w:rFonts w:ascii="Times" w:hAnsi="Times"/>
          <w:szCs w:val="22"/>
        </w:rPr>
        <w:t xml:space="preserve"> to compare it with our deep learning estimate of fET. </w:t>
      </w:r>
      <w:r w:rsidRPr="00B65DC2">
        <w:rPr>
          <w:rFonts w:ascii="Times" w:hAnsi="Times"/>
        </w:rPr>
        <w:t>Th</w:t>
      </w:r>
      <w:r w:rsidR="00952C31" w:rsidRPr="00B65DC2">
        <w:rPr>
          <w:rFonts w:ascii="Times" w:hAnsi="Times"/>
        </w:rPr>
        <w:t>e</w:t>
      </w:r>
      <w:r w:rsidRPr="00B65DC2">
        <w:rPr>
          <w:rFonts w:ascii="Times" w:hAnsi="Times"/>
        </w:rPr>
        <w:t xml:space="preserve"> </w:t>
      </w:r>
      <w:r w:rsidR="00952C31" w:rsidRPr="00B65DC2">
        <w:rPr>
          <w:rFonts w:ascii="Times" w:hAnsi="Times"/>
        </w:rPr>
        <w:t>data</w:t>
      </w:r>
      <w:r w:rsidRPr="00B65DC2">
        <w:rPr>
          <w:rFonts w:ascii="Times" w:hAnsi="Times"/>
        </w:rPr>
        <w:t xml:space="preserve"> is </w:t>
      </w:r>
      <w:r w:rsidR="00282760" w:rsidRPr="00B65DC2">
        <w:rPr>
          <w:rFonts w:ascii="Times" w:hAnsi="Times"/>
        </w:rPr>
        <w:t xml:space="preserve">originally available </w:t>
      </w:r>
      <w:r w:rsidRPr="00B65DC2">
        <w:rPr>
          <w:rFonts w:ascii="Times" w:hAnsi="Times"/>
        </w:rPr>
        <w:t xml:space="preserve">at a 3-hour </w:t>
      </w:r>
      <w:r w:rsidRPr="00B65DC2">
        <w:rPr>
          <w:rFonts w:ascii="Times" w:hAnsi="Times"/>
        </w:rPr>
        <w:lastRenderedPageBreak/>
        <w:t xml:space="preserve">time resolution and at a grid resolution of </w:t>
      </w:r>
      <w:r w:rsidRPr="00B65DC2">
        <w:rPr>
          <w:rFonts w:ascii="Times" w:hAnsi="Times"/>
          <w:szCs w:val="22"/>
        </w:rPr>
        <w:t xml:space="preserve">0.25°x0.25°. </w:t>
      </w:r>
      <w:r w:rsidR="002A6B95" w:rsidRPr="00B65DC2">
        <w:rPr>
          <w:rFonts w:ascii="Times" w:hAnsi="Times"/>
          <w:szCs w:val="22"/>
        </w:rPr>
        <w:t xml:space="preserve">After extracting </w:t>
      </w:r>
      <w:r w:rsidR="006F127B" w:rsidRPr="00B65DC2">
        <w:rPr>
          <w:rFonts w:ascii="Times" w:hAnsi="Times"/>
          <w:szCs w:val="22"/>
        </w:rPr>
        <w:t xml:space="preserve">the </w:t>
      </w:r>
      <w:r w:rsidR="007C1F92" w:rsidRPr="00B65DC2">
        <w:rPr>
          <w:rFonts w:ascii="Times" w:hAnsi="Times"/>
          <w:szCs w:val="22"/>
        </w:rPr>
        <w:t xml:space="preserve">variables at the </w:t>
      </w:r>
      <w:r w:rsidR="00887C42" w:rsidRPr="00B65DC2">
        <w:rPr>
          <w:rFonts w:ascii="Times" w:hAnsi="Times"/>
          <w:szCs w:val="22"/>
        </w:rPr>
        <w:t xml:space="preserve">site level, we </w:t>
      </w:r>
      <w:r w:rsidR="005532CB" w:rsidRPr="00B65DC2">
        <w:rPr>
          <w:rFonts w:ascii="Times" w:hAnsi="Times"/>
          <w:szCs w:val="22"/>
        </w:rPr>
        <w:t>calculated daily means.</w:t>
      </w:r>
      <w:r w:rsidR="008C7EBE" w:rsidRPr="00B65DC2">
        <w:rPr>
          <w:rFonts w:ascii="Times" w:hAnsi="Times"/>
          <w:szCs w:val="22"/>
        </w:rPr>
        <w:t xml:space="preserve"> </w:t>
      </w:r>
      <w:r w:rsidR="00166608" w:rsidRPr="00B65DC2">
        <w:rPr>
          <w:rFonts w:ascii="Times" w:hAnsi="Times"/>
          <w:bCs/>
        </w:rPr>
        <w:t>Even if overestimated when compared to e.g. satellite products, PET</w:t>
      </w:r>
      <w:r w:rsidR="00166608" w:rsidRPr="00B65DC2">
        <w:rPr>
          <w:rFonts w:ascii="Times" w:hAnsi="Times"/>
          <w:bCs/>
          <w:vertAlign w:val="subscript"/>
        </w:rPr>
        <w:t>GLDAS</w:t>
      </w:r>
      <w:r w:rsidR="00166608" w:rsidRPr="00B65DC2">
        <w:rPr>
          <w:rFonts w:ascii="Times" w:hAnsi="Times"/>
          <w:bCs/>
        </w:rPr>
        <w:t xml:space="preserve"> still displays good correlation with in-situ measurements</w:t>
      </w:r>
      <w:r w:rsidR="00EC2573">
        <w:rPr>
          <w:rFonts w:ascii="Times" w:hAnsi="Times"/>
          <w:bCs/>
          <w:lang w:val="en-US"/>
        </w:rPr>
        <w:t xml:space="preserve"> </w:t>
      </w:r>
      <w:r w:rsidR="00166608" w:rsidRPr="00B65DC2">
        <w:rPr>
          <w:rFonts w:ascii="Times" w:hAnsi="Times"/>
          <w:bCs/>
        </w:rPr>
        <w:fldChar w:fldCharType="begin" w:fldLock="1"/>
      </w:r>
      <w:r w:rsidR="00E217A7" w:rsidRPr="00B65DC2">
        <w:rPr>
          <w:rFonts w:ascii="Times" w:hAnsi="Times"/>
          <w:bCs/>
        </w:rPr>
        <w:instrText>ADDIN CSL_CITATION {"citationItems":[{"id":"ITEM-1","itemData":{"DOI":"10.1029/2018EF001066","ISSN":"2328-4277","abstract":"Surface water, which is changing constantly, is a crucial component in the global water cycle, as it greatly affects the water flux between the land and the atmosphere through evaporation. However, the influences of changing surface water area on the global water budget have largely been neglected. Here we estimate an extra water flux of 30.38 ± 15.51 km3/year omitted in global evaporation calculation caused by a net increase of global surface water area between periods 1984–1999 and 2000–2015. Our estimate is at a similar magnitude to the recent average annual change in global evapotranspiration assuming a stationary surface water area. It is also comparable to the estimated trends in various components of the hydrological cycle such as precipitation, discharge, groundwater depletion, and glacier melting. Our findings suggest that the omission of surface water area changes may cause considerable biases in global evaporation estimation, so an improved understanding of water area dynamics and its atmospheric coupling is crucial to reduce the uncertainty in the estimation of future global water budgets.","author":[{"dropping-particle":"","family":"Zhan","given":"Shengan","non-dropping-particle":"","parse-names":false,"suffix":""},{"dropping-particle":"","family":"Song","given":"Chunqiao","non-dropping-particle":"","parse-names":false,"suffix":""},{"dropping-particle":"","family":"Wang","given":"Jida","non-dropping-particle":"","parse-names":false,"suffix":""},{"dropping-particle":"","family":"Sheng","given":"Yongwei","non-dropping-particle":"","parse-names":false,"suffix":""},{"dropping-particle":"","family":"Quan","given":"Jiping","non-dropping-particle":"","parse-names":false,"suffix":""}],"container-title":"Earth's Future","id":"ITEM-1","issue":"3","issued":{"date-parts":[["2019","3","15"]]},"page":"266-282","publisher":"John Wiley and Sons Inc","title":"A Global Assessment of Terrestrial Evapotranspiration Increase Due to Surface Water Area Change","type":"article-journal","volume":"7"},"uris":["http://www.mendeley.com/documents/?uuid=2c31b688-de6e-3a55-abbd-0baff43f3fb8"]}],"mendeley":{"formattedCitation":"(Zhan et al., 2019)","plainTextFormattedCitation":"(Zhan et al., 2019)","previouslyFormattedCitation":"(Zhan et al., 2019)"},"properties":{"noteIndex":0},"schema":"https://github.com/citation-style-language/schema/raw/master/csl-citation.json"}</w:instrText>
      </w:r>
      <w:r w:rsidR="00166608" w:rsidRPr="00B65DC2">
        <w:rPr>
          <w:rFonts w:ascii="Times" w:hAnsi="Times"/>
          <w:bCs/>
        </w:rPr>
        <w:fldChar w:fldCharType="separate"/>
      </w:r>
      <w:r w:rsidR="00D60333" w:rsidRPr="00B65DC2">
        <w:rPr>
          <w:rFonts w:ascii="Times" w:hAnsi="Times"/>
          <w:bCs/>
          <w:noProof/>
        </w:rPr>
        <w:t>(Zhan et al., 2019)</w:t>
      </w:r>
      <w:r w:rsidR="00166608" w:rsidRPr="00B65DC2">
        <w:rPr>
          <w:rFonts w:ascii="Times" w:hAnsi="Times"/>
          <w:bCs/>
        </w:rPr>
        <w:fldChar w:fldCharType="end"/>
      </w:r>
      <w:r w:rsidR="00166608" w:rsidRPr="00B65DC2">
        <w:rPr>
          <w:rFonts w:ascii="Times" w:hAnsi="Times"/>
          <w:bCs/>
        </w:rPr>
        <w:t xml:space="preserve">. Nevertheless, for accuracy, </w:t>
      </w:r>
      <w:r w:rsidR="00B00182" w:rsidRPr="00B65DC2">
        <w:rPr>
          <w:rFonts w:ascii="Times" w:hAnsi="Times"/>
          <w:bCs/>
        </w:rPr>
        <w:t>PET</w:t>
      </w:r>
      <w:r w:rsidR="00C6268D" w:rsidRPr="00B65DC2">
        <w:rPr>
          <w:rFonts w:ascii="Times" w:hAnsi="Times"/>
          <w:bCs/>
          <w:vertAlign w:val="subscript"/>
        </w:rPr>
        <w:t>GLDAS</w:t>
      </w:r>
      <w:r w:rsidR="00B00182" w:rsidRPr="00B65DC2">
        <w:rPr>
          <w:rFonts w:ascii="Times" w:hAnsi="Times"/>
          <w:bCs/>
        </w:rPr>
        <w:t xml:space="preserve"> was scaled by dividing it by its median in the lower CWD bin (CWD &lt; 20 mm).</w:t>
      </w:r>
      <w:r w:rsidR="00FC0D5A" w:rsidRPr="00B65DC2">
        <w:rPr>
          <w:rFonts w:ascii="Times" w:hAnsi="Times"/>
          <w:bCs/>
        </w:rPr>
        <w:t xml:space="preserve"> This way, </w:t>
      </w:r>
      <w:r w:rsidR="00665881" w:rsidRPr="00B65DC2">
        <w:rPr>
          <w:rFonts w:ascii="Times" w:hAnsi="Times"/>
          <w:bCs/>
        </w:rPr>
        <w:t>fET</w:t>
      </w:r>
      <w:r w:rsidR="00665881" w:rsidRPr="00B65DC2">
        <w:rPr>
          <w:rFonts w:ascii="Times" w:hAnsi="Times"/>
          <w:bCs/>
          <w:vertAlign w:val="subscript"/>
        </w:rPr>
        <w:t>GLDAS</w:t>
      </w:r>
      <w:r w:rsidR="00665881" w:rsidRPr="00B65DC2">
        <w:rPr>
          <w:rFonts w:ascii="Times" w:hAnsi="Times"/>
          <w:bCs/>
        </w:rPr>
        <w:t xml:space="preserve"> </w:t>
      </w:r>
      <w:r w:rsidR="00FC0D5A" w:rsidRPr="00B65DC2">
        <w:rPr>
          <w:rFonts w:ascii="Times" w:hAnsi="Times"/>
          <w:bCs/>
        </w:rPr>
        <w:t xml:space="preserve">is comparable with fET (roughly comprised between 0 and 1). </w:t>
      </w:r>
    </w:p>
    <w:p w14:paraId="3D04809A" w14:textId="430868FD" w:rsidR="00904DAD" w:rsidRDefault="00904DAD" w:rsidP="007B238E">
      <w:pPr>
        <w:spacing w:after="120" w:line="480" w:lineRule="auto"/>
        <w:jc w:val="both"/>
        <w:rPr>
          <w:rFonts w:ascii="Times" w:hAnsi="Times"/>
          <w:bCs/>
        </w:rPr>
      </w:pPr>
      <w:r w:rsidRPr="00B65DC2">
        <w:rPr>
          <w:rFonts w:ascii="Times" w:hAnsi="Times"/>
          <w:bCs/>
        </w:rPr>
        <w:t xml:space="preserve">We </w:t>
      </w:r>
      <w:r w:rsidR="00A8727B" w:rsidRPr="00B65DC2">
        <w:rPr>
          <w:rFonts w:ascii="Times" w:hAnsi="Times"/>
          <w:bCs/>
        </w:rPr>
        <w:t xml:space="preserve">extracted </w:t>
      </w:r>
      <w:r w:rsidRPr="00B65DC2">
        <w:rPr>
          <w:rFonts w:ascii="Times" w:hAnsi="Times"/>
          <w:bCs/>
        </w:rPr>
        <w:t xml:space="preserve">soil texture distribution data </w:t>
      </w:r>
      <w:r w:rsidR="00A8727B" w:rsidRPr="00B65DC2">
        <w:rPr>
          <w:rFonts w:ascii="Times" w:hAnsi="Times"/>
          <w:bCs/>
        </w:rPr>
        <w:t xml:space="preserve">at FLUXNET2015 locations </w:t>
      </w:r>
      <w:r w:rsidRPr="00B65DC2">
        <w:rPr>
          <w:rFonts w:ascii="Times" w:hAnsi="Times"/>
          <w:bCs/>
        </w:rPr>
        <w:t xml:space="preserve">from the Regridded Harmonized World Soil Database v1.2 </w:t>
      </w:r>
      <w:r w:rsidRPr="00B65DC2">
        <w:rPr>
          <w:rFonts w:ascii="Times" w:hAnsi="Times"/>
          <w:bCs/>
        </w:rPr>
        <w:fldChar w:fldCharType="begin" w:fldLock="1"/>
      </w:r>
      <w:r w:rsidR="00E217A7" w:rsidRPr="00B65DC2">
        <w:rPr>
          <w:rFonts w:ascii="Times" w:hAnsi="Times"/>
          <w:bCs/>
        </w:rPr>
        <w:instrText>ADDIN CSL_CITATION {"citationItems":[{"id":"ITEM-1","itemData":{"author":[{"dropping-particle":"","family":"Wieder","given":"W.R.","non-dropping-particle":"","parse-names":false,"suffix":""},{"dropping-particle":"","family":"Boehnert","given":"J.","non-dropping-particle":"","parse-names":false,"suffix":""},{"dropping-particle":"","family":"Bonan","given":"G.B.","non-dropping-particle":"","parse-names":false,"suffix":""},{"dropping-particle":"","family":"Langseth.","given":"M.","non-dropping-particle":"","parse-names":false,"suffix":""}],"container-title":"ORNL DAAC, Oak Ridge, Tennessee, USA","id":"ITEM-1","issued":{"date-parts":[["2014"]]},"title":"Regridded Harmonized World Soil Database v1.2","type":"webpage"},"uris":["http://www.mendeley.com/documents/?uuid=a2d84b45-9562-44f8-a680-16fa348ce7c3"]}],"mendeley":{"formattedCitation":"(Wieder et al., 2014)","plainTextFormattedCitation":"(Wieder et al., 2014)","previouslyFormattedCitation":"(Wieder et al., 2014)"},"properties":{"noteIndex":0},"schema":"https://github.com/citation-style-language/schema/raw/master/csl-citation.json"}</w:instrText>
      </w:r>
      <w:r w:rsidRPr="00B65DC2">
        <w:rPr>
          <w:rFonts w:ascii="Times" w:hAnsi="Times"/>
          <w:bCs/>
        </w:rPr>
        <w:fldChar w:fldCharType="separate"/>
      </w:r>
      <w:r w:rsidR="00D60333" w:rsidRPr="00B65DC2">
        <w:rPr>
          <w:rFonts w:ascii="Times" w:hAnsi="Times"/>
          <w:bCs/>
          <w:noProof/>
        </w:rPr>
        <w:t>(Wieder et al., 2014)</w:t>
      </w:r>
      <w:r w:rsidRPr="00B65DC2">
        <w:rPr>
          <w:rFonts w:ascii="Times" w:hAnsi="Times"/>
          <w:bCs/>
        </w:rPr>
        <w:fldChar w:fldCharType="end"/>
      </w:r>
      <w:r w:rsidRPr="00B65DC2">
        <w:rPr>
          <w:rFonts w:ascii="Times" w:hAnsi="Times"/>
          <w:bCs/>
        </w:rPr>
        <w:t xml:space="preserve">. </w:t>
      </w:r>
      <w:r w:rsidR="007519F0" w:rsidRPr="00B65DC2">
        <w:rPr>
          <w:rFonts w:ascii="Times" w:hAnsi="Times"/>
          <w:bCs/>
        </w:rPr>
        <w:t>We downloaded</w:t>
      </w:r>
      <w:r w:rsidR="00A8727B" w:rsidRPr="00B65DC2">
        <w:rPr>
          <w:rFonts w:ascii="Times" w:hAnsi="Times"/>
          <w:bCs/>
        </w:rPr>
        <w:t xml:space="preserve"> mean annual temperature (MAT) and mean annual precipitation (MAP) from WorldClim version 2.1 </w:t>
      </w:r>
      <w:r w:rsidR="00A037DD" w:rsidRPr="00B65DC2">
        <w:rPr>
          <w:rFonts w:ascii="Times" w:hAnsi="Times"/>
          <w:bCs/>
        </w:rPr>
        <w:t xml:space="preserve">and extracted </w:t>
      </w:r>
      <w:r w:rsidR="007519F0" w:rsidRPr="00B65DC2">
        <w:rPr>
          <w:rFonts w:ascii="Times" w:hAnsi="Times"/>
          <w:bCs/>
        </w:rPr>
        <w:t xml:space="preserve">their values </w:t>
      </w:r>
      <w:r w:rsidR="00A037DD" w:rsidRPr="00B65DC2">
        <w:rPr>
          <w:rFonts w:ascii="Times" w:hAnsi="Times"/>
          <w:bCs/>
        </w:rPr>
        <w:t xml:space="preserve">at FLUXNET2015 sites </w:t>
      </w:r>
      <w:r w:rsidR="00A8727B" w:rsidRPr="00B65DC2">
        <w:rPr>
          <w:rFonts w:ascii="Times" w:hAnsi="Times"/>
          <w:bCs/>
        </w:rPr>
        <w:fldChar w:fldCharType="begin" w:fldLock="1"/>
      </w:r>
      <w:r w:rsidR="00E217A7" w:rsidRPr="00B65DC2">
        <w:rPr>
          <w:rFonts w:ascii="Times" w:hAnsi="Times"/>
          <w:bCs/>
        </w:rPr>
        <w:instrText>ADDIN CSL_CITATION {"citationItems":[{"id":"ITEM-1","itemData":{"DOI":"10.1002/joc.5086","ISSN":"0899-8418","abstract":"We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Climatology","id":"ITEM-1","issue":"12","issued":{"date-parts":[["2017","10","1"]]},"page":"4302-4315","publisher":"John Wiley and Sons Ltd","title":"WorldClim 2: new 1</w:instrText>
      </w:r>
      <w:r w:rsidR="00E217A7" w:rsidRPr="00B65DC2">
        <w:rPr>
          <w:rFonts w:ascii="Cambria Math" w:hAnsi="Cambria Math" w:cs="Cambria Math"/>
          <w:bCs/>
        </w:rPr>
        <w:instrText>‐</w:instrText>
      </w:r>
      <w:r w:rsidR="00E217A7" w:rsidRPr="00B65DC2">
        <w:rPr>
          <w:rFonts w:ascii="Times" w:hAnsi="Times"/>
          <w:bCs/>
        </w:rPr>
        <w:instrText>km spatial resolution climate surfaces for global land areas","type":"article-journal","volume":"37"},"uris":["http://www.mendeley.com/documents/?uuid=bca68148-2216-3d38-9d7d-3cdd2e43f4fc"]}],"mendeley":{"formattedCitation":"(Fick &amp; Hijmans, 2017)","plainTextFormattedCitation":"(Fick &amp; Hijmans, 2017)","previouslyFormattedCitation":"(Fick &amp; Hijmans, 2017)"},"properties":{"noteIndex":0},"schema":"https://github.com/citation-style-language/schema/raw/master/csl-citation.json"}</w:instrText>
      </w:r>
      <w:r w:rsidR="00A8727B" w:rsidRPr="00B65DC2">
        <w:rPr>
          <w:rFonts w:ascii="Times" w:hAnsi="Times"/>
          <w:bCs/>
        </w:rPr>
        <w:fldChar w:fldCharType="separate"/>
      </w:r>
      <w:r w:rsidR="00D60333" w:rsidRPr="00B65DC2">
        <w:rPr>
          <w:rFonts w:ascii="Times" w:hAnsi="Times"/>
          <w:bCs/>
          <w:noProof/>
        </w:rPr>
        <w:t>(Fick &amp; Hijmans, 2017)</w:t>
      </w:r>
      <w:r w:rsidR="00A8727B" w:rsidRPr="00B65DC2">
        <w:rPr>
          <w:rFonts w:ascii="Times" w:hAnsi="Times"/>
          <w:bCs/>
        </w:rPr>
        <w:fldChar w:fldCharType="end"/>
      </w:r>
      <w:r w:rsidR="00A8727B" w:rsidRPr="00B65DC2">
        <w:rPr>
          <w:rFonts w:ascii="Times" w:hAnsi="Times"/>
          <w:bCs/>
        </w:rPr>
        <w:t xml:space="preserve">. </w:t>
      </w:r>
      <w:r w:rsidR="00A55B28" w:rsidRPr="00B65DC2">
        <w:rPr>
          <w:rFonts w:ascii="Times" w:hAnsi="Times"/>
          <w:bCs/>
        </w:rPr>
        <w:t>The aridity index was calculated as the ratio of annual precipitation (P) over potential evapotranspiration (PET), for all years in which data were available for the respective sites. Precipitation data are from the FLUXNET 2015 Tier 1 dataset; PET is calculated following the Priestly–Taylor equation</w:t>
      </w:r>
      <w:r w:rsidR="00B708B5" w:rsidRPr="00B65DC2">
        <w:rPr>
          <w:rFonts w:ascii="Times" w:hAnsi="Times"/>
          <w:bCs/>
        </w:rPr>
        <w:t xml:space="preserve"> (PET</w:t>
      </w:r>
      <w:r w:rsidR="00B708B5" w:rsidRPr="00B65DC2">
        <w:rPr>
          <w:rFonts w:ascii="Times" w:hAnsi="Times"/>
          <w:bCs/>
          <w:vertAlign w:val="subscript"/>
        </w:rPr>
        <w:t>PT</w:t>
      </w:r>
      <w:r w:rsidR="00B708B5" w:rsidRPr="00B65DC2">
        <w:rPr>
          <w:rFonts w:ascii="Times" w:hAnsi="Times"/>
          <w:bCs/>
        </w:rPr>
        <w:t>)</w:t>
      </w:r>
      <w:r w:rsidR="00A55B28" w:rsidRPr="00B65DC2">
        <w:rPr>
          <w:rFonts w:ascii="Times" w:hAnsi="Times"/>
          <w:bCs/>
        </w:rPr>
        <w:t xml:space="preserve">, as implemented in the SPLASH model </w:t>
      </w:r>
      <w:r w:rsidR="00A55B28" w:rsidRPr="00B65DC2">
        <w:rPr>
          <w:rFonts w:ascii="Times" w:hAnsi="Times"/>
          <w:bCs/>
        </w:rPr>
        <w:fldChar w:fldCharType="begin" w:fldLock="1"/>
      </w:r>
      <w:r w:rsidR="00E217A7" w:rsidRPr="00B65DC2">
        <w:rPr>
          <w:rFonts w:ascii="Times" w:hAnsi="Times"/>
          <w:bCs/>
        </w:rPr>
        <w:instrText>ADDIN CSL_CITATION {"citationItems":[{"id":"ITEM-1","itemData":{"DOI":"10.5194/gmd-10-689-2017","ISSN":"19919603","abstract":"Bioclimatic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Development","id":"ITEM-1","issue":"2","issued":{"date-parts":[["2017"]]},"page":"689-708","title":"Simple process-led algorithms for simulating habitats (SPLASH v.1.0): Robust indices of radiation, evapotranspiration and plant-available moisture","type":"article-journal","volume":"10"},"uris":["http://www.mendeley.com/documents/?uuid=b33d6494-63f6-40b3-a8a3-d5336fc160c7"]}],"mendeley":{"formattedCitation":"(Davis et al., 2017)","plainTextFormattedCitation":"(Davis et al., 2017)","previouslyFormattedCitation":"(Davis et al., 2017)"},"properties":{"noteIndex":0},"schema":"https://github.com/citation-style-language/schema/raw/master/csl-citation.json"}</w:instrText>
      </w:r>
      <w:r w:rsidR="00A55B28" w:rsidRPr="00B65DC2">
        <w:rPr>
          <w:rFonts w:ascii="Times" w:hAnsi="Times"/>
          <w:bCs/>
        </w:rPr>
        <w:fldChar w:fldCharType="separate"/>
      </w:r>
      <w:r w:rsidR="00D60333" w:rsidRPr="00B65DC2">
        <w:rPr>
          <w:rFonts w:ascii="Times" w:hAnsi="Times"/>
          <w:bCs/>
          <w:noProof/>
        </w:rPr>
        <w:t>(Davis et al., 2017)</w:t>
      </w:r>
      <w:r w:rsidR="00A55B28" w:rsidRPr="00B65DC2">
        <w:rPr>
          <w:rFonts w:ascii="Times" w:hAnsi="Times"/>
          <w:bCs/>
        </w:rPr>
        <w:fldChar w:fldCharType="end"/>
      </w:r>
      <w:r w:rsidR="00AA750E" w:rsidRPr="00B65DC2">
        <w:rPr>
          <w:rFonts w:ascii="Times" w:hAnsi="Times"/>
          <w:bCs/>
        </w:rPr>
        <w:t xml:space="preserve">. </w:t>
      </w:r>
      <w:r w:rsidR="00A037DD" w:rsidRPr="00B65DC2">
        <w:rPr>
          <w:rFonts w:ascii="Times" w:hAnsi="Times"/>
          <w:bCs/>
        </w:rPr>
        <w:t xml:space="preserve">Global topographic index </w:t>
      </w:r>
      <w:r w:rsidR="0081439D">
        <w:rPr>
          <w:rFonts w:ascii="Times" w:hAnsi="Times"/>
          <w:bCs/>
          <w:lang w:val="en-US"/>
        </w:rPr>
        <w:t xml:space="preserve">(GTI) </w:t>
      </w:r>
      <w:r w:rsidR="00A037DD" w:rsidRPr="00B65DC2">
        <w:rPr>
          <w:rFonts w:ascii="Times" w:hAnsi="Times"/>
          <w:bCs/>
        </w:rPr>
        <w:t xml:space="preserve">values were downloaded from a high-resolution dataset and extracted at FLUXNET2015 locations </w:t>
      </w:r>
      <w:r w:rsidR="00A037DD" w:rsidRPr="00B65DC2">
        <w:rPr>
          <w:rFonts w:ascii="Times" w:hAnsi="Times"/>
          <w:bCs/>
        </w:rPr>
        <w:fldChar w:fldCharType="begin" w:fldLock="1"/>
      </w:r>
      <w:r w:rsidR="00E217A7" w:rsidRPr="00B65DC2">
        <w:rPr>
          <w:rFonts w:ascii="Times" w:hAnsi="Times"/>
          <w:bCs/>
        </w:rPr>
        <w:instrText>ADDIN CSL_CITATION {"citationItems":[{"id":"ITEM-1","itemData":{"DOI":"10.5194/hess-19-91-2015","ISSN":"16077938","abstract":"Modelling land surface water flow is of critical importance for simulating land surface fluxes, predicting runoff and water table dynamics and for many other applications of Land Surface Models. Many approaches are based on the popular hydrology model TOPMODEL (TOPography-based hydrological MODEL), and the most important parameter of this model is the well-known topographic index. Here we present new, high-resolution parameter maps of the topographic index for all ice-free land pixels calculated from hydrologically conditioned HydroSHEDS (Hydrological data and maps based on SHuttle Elevation Derivatives at multiple Scales) data using the GA2 algorithm (GRIDATB 2). At 15 arcsec resolution, these layers are 4 times finer than the resolution of the previously best-available topographic index layers, the compound topographic index of HYDRO1k (CTI). For the largest river catchments occurring on each continent we found that, in comparison with CTI our revised values were up to 20% lower in, e.g. the Amazon. We found the highest catchment means were for the Murray-Darling and Nelson-Saskatchewan rather than for the Amazon and St. Lawrence as found from the CTI. For the majority of large catchments, however, the spread of our new GA2 index values is very similar to those of CTI, yet with more spatial variability apparent at fine scale. We believe these new index layers represent greatly improved global-scale topographic index values and hope that they will be widely used in land surface modelling applications in the future.","author":[{"dropping-particle":"","family":"Marthews","given":"T. R.","non-dropping-particle":"","parse-names":false,"suffix":""},{"dropping-particle":"","family":"Dadson","given":"S. J.","non-dropping-particle":"","parse-names":false,"suffix":""},{"dropping-particle":"","family":"Lehner","given":"B.","non-dropping-particle":"","parse-names":false,"suffix":""},{"dropping-particle":"","family":"Abele","given":"S.","non-dropping-particle":"","parse-names":false,"suffix":""},{"dropping-particle":"","family":"Gedney","given":"N.","non-dropping-particle":"","parse-names":false,"suffix":""}],"container-title":"Hydrology and Earth System Sciences","id":"ITEM-1","issue":"1","issued":{"date-parts":[["2015","1","7"]]},"page":"91-104","publisher":"Copernicus GmbH","title":"High-resolution global topographic index values for use in large-scale hydrological modelling","type":"article-journal","volume":"19"},"uris":["http://www.mendeley.com/documents/?uuid=563e893a-3fc8-3e91-a7ac-ea9af592bc47"]},{"id":"ITEM-2","itemData":{"author":[{"dropping-particle":"","family":"Marthews","given":"T.R.","non-dropping-particle":"","parse-names":false,"suffix":""},{"dropping-particle":"","family":"Dadson","given":"S.J.","non-dropping-particle":"","parse-names":false,"suffix":""},{"dropping-particle":"","family":"Lehner","given":"B.","non-dropping-particle":"","parse-names":false,"suffix":""},{"dropping-particle":"","family":"Abele","given":"S.","non-dropping-particle":"","parse-names":false,"suffix":""},{"dropping-particle":"","family":"Gedney","given":"N.","non-dropping-particle":"","parse-names":false,"suffix":""}],"container-title":"NERC Environmental Information Data Centre. (Dataset)","id":"ITEM-2","issued":{"date-parts":[["2015"]]},"title":"High-resolution global topographic index values","type":"webpage"},"uris":["http://www.mendeley.com/documents/?uuid=17d91ebd-b718-4ffa-af8e-c172f32ad7ae"]}],"mendeley":{"formattedCitation":"(Marthews et al., 2015a, 2015b)","plainTextFormattedCitation":"(Marthews et al., 2015a, 2015b)","previouslyFormattedCitation":"(Marthews et al., 2015a, 2015b)"},"properties":{"noteIndex":0},"schema":"https://github.com/citation-style-language/schema/raw/master/csl-citation.json"}</w:instrText>
      </w:r>
      <w:r w:rsidR="00A037DD" w:rsidRPr="00B65DC2">
        <w:rPr>
          <w:rFonts w:ascii="Times" w:hAnsi="Times"/>
          <w:bCs/>
        </w:rPr>
        <w:fldChar w:fldCharType="separate"/>
      </w:r>
      <w:r w:rsidR="00D60333" w:rsidRPr="00B65DC2">
        <w:rPr>
          <w:rFonts w:ascii="Times" w:hAnsi="Times"/>
          <w:bCs/>
          <w:noProof/>
        </w:rPr>
        <w:t>(Marthews et al., 2015a, 2015b)</w:t>
      </w:r>
      <w:r w:rsidR="00A037DD" w:rsidRPr="00B65DC2">
        <w:rPr>
          <w:rFonts w:ascii="Times" w:hAnsi="Times"/>
          <w:bCs/>
        </w:rPr>
        <w:fldChar w:fldCharType="end"/>
      </w:r>
      <w:r w:rsidR="00A037DD" w:rsidRPr="00B65DC2">
        <w:rPr>
          <w:rFonts w:ascii="Times" w:hAnsi="Times"/>
          <w:bCs/>
        </w:rPr>
        <w:t xml:space="preserve">. </w:t>
      </w:r>
    </w:p>
    <w:p w14:paraId="0986F434" w14:textId="77777777" w:rsidR="00A22CB2" w:rsidRPr="00B65DC2" w:rsidRDefault="00A22CB2" w:rsidP="007B238E">
      <w:pPr>
        <w:spacing w:after="120" w:line="480" w:lineRule="auto"/>
        <w:rPr>
          <w:rFonts w:ascii="Times" w:hAnsi="Times"/>
        </w:rPr>
      </w:pPr>
    </w:p>
    <w:p w14:paraId="7F3DC122" w14:textId="6800C63F" w:rsidR="005E4A75" w:rsidRPr="00B65DC2" w:rsidRDefault="005E4A75" w:rsidP="00E24AEE">
      <w:pPr>
        <w:spacing w:after="120" w:line="480" w:lineRule="auto"/>
        <w:jc w:val="both"/>
        <w:rPr>
          <w:rFonts w:ascii="Times" w:hAnsi="Times"/>
          <w:b/>
          <w:bCs/>
          <w:sz w:val="28"/>
          <w:szCs w:val="28"/>
        </w:rPr>
      </w:pPr>
      <w:r w:rsidRPr="00B65DC2">
        <w:rPr>
          <w:rFonts w:ascii="Times" w:hAnsi="Times"/>
          <w:b/>
          <w:bCs/>
          <w:sz w:val="28"/>
          <w:szCs w:val="28"/>
        </w:rPr>
        <w:t xml:space="preserve">Derivation of the </w:t>
      </w:r>
      <w:r w:rsidR="00D774D3" w:rsidRPr="00B65DC2">
        <w:rPr>
          <w:rFonts w:ascii="Times" w:hAnsi="Times"/>
          <w:b/>
          <w:bCs/>
          <w:sz w:val="28"/>
          <w:szCs w:val="28"/>
        </w:rPr>
        <w:t>c</w:t>
      </w:r>
      <w:r w:rsidRPr="00B65DC2">
        <w:rPr>
          <w:rFonts w:ascii="Times" w:hAnsi="Times"/>
          <w:b/>
          <w:bCs/>
          <w:sz w:val="28"/>
          <w:szCs w:val="28"/>
        </w:rPr>
        <w:t xml:space="preserve">umulative </w:t>
      </w:r>
      <w:r w:rsidR="00D774D3" w:rsidRPr="00B65DC2">
        <w:rPr>
          <w:rFonts w:ascii="Times" w:hAnsi="Times"/>
          <w:b/>
          <w:bCs/>
          <w:sz w:val="28"/>
          <w:szCs w:val="28"/>
        </w:rPr>
        <w:t>w</w:t>
      </w:r>
      <w:r w:rsidRPr="00B65DC2">
        <w:rPr>
          <w:rFonts w:ascii="Times" w:hAnsi="Times"/>
          <w:b/>
          <w:bCs/>
          <w:sz w:val="28"/>
          <w:szCs w:val="28"/>
        </w:rPr>
        <w:t xml:space="preserve">ater </w:t>
      </w:r>
      <w:r w:rsidR="00D774D3" w:rsidRPr="00B65DC2">
        <w:rPr>
          <w:rFonts w:ascii="Times" w:hAnsi="Times"/>
          <w:b/>
          <w:bCs/>
          <w:sz w:val="28"/>
          <w:szCs w:val="28"/>
        </w:rPr>
        <w:t>d</w:t>
      </w:r>
      <w:r w:rsidRPr="00B65DC2">
        <w:rPr>
          <w:rFonts w:ascii="Times" w:hAnsi="Times"/>
          <w:b/>
          <w:bCs/>
          <w:sz w:val="28"/>
          <w:szCs w:val="28"/>
        </w:rPr>
        <w:t>eficit</w:t>
      </w:r>
    </w:p>
    <w:p w14:paraId="2227C607" w14:textId="2E62D520" w:rsidR="005E4A75" w:rsidRPr="00C77C20" w:rsidRDefault="005E4A75" w:rsidP="00E24AEE">
      <w:pPr>
        <w:spacing w:after="120" w:line="480" w:lineRule="auto"/>
        <w:jc w:val="both"/>
        <w:rPr>
          <w:rFonts w:ascii="Times" w:hAnsi="Times"/>
          <w:lang w:val="en-US"/>
        </w:rPr>
      </w:pPr>
      <w:r w:rsidRPr="00B65DC2">
        <w:rPr>
          <w:rFonts w:ascii="Times" w:hAnsi="Times"/>
        </w:rPr>
        <w:t xml:space="preserve">We </w:t>
      </w:r>
      <w:r w:rsidR="00863C43" w:rsidRPr="00B65DC2">
        <w:rPr>
          <w:rFonts w:ascii="Times" w:hAnsi="Times"/>
        </w:rPr>
        <w:t>derived</w:t>
      </w:r>
      <w:r w:rsidRPr="00B65DC2">
        <w:rPr>
          <w:rFonts w:ascii="Times" w:hAnsi="Times"/>
        </w:rPr>
        <w:t xml:space="preserve"> the cumulative water deficit (CWD) as the cumulative difference of the actual evapotranspiration (ET</w:t>
      </w:r>
      <w:r w:rsidR="00AF0F44" w:rsidRPr="00B65DC2">
        <w:rPr>
          <w:rFonts w:ascii="Times" w:hAnsi="Times"/>
          <w:vertAlign w:val="subscript"/>
        </w:rPr>
        <w:t>obs</w:t>
      </w:r>
      <w:r w:rsidRPr="00B65DC2">
        <w:rPr>
          <w:rFonts w:ascii="Times" w:hAnsi="Times"/>
        </w:rPr>
        <w:t>) and precipitation (P)</w:t>
      </w:r>
      <w:ins w:id="13" w:author="Stocker  Benjamin" w:date="2022-03-24T11:38:00Z">
        <w:r w:rsidR="00103973" w:rsidRPr="00B65DC2">
          <w:rPr>
            <w:rFonts w:ascii="Times" w:hAnsi="Times"/>
          </w:rPr>
          <w:t>,</w:t>
        </w:r>
      </w:ins>
      <w:r w:rsidRPr="00B65DC2">
        <w:rPr>
          <w:rFonts w:ascii="Times" w:hAnsi="Times"/>
        </w:rPr>
        <w:t xml:space="preserve"> considered over continuous dry periods. </w:t>
      </w:r>
      <w:commentRangeStart w:id="14"/>
      <w:r w:rsidRPr="00B65DC2">
        <w:rPr>
          <w:rFonts w:ascii="Times" w:hAnsi="Times"/>
        </w:rPr>
        <w:t xml:space="preserve">The CWD timeseries is </w:t>
      </w:r>
      <w:r w:rsidR="00DC22E7" w:rsidRPr="00B65DC2">
        <w:rPr>
          <w:rFonts w:ascii="Times" w:hAnsi="Times"/>
        </w:rPr>
        <w:t>calculated as</w:t>
      </w:r>
      <w:r w:rsidRPr="00B65DC2">
        <w:rPr>
          <w:rFonts w:ascii="Times" w:hAnsi="Times"/>
        </w:rPr>
        <w:t xml:space="preserve"> </w:t>
      </w:r>
      <w:r w:rsidR="00DC22E7" w:rsidRPr="00B65DC2">
        <w:rPr>
          <w:rFonts w:ascii="Times" w:hAnsi="Times"/>
        </w:rPr>
        <w:t>the</w:t>
      </w:r>
      <w:r w:rsidRPr="00B65DC2">
        <w:rPr>
          <w:rFonts w:ascii="Times" w:hAnsi="Times"/>
        </w:rPr>
        <w:t xml:space="preserve"> </w:t>
      </w:r>
      <w:r w:rsidR="00A53DC3">
        <w:rPr>
          <w:rFonts w:ascii="Times" w:hAnsi="Times"/>
          <w:lang w:val="en-US"/>
        </w:rPr>
        <w:t>cumulative</w:t>
      </w:r>
      <w:r w:rsidRPr="00B65DC2">
        <w:rPr>
          <w:rFonts w:ascii="Times" w:hAnsi="Times"/>
        </w:rPr>
        <w:t xml:space="preserve"> sum of </w:t>
      </w:r>
      <m:oMath>
        <m:r>
          <w:rPr>
            <w:rFonts w:ascii="Cambria Math" w:hAnsi="Cambria Math"/>
          </w:rPr>
          <m:t>ET -</m:t>
        </m:r>
        <m:r>
          <w:rPr>
            <w:rFonts w:ascii="Cambria Math" w:hAnsi="Cambria Math"/>
            <w:lang w:val="en-GB"/>
          </w:rPr>
          <m:t>P</m:t>
        </m:r>
      </m:oMath>
      <w:r w:rsidRPr="00B65DC2">
        <w:rPr>
          <w:rFonts w:ascii="Times" w:hAnsi="Times"/>
        </w:rPr>
        <w:t xml:space="preserve"> for days when there is a net water loss from the </w:t>
      </w:r>
      <w:r w:rsidR="00103973" w:rsidRPr="00B65DC2">
        <w:rPr>
          <w:rFonts w:ascii="Times" w:hAnsi="Times"/>
        </w:rPr>
        <w:t xml:space="preserve">surface </w:t>
      </w:r>
      <w:r w:rsidR="00C77C20">
        <w:rPr>
          <w:rFonts w:ascii="Times" w:hAnsi="Times"/>
          <w:lang w:val="en-US"/>
        </w:rPr>
        <w:t>(</w:t>
      </w:r>
      <m:oMath>
        <m:r>
          <w:rPr>
            <w:rFonts w:ascii="Cambria Math" w:hAnsi="Cambria Math"/>
          </w:rPr>
          <m:t>ET -</m:t>
        </m:r>
        <m:r>
          <w:rPr>
            <w:rFonts w:ascii="Cambria Math" w:hAnsi="Cambria Math"/>
            <w:lang w:val="en-GB"/>
          </w:rPr>
          <m:t>P</m:t>
        </m:r>
        <m:r>
          <w:rPr>
            <w:rFonts w:ascii="Cambria Math" w:hAnsi="Cambria Math"/>
          </w:rPr>
          <m:t xml:space="preserve"> &gt;0</m:t>
        </m:r>
      </m:oMath>
      <w:r w:rsidRPr="00B65DC2">
        <w:rPr>
          <w:rFonts w:ascii="Times" w:hAnsi="Times"/>
        </w:rPr>
        <w:t xml:space="preserve">). The </w:t>
      </w:r>
      <w:r w:rsidR="00CE6A52">
        <w:rPr>
          <w:rFonts w:ascii="Times" w:hAnsi="Times"/>
          <w:lang w:val="en-US"/>
        </w:rPr>
        <w:t>summation</w:t>
      </w:r>
      <w:r w:rsidRPr="00B65DC2">
        <w:rPr>
          <w:rFonts w:ascii="Times" w:hAnsi="Times"/>
        </w:rPr>
        <w:t xml:space="preserve"> is stopped when the rain </w:t>
      </w:r>
      <w:r w:rsidR="002510BB">
        <w:rPr>
          <w:rFonts w:ascii="Times" w:hAnsi="Times"/>
          <w:lang w:val="en-US"/>
        </w:rPr>
        <w:t>has compensated the water loss due to ET, i.e. the cumulative sum across days is zero</w:t>
      </w:r>
      <w:r w:rsidR="00C77C20">
        <w:rPr>
          <w:rFonts w:ascii="Times" w:hAnsi="Times"/>
          <w:lang w:val="en-US"/>
        </w:rPr>
        <w:t xml:space="preserve">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 days</m:t>
            </m:r>
          </m:sup>
          <m:e>
            <m:r>
              <w:rPr>
                <w:rFonts w:ascii="Cambria Math" w:hAnsi="Cambria Math"/>
              </w:rPr>
              <m:t>(ET -</m:t>
            </m:r>
            <m:r>
              <w:rPr>
                <w:rFonts w:ascii="Cambria Math" w:hAnsi="Cambria Math"/>
                <w:lang w:val="en-GB"/>
              </w:rPr>
              <m:t>P)</m:t>
            </m:r>
            <m:r>
              <w:rPr>
                <w:rFonts w:ascii="Cambria Math" w:hAnsi="Cambria Math"/>
              </w:rPr>
              <m:t xml:space="preserve"> =0</m:t>
            </m:r>
          </m:e>
        </m:nary>
      </m:oMath>
      <w:r w:rsidR="00C77C20">
        <w:rPr>
          <w:rFonts w:ascii="Times" w:hAnsi="Times"/>
          <w:lang w:val="en-US"/>
        </w:rPr>
        <w:t xml:space="preserve">). </w:t>
      </w:r>
      <w:commentRangeEnd w:id="14"/>
      <w:r w:rsidR="007A4523">
        <w:rPr>
          <w:rStyle w:val="CommentReference"/>
          <w:lang w:val="en-US"/>
        </w:rPr>
        <w:commentReference w:id="14"/>
      </w:r>
      <w:r w:rsidRPr="00B65DC2">
        <w:rPr>
          <w:rFonts w:ascii="Times" w:hAnsi="Times"/>
        </w:rPr>
        <w:t xml:space="preserve">We define a ‘CWD event’ as the period between the start and the end </w:t>
      </w:r>
      <w:r w:rsidRPr="00B65DC2">
        <w:rPr>
          <w:rFonts w:ascii="Times" w:hAnsi="Times"/>
        </w:rPr>
        <w:lastRenderedPageBreak/>
        <w:t xml:space="preserve">of the summation, i.e. a dry-down event. We consider that water stress is already mitigated when new precipitation is re-wetting the </w:t>
      </w:r>
      <w:r w:rsidR="00F73E1A" w:rsidRPr="00B65DC2">
        <w:rPr>
          <w:rFonts w:ascii="Times" w:hAnsi="Times"/>
        </w:rPr>
        <w:t>topsoil</w:t>
      </w:r>
      <w:r w:rsidRPr="00B65DC2">
        <w:rPr>
          <w:rFonts w:ascii="Times" w:hAnsi="Times"/>
        </w:rPr>
        <w:t xml:space="preserve"> layers, even before the CWD is fully offset. For this reason, wi</w:t>
      </w:r>
      <w:r w:rsidRPr="00B65DC2">
        <w:rPr>
          <w:rFonts w:ascii="Times" w:hAnsi="Times"/>
          <w:lang w:val="en-GB"/>
        </w:rPr>
        <w:t>thin each ‘CWD event’</w:t>
      </w:r>
      <w:ins w:id="15" w:author="Stocker  Benjamin" w:date="2022-03-24T11:40:00Z">
        <w:r w:rsidR="00103973" w:rsidRPr="00B65DC2">
          <w:rPr>
            <w:rFonts w:ascii="Times" w:hAnsi="Times"/>
            <w:lang w:val="en-GB"/>
          </w:rPr>
          <w:t>,</w:t>
        </w:r>
      </w:ins>
      <w:r w:rsidRPr="00B65DC2">
        <w:rPr>
          <w:rFonts w:ascii="Times" w:hAnsi="Times"/>
          <w:lang w:val="en-GB"/>
        </w:rPr>
        <w:t xml:space="preserve"> we removed all data after rain has reduced the CWD to below 90% of its maximum value within the same event. </w:t>
      </w:r>
      <w:r w:rsidRPr="00B65DC2">
        <w:rPr>
          <w:rFonts w:ascii="Times" w:hAnsi="Times"/>
        </w:rPr>
        <w:t xml:space="preserve">To </w:t>
      </w:r>
      <w:r w:rsidR="00085D0B" w:rsidRPr="00B65DC2">
        <w:rPr>
          <w:rFonts w:ascii="Times" w:hAnsi="Times"/>
        </w:rPr>
        <w:t>eliminate</w:t>
      </w:r>
      <w:r w:rsidRPr="00B65DC2">
        <w:rPr>
          <w:rFonts w:ascii="Times" w:hAnsi="Times"/>
        </w:rPr>
        <w:t xml:space="preserve"> the noise caused by smaller CWD events, we retained only data that </w:t>
      </w:r>
      <w:r w:rsidR="00F90832" w:rsidRPr="00B65DC2">
        <w:rPr>
          <w:rFonts w:ascii="Times" w:hAnsi="Times"/>
        </w:rPr>
        <w:t xml:space="preserve">fell </w:t>
      </w:r>
      <w:r w:rsidRPr="00B65DC2">
        <w:rPr>
          <w:rFonts w:ascii="Times" w:hAnsi="Times"/>
        </w:rPr>
        <w:t xml:space="preserve">into the biggest CWD instances each year. </w:t>
      </w:r>
      <w:r w:rsidRPr="00B65DC2">
        <w:rPr>
          <w:rFonts w:ascii="Times" w:hAnsi="Times"/>
          <w:lang w:val="en-GB"/>
        </w:rPr>
        <w:t xml:space="preserve">We used daily latent heat </w:t>
      </w:r>
      <w:r w:rsidR="00F90832" w:rsidRPr="00B65DC2">
        <w:rPr>
          <w:rFonts w:ascii="Times" w:hAnsi="Times"/>
          <w:lang w:val="en-GB"/>
        </w:rPr>
        <w:t xml:space="preserve">flux </w:t>
      </w:r>
      <w:r w:rsidRPr="00B65DC2">
        <w:rPr>
          <w:rFonts w:ascii="Times" w:hAnsi="Times"/>
          <w:lang w:val="en-GB"/>
        </w:rPr>
        <w:t xml:space="preserve">and precipitation timeseries from the FLUXNET2015 database. To calculate the CWD, it is important to focus on high quality observations. For this reason, we only retained values that had less than 80% of the original half-hourly data gap-filled according to the FLUXNET2015 data processing pipeline. At the same time, when calculating CWD, </w:t>
      </w:r>
      <w:r w:rsidRPr="00B65DC2">
        <w:rPr>
          <w:rFonts w:ascii="Times" w:hAnsi="Times"/>
        </w:rPr>
        <w:t xml:space="preserve">we must use a continuous time series of ET to avoid gaps that could offset the calculation. To avoid this, ET was gap-filled with </w:t>
      </w:r>
      <w:r w:rsidR="00BB7ECB" w:rsidRPr="00B65DC2">
        <w:rPr>
          <w:rFonts w:ascii="Times" w:hAnsi="Times"/>
        </w:rPr>
        <w:t xml:space="preserve">single-layer </w:t>
      </w:r>
      <w:r w:rsidRPr="00B65DC2">
        <w:rPr>
          <w:rFonts w:ascii="Times" w:hAnsi="Times"/>
        </w:rPr>
        <w:t>neural networks, using temperature, PAR, VPD and ET simulated by the SPLASH model as predictors</w:t>
      </w:r>
      <w:r w:rsidR="00DA019F" w:rsidRPr="00B65DC2">
        <w:rPr>
          <w:rFonts w:ascii="Times" w:hAnsi="Times"/>
        </w:rPr>
        <w:t xml:space="preserve"> </w:t>
      </w:r>
      <w:r w:rsidRPr="00B65DC2">
        <w:rPr>
          <w:rFonts w:ascii="Times" w:hAnsi="Times"/>
        </w:rPr>
        <w:fldChar w:fldCharType="begin" w:fldLock="1"/>
      </w:r>
      <w:r w:rsidR="00E217A7" w:rsidRPr="00B65DC2">
        <w:rPr>
          <w:rFonts w:ascii="Times" w:hAnsi="Times"/>
        </w:rPr>
        <w:instrText>ADDIN CSL_CITATION {"citationItems":[{"id":"ITEM-1","itemData":{"DOI":"10.5194/gmd-10-689-2017","ISSN":"19919603","abstract":"Bioclimatic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Development","id":"ITEM-1","issue":"2","issued":{"date-parts":[["2017"]]},"page":"689-708","title":"Simple process-led algorithms for simulating habitats (SPLASH v.1.0): Robust indices of radiation, evapotranspiration and plant-available moisture","type":"article-journal","volume":"10"},"uris":["http://www.mendeley.com/documents/?uuid=b33d6494-63f6-40b3-a8a3-d5336fc160c7"]}],"mendeley":{"formattedCitation":"(Davis et al., 2017)","plainTextFormattedCitation":"(Davis et al., 2017)","previouslyFormattedCitation":"(Davis et al., 2017)"},"properties":{"noteIndex":0},"schema":"https://github.com/citation-style-language/schema/raw/master/csl-citation.json"}</w:instrText>
      </w:r>
      <w:r w:rsidRPr="00B65DC2">
        <w:rPr>
          <w:rFonts w:ascii="Times" w:hAnsi="Times"/>
        </w:rPr>
        <w:fldChar w:fldCharType="separate"/>
      </w:r>
      <w:r w:rsidR="00D60333" w:rsidRPr="00B65DC2">
        <w:rPr>
          <w:rFonts w:ascii="Times" w:hAnsi="Times"/>
          <w:noProof/>
        </w:rPr>
        <w:t>(Davis et al., 2017)</w:t>
      </w:r>
      <w:r w:rsidRPr="00B65DC2">
        <w:rPr>
          <w:rFonts w:ascii="Times" w:hAnsi="Times"/>
        </w:rPr>
        <w:fldChar w:fldCharType="end"/>
      </w:r>
      <w:r w:rsidRPr="00B65DC2">
        <w:rPr>
          <w:rFonts w:ascii="Times" w:hAnsi="Times"/>
        </w:rPr>
        <w:t xml:space="preserve">. To build this </w:t>
      </w:r>
      <w:r w:rsidR="00BB7ECB" w:rsidRPr="00B65DC2">
        <w:rPr>
          <w:rFonts w:ascii="Times" w:hAnsi="Times"/>
        </w:rPr>
        <w:t>model</w:t>
      </w:r>
      <w:r w:rsidRPr="00B65DC2">
        <w:rPr>
          <w:rFonts w:ascii="Times" w:hAnsi="Times"/>
        </w:rPr>
        <w:t xml:space="preserve">, we used </w:t>
      </w:r>
      <w:r w:rsidR="00F90832" w:rsidRPr="00B65DC2">
        <w:rPr>
          <w:rFonts w:ascii="Times" w:hAnsi="Times"/>
        </w:rPr>
        <w:t xml:space="preserve">the </w:t>
      </w:r>
      <w:r w:rsidRPr="00B65DC2">
        <w:rPr>
          <w:rFonts w:ascii="Times" w:hAnsi="Times"/>
        </w:rPr>
        <w:t>R package ‘NNET’</w:t>
      </w:r>
      <w:r w:rsidR="00E01D7E" w:rsidRPr="00B65DC2">
        <w:rPr>
          <w:rFonts w:ascii="Times" w:hAnsi="Times"/>
        </w:rPr>
        <w:t xml:space="preserve"> </w:t>
      </w:r>
      <w:r w:rsidRPr="00B65DC2">
        <w:rPr>
          <w:rFonts w:ascii="Times" w:hAnsi="Times"/>
        </w:rPr>
        <w:fldChar w:fldCharType="begin" w:fldLock="1"/>
      </w:r>
      <w:r w:rsidR="00E217A7" w:rsidRPr="00B65DC2">
        <w:rPr>
          <w:rFonts w:ascii="Times" w:hAnsi="Times"/>
        </w:rPr>
        <w:instrText>ADDIN CSL_CITATION {"citationItems":[{"id":"ITEM-1","itemData":{"ISBN":"0-387-95457-0","abstract":"Depends R (&gt;= 3.0.0), stats, utils Suggests MASS Description Software for feed-forward neural networks with a single hidden layer, and for multinomial log-linear models. Title Feed-Forward Neural Networks and Multinomial Log-Linear Models ByteCompile yes License GPL-2 | GPL-3","author":[{"dropping-particle":"","family":"Venables","given":"W. N.","non-dropping-particle":"","parse-names":false,"suffix":""},{"dropping-particle":"","family":"Ripley","given":"B. D.","non-dropping-particle":"","parse-names":false,"suffix":""}],"edition":"Fourth","id":"ITEM-1","issued":{"date-parts":[["2002"]]},"publisher":"Springer","publisher-place":"New York","title":"Modern Applied Statistics with S","type":"book"},"uris":["http://www.mendeley.com/documents/?uuid=2e60b7df-5c32-3046-abba-18a37453bf5d"]}],"mendeley":{"formattedCitation":"(Venables &amp; Ripley, 2002)","plainTextFormattedCitation":"(Venables &amp; Ripley, 2002)","previouslyFormattedCitation":"(Venables &amp; Ripley, 2002)"},"properties":{"noteIndex":0},"schema":"https://github.com/citation-style-language/schema/raw/master/csl-citation.json"}</w:instrText>
      </w:r>
      <w:r w:rsidRPr="00B65DC2">
        <w:rPr>
          <w:rFonts w:ascii="Times" w:hAnsi="Times"/>
        </w:rPr>
        <w:fldChar w:fldCharType="separate"/>
      </w:r>
      <w:r w:rsidR="00D60333" w:rsidRPr="00B65DC2">
        <w:rPr>
          <w:rFonts w:ascii="Times" w:hAnsi="Times"/>
          <w:noProof/>
        </w:rPr>
        <w:t>(Venables &amp; Ripley, 2002)</w:t>
      </w:r>
      <w:r w:rsidRPr="00B65DC2">
        <w:rPr>
          <w:rFonts w:ascii="Times" w:hAnsi="Times"/>
        </w:rPr>
        <w:fldChar w:fldCharType="end"/>
      </w:r>
      <w:r w:rsidRPr="00B65DC2">
        <w:rPr>
          <w:rFonts w:ascii="Times" w:hAnsi="Times"/>
        </w:rPr>
        <w:t xml:space="preserve"> and ‘CARET’ </w:t>
      </w:r>
      <w:r w:rsidRPr="00B65DC2">
        <w:rPr>
          <w:rFonts w:ascii="Times" w:hAnsi="Times"/>
        </w:rPr>
        <w:fldChar w:fldCharType="begin" w:fldLock="1"/>
      </w:r>
      <w:r w:rsidR="00E00CBC">
        <w:rPr>
          <w:rFonts w:ascii="Times" w:hAnsi="Times"/>
        </w:rPr>
        <w:instrText>ADDIN CSL_CITATION {"citationItems":[{"id":"ITEM-1","itemData":{"DOI":"10.1887/0750303123/b365c43","author":[{"dropping-particle":"","family":"Kuhn","given":"Max","non-dropping-particle":"","parse-names":false,"suffix":""},{"dropping-particle":"","family":"Wing","given":"Jed","non-dropping-particle":"","parse-names":false,"suffix":""},{"dropping-particle":"","family":"Weston","given":"Steve","non-dropping-particle":"","parse-names":false,"suffix":""},{"dropping-particle":"","family":"Williams","given":"Andre","non-dropping-particle":"","parse-names":false,"suffix":""},{"dropping-particle":"","family":"Keefer","given":"Chris","non-dropping-particle":"","parse-names":false,"suffix":""},{"dropping-particle":"","family":"Engelhardt","given":"Allan","non-dropping-particle":"","parse-names":false,"suffix":""},{"dropping-particle":"","family":"Cooper","given":"Tony","non-dropping-particle":"","parse-names":false,"suffix":""},{"dropping-particle":"","family":"Mayer","given":"Zachary","non-dropping-particle":"","parse-names":false,"suffix":""},{"dropping-particle":"","family":"Kenkel","given":"Brenton","non-dropping-particle":"","parse-names":false,"suffix":""},{"dropping-particle":"","family":"Team","given":"R Core","non-dropping-particle":"","parse-names":false,"suffix":""},{"dropping-particle":"","family":"Benesty","given":"Michael","non-dropping-particle":"","parse-names":false,"suffix":""},{"dropping-particle":"","family":"Lescarbeau","given":"Reynald","non-dropping-particle":"","parse-names":false,"suffix":""},{"dropping-particle":"","family":"Ziem","given":"Andrew","non-dropping-particle":"","parse-names":false,"suffix":""},{"dropping-particle":"","family":"Scrucca","given":"Luca","non-dropping-particle":"","parse-names":false,"suffix":""},{"dropping-particle":"","family":"Tang","given":"Yuan","non-dropping-particle":"","parse-names":false,"suffix":""},{"dropping-particle":"","family":"Candan","given":"Can","non-dropping-particle":"","parse-names":false,"suffix":""},{"dropping-particle":"","family":"Hunt","given":"Tyler","non-dropping-particle":"","parse-names":false,"suffix":""}],"id":"ITEM-1","issued":{"date-parts":[["2021"]]},"number":"6.0-88","title":"caret: Classification and Regression Training","type":"article"},"uris":["http://www.mendeley.com/documents/?uuid=72a2378f-4d84-3820-b5ee-7036de7075fc"]}],"mendeley":{"formattedCitation":"(Kuhn et al., 2021)","plainTextFormattedCitation":"(Kuhn et al., 2021)","previouslyFormattedCitation":"(Kuhn et al., 2021)"},"properties":{"noteIndex":0},"schema":"https://github.com/citation-style-language/schema/raw/master/csl-citation.json"}</w:instrText>
      </w:r>
      <w:r w:rsidRPr="00B65DC2">
        <w:rPr>
          <w:rFonts w:ascii="Times" w:hAnsi="Times"/>
        </w:rPr>
        <w:fldChar w:fldCharType="separate"/>
      </w:r>
      <w:r w:rsidR="00980F4A" w:rsidRPr="00980F4A">
        <w:rPr>
          <w:rFonts w:ascii="Times" w:hAnsi="Times"/>
          <w:noProof/>
        </w:rPr>
        <w:t>(Kuhn et al., 2021)</w:t>
      </w:r>
      <w:r w:rsidRPr="00B65DC2">
        <w:rPr>
          <w:rFonts w:ascii="Times" w:hAnsi="Times"/>
        </w:rPr>
        <w:fldChar w:fldCharType="end"/>
      </w:r>
      <w:r w:rsidRPr="00B65DC2">
        <w:rPr>
          <w:rFonts w:ascii="Times" w:hAnsi="Times"/>
        </w:rPr>
        <w:t xml:space="preserve">, </w:t>
      </w:r>
      <w:r w:rsidR="00F90832" w:rsidRPr="00B65DC2">
        <w:rPr>
          <w:rFonts w:ascii="Times" w:hAnsi="Times"/>
        </w:rPr>
        <w:t xml:space="preserve">and used a neural network with a </w:t>
      </w:r>
      <w:r w:rsidRPr="00B65DC2">
        <w:rPr>
          <w:rFonts w:ascii="Times" w:hAnsi="Times"/>
        </w:rPr>
        <w:t xml:space="preserve">single hidden layer, 20 nodes, 10-fold cross-validated. Note that we only used the gap-filled ET to calculate the CWD. Note also that this single hidden layer neural network used for gapfilling ET is different from the deep learning model defined above. We trained the deep learning model with the ET timeseries cleaned as described in the ‘data’ subchapter with no additional gap-filling. </w:t>
      </w:r>
    </w:p>
    <w:p w14:paraId="6AE4CD43" w14:textId="77777777" w:rsidR="005E4A75" w:rsidRPr="00B65DC2" w:rsidRDefault="005E4A75" w:rsidP="00E24AEE">
      <w:pPr>
        <w:spacing w:after="120" w:line="480" w:lineRule="auto"/>
        <w:jc w:val="both"/>
        <w:rPr>
          <w:rFonts w:ascii="Times" w:hAnsi="Times"/>
          <w:lang w:val="en-GB"/>
        </w:rPr>
      </w:pPr>
    </w:p>
    <w:p w14:paraId="66A3718F" w14:textId="2D9DFB1F" w:rsidR="005E4A75" w:rsidRPr="00B65DC2" w:rsidRDefault="005E4A75" w:rsidP="00E24AEE">
      <w:pPr>
        <w:spacing w:after="120" w:line="480" w:lineRule="auto"/>
        <w:jc w:val="both"/>
        <w:rPr>
          <w:rFonts w:ascii="Times" w:hAnsi="Times"/>
          <w:b/>
          <w:bCs/>
          <w:sz w:val="28"/>
          <w:szCs w:val="28"/>
          <w:lang w:val="en-GB"/>
        </w:rPr>
      </w:pPr>
      <w:r w:rsidRPr="00B65DC2">
        <w:rPr>
          <w:rFonts w:ascii="Times" w:hAnsi="Times"/>
          <w:b/>
          <w:bCs/>
          <w:sz w:val="28"/>
          <w:szCs w:val="28"/>
          <w:lang w:val="en-GB"/>
        </w:rPr>
        <w:t xml:space="preserve">Site selection and </w:t>
      </w:r>
      <w:r w:rsidR="00CC0B24">
        <w:rPr>
          <w:rFonts w:ascii="Times" w:hAnsi="Times"/>
          <w:b/>
          <w:bCs/>
          <w:sz w:val="28"/>
          <w:szCs w:val="28"/>
          <w:lang w:val="en-GB"/>
        </w:rPr>
        <w:t>binning</w:t>
      </w:r>
    </w:p>
    <w:p w14:paraId="1E5924C6" w14:textId="29FB090B" w:rsidR="007F2D80" w:rsidRPr="00711691" w:rsidRDefault="005E4A75" w:rsidP="00E24AEE">
      <w:pPr>
        <w:pStyle w:val="Body"/>
        <w:spacing w:after="120" w:line="480" w:lineRule="auto"/>
        <w:jc w:val="both"/>
        <w:rPr>
          <w:rFonts w:ascii="Times" w:hAnsi="Times"/>
          <w:color w:val="auto"/>
        </w:rPr>
      </w:pPr>
      <w:r w:rsidRPr="00B65DC2">
        <w:rPr>
          <w:rFonts w:ascii="Times" w:hAnsi="Times"/>
        </w:rPr>
        <w:t xml:space="preserve">We evaluated </w:t>
      </w:r>
      <w:proofErr w:type="spellStart"/>
      <w:r w:rsidRPr="00B65DC2">
        <w:rPr>
          <w:rFonts w:ascii="Times" w:hAnsi="Times"/>
        </w:rPr>
        <w:t>fET</w:t>
      </w:r>
      <w:proofErr w:type="spellEnd"/>
      <w:r w:rsidRPr="00B65DC2">
        <w:rPr>
          <w:rFonts w:ascii="Times" w:hAnsi="Times"/>
        </w:rPr>
        <w:t xml:space="preserve"> for 135 sites of the total of 166 sites in the FLUXNET Tier 1 dataset, where observational soil moisture was consistent with ET and modelled soil moisture gave consistent results (as defined </w:t>
      </w:r>
      <w:r w:rsidR="00C2046F" w:rsidRPr="00B65DC2">
        <w:rPr>
          <w:rFonts w:ascii="Times" w:hAnsi="Times"/>
        </w:rPr>
        <w:t>in 'Data'</w:t>
      </w:r>
      <w:r w:rsidRPr="00B65DC2">
        <w:rPr>
          <w:rFonts w:ascii="Times" w:hAnsi="Times"/>
        </w:rPr>
        <w:t>). The sites were filtered according to the final number of days after data cleaning (&gt; 300 d</w:t>
      </w:r>
      <w:r w:rsidR="00EA612D">
        <w:rPr>
          <w:rFonts w:ascii="Times" w:hAnsi="Times"/>
        </w:rPr>
        <w:t>)</w:t>
      </w:r>
      <w:r w:rsidR="002A0587">
        <w:rPr>
          <w:rFonts w:ascii="Times" w:hAnsi="Times"/>
        </w:rPr>
        <w:t xml:space="preserve"> and to the performance of the DNN model</w:t>
      </w:r>
      <w:r w:rsidR="00EA612D">
        <w:rPr>
          <w:rFonts w:ascii="Times" w:hAnsi="Times"/>
        </w:rPr>
        <w:t xml:space="preserve">. </w:t>
      </w:r>
      <w:r w:rsidR="002A0587">
        <w:rPr>
          <w:rFonts w:ascii="Times" w:hAnsi="Times"/>
          <w:color w:val="auto"/>
        </w:rPr>
        <w:t>M</w:t>
      </w:r>
      <w:r w:rsidRPr="00B65DC2">
        <w:rPr>
          <w:rFonts w:ascii="Times" w:hAnsi="Times"/>
          <w:color w:val="auto"/>
        </w:rPr>
        <w:t xml:space="preserve">ean modelled PET had </w:t>
      </w:r>
      <w:r w:rsidRPr="00B65DC2">
        <w:rPr>
          <w:rFonts w:ascii="Times" w:hAnsi="Times"/>
          <w:color w:val="auto"/>
        </w:rPr>
        <w:lastRenderedPageBreak/>
        <w:t xml:space="preserve">to be greater or equal to </w:t>
      </w:r>
      <w:r w:rsidR="000D6667" w:rsidRPr="00B65DC2">
        <w:rPr>
          <w:rFonts w:ascii="Times" w:hAnsi="Times"/>
          <w:color w:val="auto"/>
        </w:rPr>
        <w:t>ET</w:t>
      </w:r>
      <w:r w:rsidRPr="00B65DC2">
        <w:rPr>
          <w:rFonts w:ascii="Times" w:hAnsi="Times"/>
          <w:color w:val="auto"/>
        </w:rPr>
        <w:t xml:space="preserve"> during </w:t>
      </w:r>
      <w:r w:rsidRPr="00B65DC2">
        <w:rPr>
          <w:rFonts w:ascii="Times" w:hAnsi="Times"/>
          <w:color w:val="auto"/>
          <w:rtl/>
        </w:rPr>
        <w:t>‘</w:t>
      </w:r>
      <w:r w:rsidRPr="00B65DC2">
        <w:rPr>
          <w:rFonts w:ascii="Times" w:hAnsi="Times"/>
          <w:color w:val="auto"/>
        </w:rPr>
        <w:t>dry days</w:t>
      </w:r>
      <w:r w:rsidRPr="00B65DC2">
        <w:rPr>
          <w:rFonts w:ascii="Times" w:hAnsi="Times"/>
          <w:color w:val="auto"/>
          <w:rtl/>
        </w:rPr>
        <w:t>’</w:t>
      </w:r>
      <w:r w:rsidRPr="00B65DC2">
        <w:rPr>
          <w:rFonts w:ascii="Times" w:hAnsi="Times"/>
          <w:color w:val="auto"/>
        </w:rPr>
        <w:t xml:space="preserve"> and </w:t>
      </w:r>
      <w:r w:rsidR="00962CC2" w:rsidRPr="00B65DC2">
        <w:rPr>
          <w:rFonts w:ascii="Times" w:hAnsi="Times"/>
          <w:color w:val="auto"/>
        </w:rPr>
        <w:t xml:space="preserve">the </w:t>
      </w:r>
      <w:r w:rsidRPr="00B65DC2">
        <w:rPr>
          <w:rFonts w:ascii="Times" w:hAnsi="Times"/>
          <w:color w:val="auto"/>
        </w:rPr>
        <w:t>R</w:t>
      </w:r>
      <w:r w:rsidRPr="00B65DC2">
        <w:rPr>
          <w:rFonts w:ascii="Times" w:hAnsi="Times"/>
          <w:color w:val="auto"/>
          <w:vertAlign w:val="superscript"/>
        </w:rPr>
        <w:t>2</w:t>
      </w:r>
      <w:r w:rsidRPr="00B65DC2">
        <w:rPr>
          <w:rFonts w:ascii="Times" w:hAnsi="Times"/>
          <w:color w:val="auto"/>
        </w:rPr>
        <w:t xml:space="preserve"> </w:t>
      </w:r>
      <w:r w:rsidR="00BC60F6" w:rsidRPr="00B65DC2">
        <w:rPr>
          <w:rFonts w:ascii="Times" w:hAnsi="Times"/>
          <w:color w:val="auto"/>
        </w:rPr>
        <w:t>between</w:t>
      </w:r>
      <w:r w:rsidRPr="00B65DC2">
        <w:rPr>
          <w:rFonts w:ascii="Times" w:hAnsi="Times"/>
          <w:color w:val="auto"/>
        </w:rPr>
        <w:t xml:space="preserve"> modelled </w:t>
      </w:r>
      <w:r w:rsidR="000D6667" w:rsidRPr="00B65DC2">
        <w:rPr>
          <w:rFonts w:ascii="Times" w:hAnsi="Times"/>
          <w:color w:val="auto"/>
        </w:rPr>
        <w:t>ET</w:t>
      </w:r>
      <w:r w:rsidRPr="00B65DC2">
        <w:rPr>
          <w:rFonts w:ascii="Times" w:hAnsi="Times"/>
          <w:color w:val="auto"/>
        </w:rPr>
        <w:t xml:space="preserve"> and </w:t>
      </w:r>
      <w:proofErr w:type="spellStart"/>
      <w:r w:rsidR="009A4C79" w:rsidRPr="00B65DC2">
        <w:rPr>
          <w:rFonts w:ascii="Times" w:hAnsi="Times"/>
        </w:rPr>
        <w:t>ET</w:t>
      </w:r>
      <w:r w:rsidR="009A4C79" w:rsidRPr="00B65DC2">
        <w:rPr>
          <w:rFonts w:ascii="Times" w:hAnsi="Times"/>
          <w:vertAlign w:val="subscript"/>
        </w:rPr>
        <w:t>obs</w:t>
      </w:r>
      <w:proofErr w:type="spellEnd"/>
      <w:r w:rsidRPr="00B65DC2">
        <w:rPr>
          <w:rFonts w:ascii="Times" w:hAnsi="Times"/>
          <w:color w:val="auto"/>
        </w:rPr>
        <w:t xml:space="preserve"> had to be &gt; 0.5</w:t>
      </w:r>
      <w:r w:rsidR="00DE5389">
        <w:rPr>
          <w:rFonts w:ascii="Times" w:hAnsi="Times"/>
          <w:color w:val="auto"/>
        </w:rPr>
        <w:t xml:space="preserve">, leaving </w:t>
      </w:r>
      <w:r w:rsidR="00711691">
        <w:rPr>
          <w:rFonts w:ascii="Times" w:hAnsi="Times"/>
          <w:color w:val="auto"/>
        </w:rPr>
        <w:t xml:space="preserve">59 sites. Seven sites were excluded upon visual inspection of the </w:t>
      </w:r>
      <w:proofErr w:type="spellStart"/>
      <w:r w:rsidR="00711691">
        <w:rPr>
          <w:rFonts w:ascii="Times" w:hAnsi="Times"/>
          <w:color w:val="auto"/>
        </w:rPr>
        <w:t>fET</w:t>
      </w:r>
      <w:proofErr w:type="spellEnd"/>
      <w:r w:rsidR="00711691">
        <w:rPr>
          <w:rFonts w:ascii="Times" w:hAnsi="Times"/>
          <w:color w:val="auto"/>
        </w:rPr>
        <w:t xml:space="preserve"> vs CWD relationship, which was not giving consistent results. </w:t>
      </w:r>
      <w:r w:rsidRPr="00B65DC2">
        <w:rPr>
          <w:rFonts w:ascii="Times" w:hAnsi="Times"/>
        </w:rPr>
        <w:t xml:space="preserve">The remaining </w:t>
      </w:r>
      <w:r w:rsidRPr="00B65DC2">
        <w:rPr>
          <w:rFonts w:ascii="Times" w:hAnsi="Times"/>
          <w:color w:val="auto"/>
        </w:rPr>
        <w:t>5</w:t>
      </w:r>
      <w:r w:rsidR="00314CFB">
        <w:rPr>
          <w:rFonts w:ascii="Times" w:hAnsi="Times"/>
          <w:color w:val="auto"/>
        </w:rPr>
        <w:t>2</w:t>
      </w:r>
      <w:r w:rsidRPr="00B65DC2">
        <w:rPr>
          <w:rFonts w:ascii="Times" w:hAnsi="Times"/>
          <w:color w:val="auto"/>
        </w:rPr>
        <w:t xml:space="preserve"> sites </w:t>
      </w:r>
      <w:r w:rsidRPr="00B65DC2">
        <w:rPr>
          <w:rFonts w:ascii="Times" w:hAnsi="Times"/>
        </w:rPr>
        <w:t xml:space="preserve">are listed in Table 1. </w:t>
      </w:r>
      <w:r w:rsidR="00E2201F" w:rsidRPr="002A0587">
        <w:rPr>
          <w:rFonts w:ascii="Times" w:hAnsi="Times"/>
          <w:color w:val="auto"/>
        </w:rPr>
        <w:t xml:space="preserve">We removed </w:t>
      </w:r>
      <w:proofErr w:type="spellStart"/>
      <w:r w:rsidR="00E2201F" w:rsidRPr="002A0587">
        <w:rPr>
          <w:rFonts w:ascii="Times" w:hAnsi="Times"/>
          <w:color w:val="auto"/>
        </w:rPr>
        <w:t>fET</w:t>
      </w:r>
      <w:proofErr w:type="spellEnd"/>
      <w:r w:rsidR="00E2201F" w:rsidRPr="002A0587">
        <w:rPr>
          <w:rFonts w:ascii="Times" w:hAnsi="Times"/>
          <w:color w:val="auto"/>
        </w:rPr>
        <w:t xml:space="preserve"> outliers, defined as any value that fell outside of the interval </w:t>
      </w:r>
      <m:oMath>
        <m:acc>
          <m:accPr>
            <m:chr m:val="̅"/>
            <m:ctrlPr>
              <w:rPr>
                <w:rFonts w:ascii="Cambria Math" w:hAnsi="Cambria Math"/>
                <w:iCs/>
                <w:color w:val="auto"/>
              </w:rPr>
            </m:ctrlPr>
          </m:accPr>
          <m:e>
            <m:r>
              <m:rPr>
                <m:sty m:val="p"/>
              </m:rPr>
              <w:rPr>
                <w:rFonts w:ascii="Cambria Math" w:hAnsi="Cambria Math"/>
                <w:color w:val="auto"/>
              </w:rPr>
              <m:t>fET</m:t>
            </m:r>
          </m:e>
        </m:acc>
        <m:r>
          <m:rPr>
            <m:sty m:val="p"/>
          </m:rPr>
          <w:rPr>
            <w:rFonts w:ascii="Cambria Math" w:hAnsi="Cambria Math"/>
            <w:color w:val="auto"/>
          </w:rPr>
          <m:t>±2.5*std(fET)</m:t>
        </m:r>
        <m:r>
          <w:rPr>
            <w:rFonts w:ascii="Cambria Math" w:hAnsi="Cambria Math"/>
            <w:color w:val="auto"/>
          </w:rPr>
          <m:t>.</m:t>
        </m:r>
      </m:oMath>
      <w:r w:rsidR="00E2201F" w:rsidRPr="002A0587">
        <w:rPr>
          <w:rFonts w:ascii="Times" w:hAnsi="Times"/>
          <w:color w:val="auto"/>
        </w:rPr>
        <w:t xml:space="preserve"> </w:t>
      </w:r>
      <w:r w:rsidRPr="002A0587">
        <w:rPr>
          <w:rFonts w:ascii="Times" w:hAnsi="Times"/>
          <w:color w:val="auto"/>
        </w:rPr>
        <w:t xml:space="preserve">To categorize the behavior of different sites, we calculated the </w:t>
      </w:r>
      <w:r w:rsidR="006978CE" w:rsidRPr="002A0587">
        <w:rPr>
          <w:rFonts w:ascii="Times" w:hAnsi="Times"/>
          <w:color w:val="auto"/>
        </w:rPr>
        <w:t>median</w:t>
      </w:r>
      <w:r w:rsidRPr="002A0587">
        <w:rPr>
          <w:rFonts w:ascii="Times" w:hAnsi="Times"/>
          <w:color w:val="auto"/>
        </w:rPr>
        <w:t xml:space="preserve"> of </w:t>
      </w:r>
      <w:proofErr w:type="spellStart"/>
      <w:r w:rsidRPr="002A0587">
        <w:rPr>
          <w:rFonts w:ascii="Times" w:hAnsi="Times"/>
          <w:color w:val="auto"/>
        </w:rPr>
        <w:t>fET</w:t>
      </w:r>
      <w:proofErr w:type="spellEnd"/>
      <w:r w:rsidRPr="002A0587">
        <w:rPr>
          <w:rFonts w:ascii="Times" w:hAnsi="Times"/>
          <w:color w:val="auto"/>
        </w:rPr>
        <w:t xml:space="preserve"> for every site</w:t>
      </w:r>
      <w:r w:rsidR="006978CE" w:rsidRPr="002A0587">
        <w:rPr>
          <w:rFonts w:ascii="Times" w:hAnsi="Times"/>
          <w:color w:val="auto"/>
        </w:rPr>
        <w:t xml:space="preserve">, in the CWD interval comprised between 125 mm and 175 mm. </w:t>
      </w:r>
      <w:r w:rsidR="0042020F" w:rsidRPr="002A0587">
        <w:rPr>
          <w:rFonts w:ascii="Times" w:hAnsi="Times"/>
          <w:color w:val="auto"/>
        </w:rPr>
        <w:t>We</w:t>
      </w:r>
      <w:r w:rsidRPr="002A0587">
        <w:rPr>
          <w:rFonts w:ascii="Times" w:hAnsi="Times"/>
          <w:color w:val="auto"/>
        </w:rPr>
        <w:t xml:space="preserve"> </w:t>
      </w:r>
      <w:r w:rsidR="00C958A1" w:rsidRPr="002A0587">
        <w:rPr>
          <w:rFonts w:ascii="Times" w:hAnsi="Times"/>
          <w:color w:val="auto"/>
        </w:rPr>
        <w:t>grouped</w:t>
      </w:r>
      <w:r w:rsidRPr="002A0587">
        <w:rPr>
          <w:rFonts w:ascii="Times" w:hAnsi="Times"/>
          <w:color w:val="auto"/>
        </w:rPr>
        <w:t xml:space="preserve"> all sites along this single dimension using a k-means algorithm, with predefined k = 3 (3 </w:t>
      </w:r>
      <w:r w:rsidR="0004458C">
        <w:rPr>
          <w:rFonts w:ascii="Times" w:hAnsi="Times"/>
          <w:color w:val="auto"/>
        </w:rPr>
        <w:t>groups</w:t>
      </w:r>
      <w:r w:rsidRPr="002A0587">
        <w:rPr>
          <w:rFonts w:ascii="Times" w:hAnsi="Times"/>
          <w:color w:val="auto"/>
        </w:rPr>
        <w:t xml:space="preserve">). We conducted a sensitivity analysis with k = 2 and k = 4. We retained the </w:t>
      </w:r>
      <w:r w:rsidR="00737AEF">
        <w:rPr>
          <w:rFonts w:ascii="Times" w:hAnsi="Times"/>
          <w:color w:val="auto"/>
        </w:rPr>
        <w:t>grouping</w:t>
      </w:r>
      <w:r w:rsidRPr="002A0587">
        <w:rPr>
          <w:rFonts w:ascii="Times" w:hAnsi="Times"/>
          <w:color w:val="auto"/>
        </w:rPr>
        <w:t xml:space="preserve"> with k = 3, as it captured more efficiently the inherent </w:t>
      </w:r>
      <w:proofErr w:type="spellStart"/>
      <w:r w:rsidRPr="002A0587">
        <w:rPr>
          <w:rFonts w:ascii="Times" w:hAnsi="Times"/>
          <w:color w:val="auto"/>
        </w:rPr>
        <w:t>fET</w:t>
      </w:r>
      <w:proofErr w:type="spellEnd"/>
      <w:r w:rsidRPr="002A0587">
        <w:rPr>
          <w:rFonts w:ascii="Times" w:hAnsi="Times"/>
          <w:color w:val="auto"/>
        </w:rPr>
        <w:t xml:space="preserve"> distribution. </w:t>
      </w:r>
      <w:r w:rsidR="00F94853" w:rsidRPr="002A0587">
        <w:rPr>
          <w:rFonts w:ascii="Times" w:hAnsi="Times"/>
          <w:color w:val="auto"/>
        </w:rPr>
        <w:t xml:space="preserve">The resulting groups </w:t>
      </w:r>
      <w:proofErr w:type="gramStart"/>
      <w:r w:rsidR="00F94853" w:rsidRPr="002A0587">
        <w:rPr>
          <w:rFonts w:ascii="Times" w:hAnsi="Times"/>
          <w:color w:val="auto"/>
        </w:rPr>
        <w:t>were:</w:t>
      </w:r>
      <w:proofErr w:type="gramEnd"/>
      <w:r w:rsidR="00F94853" w:rsidRPr="002A0587">
        <w:rPr>
          <w:rFonts w:ascii="Times" w:hAnsi="Times"/>
          <w:color w:val="auto"/>
        </w:rPr>
        <w:t xml:space="preserve"> high </w:t>
      </w:r>
      <w:proofErr w:type="spellStart"/>
      <w:r w:rsidR="00F94853" w:rsidRPr="002A0587">
        <w:rPr>
          <w:rFonts w:ascii="Times" w:hAnsi="Times"/>
          <w:color w:val="auto"/>
        </w:rPr>
        <w:t>fET</w:t>
      </w:r>
      <w:proofErr w:type="spellEnd"/>
      <w:r w:rsidR="00F94853" w:rsidRPr="002A0587">
        <w:rPr>
          <w:rFonts w:ascii="Times" w:hAnsi="Times"/>
          <w:color w:val="auto"/>
        </w:rPr>
        <w:t xml:space="preserve">, medium </w:t>
      </w:r>
      <w:proofErr w:type="spellStart"/>
      <w:r w:rsidR="00F94853" w:rsidRPr="002A0587">
        <w:rPr>
          <w:rFonts w:ascii="Times" w:hAnsi="Times"/>
          <w:color w:val="auto"/>
        </w:rPr>
        <w:t>fET</w:t>
      </w:r>
      <w:proofErr w:type="spellEnd"/>
      <w:r w:rsidR="00F94853" w:rsidRPr="002A0587">
        <w:rPr>
          <w:rFonts w:ascii="Times" w:hAnsi="Times"/>
          <w:color w:val="auto"/>
        </w:rPr>
        <w:t xml:space="preserve"> and low </w:t>
      </w:r>
      <w:proofErr w:type="spellStart"/>
      <w:r w:rsidR="00F94853" w:rsidRPr="002A0587">
        <w:rPr>
          <w:rFonts w:ascii="Times" w:hAnsi="Times"/>
          <w:color w:val="auto"/>
        </w:rPr>
        <w:t>fET</w:t>
      </w:r>
      <w:proofErr w:type="spellEnd"/>
      <w:r w:rsidR="00F94853" w:rsidRPr="002A0587">
        <w:rPr>
          <w:rFonts w:ascii="Times" w:hAnsi="Times"/>
          <w:color w:val="auto"/>
        </w:rPr>
        <w:t xml:space="preserve">, and showed a consistent pattern in the decline of </w:t>
      </w:r>
      <w:proofErr w:type="spellStart"/>
      <w:r w:rsidR="00F94853" w:rsidRPr="002A0587">
        <w:rPr>
          <w:rFonts w:ascii="Times" w:hAnsi="Times"/>
          <w:color w:val="auto"/>
        </w:rPr>
        <w:t>fET</w:t>
      </w:r>
      <w:proofErr w:type="spellEnd"/>
      <w:r w:rsidR="00F94853" w:rsidRPr="002A0587">
        <w:rPr>
          <w:rFonts w:ascii="Times" w:hAnsi="Times"/>
          <w:color w:val="auto"/>
        </w:rPr>
        <w:t xml:space="preserve"> during drought. </w:t>
      </w:r>
      <w:r w:rsidR="00F94853">
        <w:rPr>
          <w:rFonts w:ascii="Times" w:hAnsi="Times"/>
          <w:color w:val="auto"/>
        </w:rPr>
        <w:t xml:space="preserve">Sites that did not have a </w:t>
      </w:r>
      <w:proofErr w:type="spellStart"/>
      <w:r w:rsidR="00F94853">
        <w:rPr>
          <w:rFonts w:ascii="Times" w:hAnsi="Times"/>
          <w:color w:val="auto"/>
        </w:rPr>
        <w:t>fET</w:t>
      </w:r>
      <w:proofErr w:type="spellEnd"/>
      <w:r w:rsidR="00F94853">
        <w:rPr>
          <w:rFonts w:ascii="Times" w:hAnsi="Times"/>
          <w:color w:val="auto"/>
        </w:rPr>
        <w:t xml:space="preserve"> value in that CWD interval were manually assigned to the 'high </w:t>
      </w:r>
      <w:proofErr w:type="spellStart"/>
      <w:r w:rsidR="00F94853">
        <w:rPr>
          <w:rFonts w:ascii="Times" w:hAnsi="Times"/>
          <w:color w:val="auto"/>
        </w:rPr>
        <w:t>fET</w:t>
      </w:r>
      <w:proofErr w:type="spellEnd"/>
      <w:r w:rsidR="00F94853">
        <w:rPr>
          <w:rFonts w:ascii="Times" w:hAnsi="Times"/>
          <w:color w:val="auto"/>
        </w:rPr>
        <w:t xml:space="preserve">' </w:t>
      </w:r>
      <w:r w:rsidR="006C0B1B">
        <w:rPr>
          <w:rFonts w:ascii="Times" w:hAnsi="Times"/>
          <w:color w:val="auto"/>
        </w:rPr>
        <w:t>group</w:t>
      </w:r>
      <w:r w:rsidR="00F94853">
        <w:rPr>
          <w:rFonts w:ascii="Times" w:hAnsi="Times"/>
          <w:color w:val="auto"/>
        </w:rPr>
        <w:t xml:space="preserve">, as their behavior was more consistent with other sites in that group (Supplementary Fig. 3). </w:t>
      </w:r>
      <w:r w:rsidRPr="002A0587">
        <w:rPr>
          <w:rFonts w:ascii="Times" w:hAnsi="Times"/>
          <w:color w:val="auto"/>
        </w:rPr>
        <w:t xml:space="preserve">We chose </w:t>
      </w:r>
      <w:r w:rsidR="00C958A1" w:rsidRPr="002A0587">
        <w:rPr>
          <w:rFonts w:ascii="Times" w:hAnsi="Times"/>
          <w:color w:val="auto"/>
        </w:rPr>
        <w:t xml:space="preserve">this grouping based on the </w:t>
      </w:r>
      <w:proofErr w:type="spellStart"/>
      <w:r w:rsidR="00C958A1" w:rsidRPr="002A0587">
        <w:rPr>
          <w:rFonts w:ascii="Times" w:hAnsi="Times"/>
          <w:color w:val="auto"/>
        </w:rPr>
        <w:t>fET</w:t>
      </w:r>
      <w:proofErr w:type="spellEnd"/>
      <w:r w:rsidR="00C958A1" w:rsidRPr="002A0587">
        <w:rPr>
          <w:rFonts w:ascii="Times" w:hAnsi="Times"/>
          <w:color w:val="auto"/>
        </w:rPr>
        <w:t xml:space="preserve"> median at a CWD of 150 mm, because this is where there was the most variability in the </w:t>
      </w:r>
      <w:proofErr w:type="spellStart"/>
      <w:r w:rsidR="00C958A1" w:rsidRPr="002A0587">
        <w:rPr>
          <w:rFonts w:ascii="Times" w:hAnsi="Times"/>
          <w:color w:val="auto"/>
        </w:rPr>
        <w:t>fET</w:t>
      </w:r>
      <w:proofErr w:type="spellEnd"/>
      <w:r w:rsidR="00C958A1" w:rsidRPr="002A0587">
        <w:rPr>
          <w:rFonts w:ascii="Times" w:hAnsi="Times"/>
          <w:color w:val="auto"/>
        </w:rPr>
        <w:t xml:space="preserve"> vs CWD response (see Fig. 4). </w:t>
      </w:r>
    </w:p>
    <w:p w14:paraId="58789435" w14:textId="091DAD5B" w:rsidR="00D36123" w:rsidRDefault="00D36123" w:rsidP="00E502A6">
      <w:pPr>
        <w:pStyle w:val="Body"/>
        <w:spacing w:after="120" w:line="480" w:lineRule="auto"/>
        <w:jc w:val="both"/>
        <w:rPr>
          <w:rFonts w:ascii="Times" w:hAnsi="Times"/>
          <w:color w:val="FF0000"/>
        </w:rPr>
      </w:pPr>
    </w:p>
    <w:p w14:paraId="529024E5" w14:textId="2CA34BD0" w:rsidR="00E502A6" w:rsidRDefault="00E502A6" w:rsidP="00E502A6">
      <w:pPr>
        <w:pStyle w:val="Body"/>
        <w:spacing w:after="120" w:line="480" w:lineRule="auto"/>
        <w:jc w:val="both"/>
        <w:rPr>
          <w:rFonts w:ascii="Times" w:hAnsi="Times"/>
          <w:color w:val="FF0000"/>
        </w:rPr>
      </w:pPr>
    </w:p>
    <w:p w14:paraId="0FA02995" w14:textId="0E67E364" w:rsidR="002B686B" w:rsidRDefault="002B686B" w:rsidP="00E502A6">
      <w:pPr>
        <w:pStyle w:val="Body"/>
        <w:spacing w:after="120" w:line="480" w:lineRule="auto"/>
        <w:jc w:val="both"/>
        <w:rPr>
          <w:rFonts w:ascii="Times" w:hAnsi="Times"/>
          <w:color w:val="FF0000"/>
        </w:rPr>
      </w:pPr>
    </w:p>
    <w:p w14:paraId="428B37E3" w14:textId="71EBE105" w:rsidR="002B686B" w:rsidRDefault="002B686B" w:rsidP="00E502A6">
      <w:pPr>
        <w:pStyle w:val="Body"/>
        <w:spacing w:after="120" w:line="480" w:lineRule="auto"/>
        <w:jc w:val="both"/>
        <w:rPr>
          <w:rFonts w:ascii="Times" w:hAnsi="Times"/>
          <w:color w:val="FF0000"/>
        </w:rPr>
      </w:pPr>
    </w:p>
    <w:p w14:paraId="012469B1" w14:textId="6CF75BED" w:rsidR="002B686B" w:rsidRDefault="002B686B" w:rsidP="00E502A6">
      <w:pPr>
        <w:pStyle w:val="Body"/>
        <w:spacing w:after="120" w:line="480" w:lineRule="auto"/>
        <w:jc w:val="both"/>
        <w:rPr>
          <w:rFonts w:ascii="Times" w:hAnsi="Times"/>
          <w:color w:val="FF0000"/>
        </w:rPr>
      </w:pPr>
    </w:p>
    <w:p w14:paraId="688E8EE1" w14:textId="400C35D0" w:rsidR="002B686B" w:rsidRDefault="002B686B" w:rsidP="00E502A6">
      <w:pPr>
        <w:pStyle w:val="Body"/>
        <w:spacing w:after="120" w:line="480" w:lineRule="auto"/>
        <w:jc w:val="both"/>
        <w:rPr>
          <w:rFonts w:ascii="Times" w:hAnsi="Times"/>
          <w:color w:val="FF0000"/>
        </w:rPr>
      </w:pPr>
    </w:p>
    <w:p w14:paraId="2F7951DE" w14:textId="5C467B4D" w:rsidR="002B686B" w:rsidRDefault="002B686B" w:rsidP="00E502A6">
      <w:pPr>
        <w:pStyle w:val="Body"/>
        <w:spacing w:after="120" w:line="480" w:lineRule="auto"/>
        <w:jc w:val="both"/>
        <w:rPr>
          <w:rFonts w:ascii="Times" w:hAnsi="Times"/>
          <w:color w:val="FF0000"/>
        </w:rPr>
      </w:pPr>
    </w:p>
    <w:p w14:paraId="16F52805" w14:textId="77777777" w:rsidR="002B686B" w:rsidRPr="00E502A6" w:rsidRDefault="002B686B" w:rsidP="00E502A6">
      <w:pPr>
        <w:pStyle w:val="Body"/>
        <w:spacing w:after="120" w:line="480" w:lineRule="auto"/>
        <w:jc w:val="both"/>
        <w:rPr>
          <w:rFonts w:ascii="Times" w:hAnsi="Times"/>
          <w:color w:val="FF0000"/>
        </w:rPr>
      </w:pPr>
    </w:p>
    <w:p w14:paraId="4431312D" w14:textId="260D973E" w:rsidR="00A538AD" w:rsidRPr="00B65DC2" w:rsidRDefault="00A538AD" w:rsidP="00E24AEE">
      <w:pPr>
        <w:spacing w:after="120" w:line="480" w:lineRule="auto"/>
        <w:jc w:val="both"/>
        <w:rPr>
          <w:rFonts w:ascii="Times" w:hAnsi="Times"/>
          <w:b/>
          <w:bCs/>
          <w:sz w:val="32"/>
          <w:szCs w:val="32"/>
        </w:rPr>
      </w:pPr>
      <w:r w:rsidRPr="00B65DC2">
        <w:rPr>
          <w:rFonts w:ascii="Times" w:hAnsi="Times"/>
          <w:b/>
          <w:bCs/>
          <w:sz w:val="32"/>
          <w:szCs w:val="32"/>
        </w:rPr>
        <w:lastRenderedPageBreak/>
        <w:t>Results</w:t>
      </w:r>
      <w:r w:rsidR="00407421" w:rsidRPr="00B65DC2">
        <w:rPr>
          <w:rFonts w:ascii="Times" w:hAnsi="Times"/>
          <w:b/>
          <w:bCs/>
          <w:sz w:val="32"/>
          <w:szCs w:val="32"/>
        </w:rPr>
        <w:t xml:space="preserve"> </w:t>
      </w:r>
    </w:p>
    <w:p w14:paraId="7301CE15" w14:textId="46F3AFD6" w:rsidR="008713DC" w:rsidRPr="00B65DC2" w:rsidRDefault="00357314" w:rsidP="00E24AEE">
      <w:pPr>
        <w:spacing w:after="120" w:line="480" w:lineRule="auto"/>
        <w:jc w:val="both"/>
        <w:rPr>
          <w:rFonts w:ascii="Times" w:hAnsi="Times"/>
          <w:b/>
          <w:bCs/>
          <w:sz w:val="28"/>
          <w:szCs w:val="28"/>
        </w:rPr>
      </w:pPr>
      <w:r w:rsidRPr="00B65DC2">
        <w:rPr>
          <w:rFonts w:ascii="Times" w:hAnsi="Times"/>
          <w:b/>
          <w:bCs/>
          <w:sz w:val="28"/>
          <w:szCs w:val="28"/>
        </w:rPr>
        <w:t>Reliability</w:t>
      </w:r>
      <w:r w:rsidR="00B935F6" w:rsidRPr="00B65DC2">
        <w:rPr>
          <w:rFonts w:ascii="Times" w:hAnsi="Times"/>
          <w:b/>
          <w:bCs/>
          <w:sz w:val="28"/>
          <w:szCs w:val="28"/>
        </w:rPr>
        <w:t xml:space="preserve"> of the </w:t>
      </w:r>
      <w:r w:rsidR="008A5CE8" w:rsidRPr="00B65DC2">
        <w:rPr>
          <w:rFonts w:ascii="Times" w:hAnsi="Times"/>
          <w:b/>
          <w:bCs/>
          <w:sz w:val="28"/>
          <w:szCs w:val="28"/>
        </w:rPr>
        <w:t>deep neural network</w:t>
      </w:r>
    </w:p>
    <w:p w14:paraId="3B294C7A" w14:textId="2201F3ED" w:rsidR="00923D9B" w:rsidRPr="0025418C" w:rsidRDefault="00104081" w:rsidP="00E24AEE">
      <w:pPr>
        <w:spacing w:after="120" w:line="480" w:lineRule="auto"/>
        <w:jc w:val="both"/>
        <w:rPr>
          <w:rFonts w:ascii="Times" w:hAnsi="Times"/>
          <w:lang w:val="en-US"/>
        </w:rPr>
      </w:pPr>
      <w:r>
        <w:rPr>
          <w:rFonts w:ascii="Times" w:hAnsi="Times"/>
          <w:lang w:val="en-US"/>
        </w:rPr>
        <w:t>Across all sites and days pooled, ET</w:t>
      </w:r>
      <w:r>
        <w:rPr>
          <w:rFonts w:ascii="Times" w:hAnsi="Times"/>
          <w:vertAlign w:val="subscript"/>
          <w:lang w:val="en-US"/>
        </w:rPr>
        <w:t xml:space="preserve">NN </w:t>
      </w:r>
      <w:r w:rsidR="0025418C">
        <w:rPr>
          <w:rFonts w:ascii="Times" w:hAnsi="Times"/>
          <w:lang w:val="en-US"/>
        </w:rPr>
        <w:t xml:space="preserve">achieved consistent results against </w:t>
      </w:r>
      <w:proofErr w:type="spellStart"/>
      <w:r w:rsidR="0025418C">
        <w:rPr>
          <w:rFonts w:ascii="Times" w:hAnsi="Times"/>
          <w:lang w:val="en-US"/>
        </w:rPr>
        <w:t>ET</w:t>
      </w:r>
      <w:r w:rsidR="0025418C">
        <w:rPr>
          <w:rFonts w:ascii="Times" w:hAnsi="Times"/>
          <w:vertAlign w:val="subscript"/>
          <w:lang w:val="en-US"/>
        </w:rPr>
        <w:t>obs</w:t>
      </w:r>
      <w:proofErr w:type="spellEnd"/>
      <w:r w:rsidR="0025418C">
        <w:rPr>
          <w:rFonts w:ascii="Times" w:hAnsi="Times"/>
          <w:lang w:val="en-US"/>
        </w:rPr>
        <w:t xml:space="preserve"> </w:t>
      </w:r>
      <w:r w:rsidR="0025418C" w:rsidRPr="00B65DC2">
        <w:rPr>
          <w:rFonts w:ascii="Times" w:hAnsi="Times"/>
        </w:rPr>
        <w:t>(R</w:t>
      </w:r>
      <w:r w:rsidR="0025418C" w:rsidRPr="00B65DC2">
        <w:rPr>
          <w:rFonts w:ascii="Times" w:hAnsi="Times"/>
          <w:vertAlign w:val="superscript"/>
        </w:rPr>
        <w:t>2</w:t>
      </w:r>
      <w:r w:rsidR="0025418C" w:rsidRPr="00B65DC2">
        <w:rPr>
          <w:rFonts w:ascii="Times" w:hAnsi="Times"/>
        </w:rPr>
        <w:t xml:space="preserve"> = 0.78, Fig. 1a).</w:t>
      </w:r>
      <w:r w:rsidR="0025418C">
        <w:rPr>
          <w:rFonts w:ascii="Times" w:hAnsi="Times"/>
          <w:lang w:val="en-US"/>
        </w:rPr>
        <w:t xml:space="preserve"> </w:t>
      </w:r>
      <w:r w:rsidR="0041753A" w:rsidRPr="00B65DC2">
        <w:rPr>
          <w:rFonts w:ascii="Times" w:hAnsi="Times"/>
        </w:rPr>
        <w:t xml:space="preserve">To evaluate the </w:t>
      </w:r>
      <w:r w:rsidR="001C0A48" w:rsidRPr="00B65DC2">
        <w:rPr>
          <w:rFonts w:ascii="Times" w:hAnsi="Times"/>
        </w:rPr>
        <w:t>accuracy</w:t>
      </w:r>
      <w:r w:rsidR="0041753A" w:rsidRPr="00B65DC2">
        <w:rPr>
          <w:rFonts w:ascii="Times" w:hAnsi="Times"/>
        </w:rPr>
        <w:t xml:space="preserve"> of </w:t>
      </w:r>
      <w:r w:rsidR="00E73C07" w:rsidRPr="00B65DC2">
        <w:rPr>
          <w:rFonts w:ascii="Times" w:hAnsi="Times"/>
        </w:rPr>
        <w:t>PET</w:t>
      </w:r>
      <w:r w:rsidR="00E73C07" w:rsidRPr="00B65DC2">
        <w:rPr>
          <w:rFonts w:ascii="Times" w:hAnsi="Times"/>
          <w:vertAlign w:val="subscript"/>
        </w:rPr>
        <w:t>NN</w:t>
      </w:r>
      <w:r w:rsidR="00822A53" w:rsidRPr="00B65DC2">
        <w:rPr>
          <w:rFonts w:ascii="Times" w:hAnsi="Times"/>
        </w:rPr>
        <w:t xml:space="preserve">, we </w:t>
      </w:r>
      <w:r w:rsidR="00727AAC" w:rsidRPr="00B65DC2">
        <w:rPr>
          <w:rFonts w:ascii="Times" w:hAnsi="Times"/>
        </w:rPr>
        <w:t xml:space="preserve">compare it against </w:t>
      </w:r>
      <w:r w:rsidR="00E73C07" w:rsidRPr="00B65DC2">
        <w:rPr>
          <w:rFonts w:ascii="Times" w:hAnsi="Times"/>
        </w:rPr>
        <w:t>ET</w:t>
      </w:r>
      <w:r w:rsidR="00E73C07" w:rsidRPr="00B65DC2">
        <w:rPr>
          <w:rFonts w:ascii="Times" w:hAnsi="Times"/>
          <w:vertAlign w:val="subscript"/>
        </w:rPr>
        <w:t>obs</w:t>
      </w:r>
      <w:r w:rsidR="00E73C07" w:rsidRPr="00B65DC2">
        <w:rPr>
          <w:rFonts w:ascii="Times" w:hAnsi="Times"/>
        </w:rPr>
        <w:t xml:space="preserve"> </w:t>
      </w:r>
      <w:r w:rsidR="00727AAC" w:rsidRPr="00B65DC2">
        <w:rPr>
          <w:rFonts w:ascii="Times" w:hAnsi="Times"/>
        </w:rPr>
        <w:t>during moist days only, to have conditions where water is not limiting (</w:t>
      </w:r>
      <w:r w:rsidR="00A9595A">
        <w:rPr>
          <w:rFonts w:ascii="Times" w:hAnsi="Times"/>
          <w:lang w:val="en-US"/>
        </w:rPr>
        <w:t>R</w:t>
      </w:r>
      <w:r w:rsidR="00A9595A" w:rsidRPr="00A9595A">
        <w:rPr>
          <w:rFonts w:ascii="Times" w:hAnsi="Times"/>
          <w:vertAlign w:val="superscript"/>
          <w:lang w:val="en-US"/>
        </w:rPr>
        <w:t>2</w:t>
      </w:r>
      <w:r w:rsidR="00A9595A">
        <w:rPr>
          <w:rFonts w:ascii="Times" w:hAnsi="Times"/>
          <w:lang w:val="en-US"/>
        </w:rPr>
        <w:t xml:space="preserve"> = </w:t>
      </w:r>
      <w:r w:rsidR="00A9595A" w:rsidRPr="00B65DC2">
        <w:rPr>
          <w:rFonts w:ascii="Times" w:hAnsi="Times"/>
        </w:rPr>
        <w:t>0.76</w:t>
      </w:r>
      <w:r w:rsidR="00A9595A">
        <w:rPr>
          <w:rFonts w:ascii="Times" w:hAnsi="Times"/>
          <w:lang w:val="en-US"/>
        </w:rPr>
        <w:t xml:space="preserve">, Fig. 1b). </w:t>
      </w:r>
      <w:r w:rsidR="00727AAC" w:rsidRPr="00B65DC2">
        <w:rPr>
          <w:rFonts w:ascii="Times" w:hAnsi="Times"/>
        </w:rPr>
        <w:t>This method gave more reliable results</w:t>
      </w:r>
      <w:r w:rsidR="00CC67AF" w:rsidRPr="00B65DC2">
        <w:rPr>
          <w:rFonts w:ascii="Times" w:hAnsi="Times"/>
        </w:rPr>
        <w:t xml:space="preserve"> </w:t>
      </w:r>
      <w:r w:rsidR="00727AAC" w:rsidRPr="00B65DC2">
        <w:rPr>
          <w:rFonts w:ascii="Times" w:hAnsi="Times"/>
        </w:rPr>
        <w:t xml:space="preserve">compared to </w:t>
      </w:r>
      <w:r w:rsidR="000336CE" w:rsidRPr="00B65DC2">
        <w:rPr>
          <w:rFonts w:ascii="Times" w:hAnsi="Times"/>
        </w:rPr>
        <w:t xml:space="preserve">the empirical </w:t>
      </w:r>
      <w:r w:rsidR="00727AAC" w:rsidRPr="00B65DC2">
        <w:rPr>
          <w:rFonts w:ascii="Times" w:hAnsi="Times"/>
        </w:rPr>
        <w:t>Priestley-Taylor estimates of PET (</w:t>
      </w:r>
      <w:r w:rsidR="00FA0A38" w:rsidRPr="00B65DC2">
        <w:rPr>
          <w:rFonts w:ascii="Times" w:hAnsi="Times"/>
        </w:rPr>
        <w:t>PET</w:t>
      </w:r>
      <w:r w:rsidR="00B674D9">
        <w:rPr>
          <w:rFonts w:ascii="Times" w:hAnsi="Times"/>
          <w:vertAlign w:val="subscript"/>
          <w:lang w:val="en-US"/>
        </w:rPr>
        <w:t>PT</w:t>
      </w:r>
      <w:r w:rsidR="00FA0A38" w:rsidRPr="00B65DC2">
        <w:rPr>
          <w:rFonts w:ascii="Times" w:hAnsi="Times"/>
        </w:rPr>
        <w:t xml:space="preserve">, </w:t>
      </w:r>
      <w:r w:rsidR="00727AAC" w:rsidRPr="00B65DC2">
        <w:rPr>
          <w:rFonts w:ascii="Times" w:hAnsi="Times"/>
        </w:rPr>
        <w:t>R</w:t>
      </w:r>
      <w:r w:rsidR="00727AAC" w:rsidRPr="00B65DC2">
        <w:rPr>
          <w:rFonts w:ascii="Times" w:hAnsi="Times"/>
          <w:vertAlign w:val="superscript"/>
        </w:rPr>
        <w:t>2</w:t>
      </w:r>
      <w:r w:rsidR="00727AAC" w:rsidRPr="00B65DC2">
        <w:rPr>
          <w:rFonts w:ascii="Times" w:hAnsi="Times"/>
        </w:rPr>
        <w:t xml:space="preserve"> = </w:t>
      </w:r>
      <w:r w:rsidR="001C34C5" w:rsidRPr="00B65DC2">
        <w:rPr>
          <w:rFonts w:ascii="Times" w:hAnsi="Times"/>
        </w:rPr>
        <w:t>0.4</w:t>
      </w:r>
      <w:r w:rsidR="00EE4129">
        <w:rPr>
          <w:rFonts w:ascii="Times" w:hAnsi="Times"/>
          <w:lang w:val="en-US"/>
        </w:rPr>
        <w:t>5</w:t>
      </w:r>
      <w:r w:rsidR="00D87807" w:rsidRPr="00B65DC2">
        <w:rPr>
          <w:rFonts w:ascii="Times" w:hAnsi="Times"/>
        </w:rPr>
        <w:t>, Fig. 1c</w:t>
      </w:r>
      <w:r w:rsidR="001C34C5" w:rsidRPr="00B65DC2">
        <w:rPr>
          <w:rFonts w:ascii="Times" w:hAnsi="Times"/>
        </w:rPr>
        <w:t>) or to PET predicted with a simple linear model based on net radiation (</w:t>
      </w:r>
      <w:r w:rsidR="00AA03EA" w:rsidRPr="00B65DC2">
        <w:rPr>
          <w:rFonts w:ascii="Times" w:hAnsi="Times"/>
        </w:rPr>
        <w:t>PET</w:t>
      </w:r>
      <w:proofErr w:type="spellStart"/>
      <w:r w:rsidR="00B674D9">
        <w:rPr>
          <w:rFonts w:ascii="Times" w:hAnsi="Times"/>
          <w:vertAlign w:val="subscript"/>
          <w:lang w:val="en-US"/>
        </w:rPr>
        <w:t>lm</w:t>
      </w:r>
      <w:proofErr w:type="spellEnd"/>
      <w:r w:rsidR="00AA03EA" w:rsidRPr="00B65DC2">
        <w:rPr>
          <w:rFonts w:ascii="Times" w:hAnsi="Times"/>
        </w:rPr>
        <w:t xml:space="preserve">, </w:t>
      </w:r>
      <w:r w:rsidR="000E344E" w:rsidRPr="00B65DC2">
        <w:rPr>
          <w:rFonts w:ascii="Times" w:hAnsi="Times"/>
        </w:rPr>
        <w:t>R</w:t>
      </w:r>
      <w:r w:rsidR="000E344E" w:rsidRPr="00B65DC2">
        <w:rPr>
          <w:rFonts w:ascii="Times" w:hAnsi="Times"/>
          <w:vertAlign w:val="superscript"/>
        </w:rPr>
        <w:t>2</w:t>
      </w:r>
      <w:r w:rsidR="000E344E" w:rsidRPr="00B65DC2">
        <w:rPr>
          <w:rFonts w:ascii="Times" w:hAnsi="Times"/>
        </w:rPr>
        <w:t xml:space="preserve"> = </w:t>
      </w:r>
      <w:r w:rsidR="00DB0209" w:rsidRPr="00B65DC2">
        <w:rPr>
          <w:rFonts w:ascii="Times" w:hAnsi="Times"/>
        </w:rPr>
        <w:t>0.</w:t>
      </w:r>
      <w:r w:rsidR="00EE4129">
        <w:rPr>
          <w:rFonts w:ascii="Times" w:hAnsi="Times"/>
          <w:lang w:val="en-US"/>
        </w:rPr>
        <w:t>40</w:t>
      </w:r>
      <w:r w:rsidR="00DB0209" w:rsidRPr="00B65DC2">
        <w:rPr>
          <w:rFonts w:ascii="Times" w:hAnsi="Times"/>
        </w:rPr>
        <w:t>, Fig. 1d</w:t>
      </w:r>
      <w:r w:rsidR="001C34C5" w:rsidRPr="00B65DC2">
        <w:rPr>
          <w:rFonts w:ascii="Times" w:hAnsi="Times"/>
        </w:rPr>
        <w:t>)</w:t>
      </w:r>
      <w:r w:rsidR="00AB47E4" w:rsidRPr="00B65DC2">
        <w:rPr>
          <w:rFonts w:ascii="Times" w:hAnsi="Times"/>
        </w:rPr>
        <w:t xml:space="preserve">. </w:t>
      </w:r>
      <w:r w:rsidR="00F745DE" w:rsidRPr="00B65DC2">
        <w:rPr>
          <w:rFonts w:ascii="Times" w:hAnsi="Times"/>
        </w:rPr>
        <w:t>We can see that</w:t>
      </w:r>
      <w:r w:rsidR="003E1E40" w:rsidRPr="00B65DC2">
        <w:rPr>
          <w:rFonts w:ascii="Times" w:hAnsi="Times"/>
        </w:rPr>
        <w:t>,</w:t>
      </w:r>
      <w:r w:rsidR="00F745DE" w:rsidRPr="00B65DC2">
        <w:rPr>
          <w:rFonts w:ascii="Times" w:hAnsi="Times"/>
        </w:rPr>
        <w:t xml:space="preserve"> although the general patterns are robust across the three different methods, </w:t>
      </w:r>
      <w:r w:rsidR="001A056D" w:rsidRPr="00B65DC2">
        <w:rPr>
          <w:rFonts w:ascii="Times" w:hAnsi="Times"/>
        </w:rPr>
        <w:t xml:space="preserve">they emerge clearer when using </w:t>
      </w:r>
      <w:r w:rsidR="00C05C2D" w:rsidRPr="00B65DC2">
        <w:rPr>
          <w:rFonts w:ascii="Times" w:hAnsi="Times"/>
        </w:rPr>
        <w:t>DNN</w:t>
      </w:r>
      <w:r w:rsidR="00D635AE">
        <w:rPr>
          <w:rFonts w:ascii="Times" w:hAnsi="Times"/>
          <w:lang w:val="en-US"/>
        </w:rPr>
        <w:t>s</w:t>
      </w:r>
      <w:r w:rsidR="00C05C2D" w:rsidRPr="00B65DC2">
        <w:rPr>
          <w:rFonts w:ascii="Times" w:hAnsi="Times"/>
        </w:rPr>
        <w:t xml:space="preserve"> for modelling PET</w:t>
      </w:r>
      <w:r w:rsidR="001A056D" w:rsidRPr="00B65DC2">
        <w:rPr>
          <w:rFonts w:ascii="Times" w:hAnsi="Times"/>
        </w:rPr>
        <w:t xml:space="preserve">. </w:t>
      </w:r>
      <w:r w:rsidR="00F745DE" w:rsidRPr="00B65DC2">
        <w:rPr>
          <w:rFonts w:ascii="Times" w:hAnsi="Times"/>
        </w:rPr>
        <w:t xml:space="preserve">We thus retained </w:t>
      </w:r>
      <w:r w:rsidR="00C05C2D" w:rsidRPr="00B65DC2">
        <w:rPr>
          <w:rFonts w:ascii="Times" w:hAnsi="Times"/>
        </w:rPr>
        <w:t>PET</w:t>
      </w:r>
      <w:r w:rsidR="00C05C2D" w:rsidRPr="00B65DC2">
        <w:rPr>
          <w:rFonts w:ascii="Times" w:hAnsi="Times"/>
          <w:vertAlign w:val="subscript"/>
        </w:rPr>
        <w:t>NN</w:t>
      </w:r>
      <w:r w:rsidR="00C05C2D" w:rsidRPr="00B65DC2" w:rsidDel="00C05C2D">
        <w:rPr>
          <w:rFonts w:ascii="Times" w:hAnsi="Times"/>
        </w:rPr>
        <w:t xml:space="preserve"> </w:t>
      </w:r>
      <w:r w:rsidR="00F745DE" w:rsidRPr="00B65DC2">
        <w:rPr>
          <w:rFonts w:ascii="Times" w:hAnsi="Times"/>
        </w:rPr>
        <w:t xml:space="preserve">for further analyses. </w:t>
      </w:r>
    </w:p>
    <w:p w14:paraId="786850B1" w14:textId="50D2CE3C" w:rsidR="00B00FF4" w:rsidRDefault="00B00FF4" w:rsidP="00571282">
      <w:pPr>
        <w:tabs>
          <w:tab w:val="left" w:pos="1238"/>
        </w:tabs>
        <w:spacing w:after="120" w:line="480" w:lineRule="auto"/>
        <w:jc w:val="both"/>
        <w:rPr>
          <w:rFonts w:ascii="Times" w:hAnsi="Times"/>
        </w:rPr>
      </w:pPr>
    </w:p>
    <w:p w14:paraId="178B1DDE" w14:textId="2D55AA31" w:rsidR="00E42666" w:rsidRPr="002B3B96" w:rsidRDefault="009824A7" w:rsidP="008A6D19">
      <w:pPr>
        <w:tabs>
          <w:tab w:val="left" w:pos="1238"/>
        </w:tabs>
        <w:spacing w:after="120" w:line="480" w:lineRule="auto"/>
        <w:jc w:val="both"/>
        <w:rPr>
          <w:rFonts w:ascii="Times" w:hAnsi="Times"/>
          <w:lang w:val="en-US"/>
        </w:rPr>
      </w:pPr>
      <w:r>
        <w:rPr>
          <w:rFonts w:ascii="Times" w:hAnsi="Times"/>
          <w:lang w:val="en-US"/>
        </w:rPr>
        <w:t xml:space="preserve">To analyze </w:t>
      </w:r>
      <w:r w:rsidR="00A83163">
        <w:rPr>
          <w:rFonts w:ascii="Times" w:hAnsi="Times"/>
          <w:lang w:val="en-US"/>
        </w:rPr>
        <w:t>in detail</w:t>
      </w:r>
      <w:r>
        <w:rPr>
          <w:rFonts w:ascii="Times" w:hAnsi="Times"/>
          <w:lang w:val="en-US"/>
        </w:rPr>
        <w:t xml:space="preserve"> the accuracy of PET</w:t>
      </w:r>
      <w:r>
        <w:rPr>
          <w:rFonts w:ascii="Times" w:hAnsi="Times"/>
          <w:vertAlign w:val="subscript"/>
          <w:lang w:val="en-US"/>
        </w:rPr>
        <w:t>NN</w:t>
      </w:r>
      <w:r>
        <w:rPr>
          <w:rFonts w:ascii="Times" w:hAnsi="Times"/>
          <w:lang w:val="en-US"/>
        </w:rPr>
        <w:t>, we evaluated its seasonality compared to ET</w:t>
      </w:r>
      <w:r>
        <w:rPr>
          <w:rFonts w:ascii="Times" w:hAnsi="Times"/>
          <w:vertAlign w:val="subscript"/>
          <w:lang w:val="en-US"/>
        </w:rPr>
        <w:t>NN</w:t>
      </w:r>
      <w:r>
        <w:rPr>
          <w:rFonts w:ascii="Times" w:hAnsi="Times"/>
          <w:lang w:val="en-US"/>
        </w:rPr>
        <w:t xml:space="preserve"> and </w:t>
      </w:r>
      <w:proofErr w:type="spellStart"/>
      <w:r>
        <w:rPr>
          <w:rFonts w:ascii="Times" w:hAnsi="Times"/>
          <w:lang w:val="en-US"/>
        </w:rPr>
        <w:t>ET</w:t>
      </w:r>
      <w:r>
        <w:rPr>
          <w:rFonts w:ascii="Times" w:hAnsi="Times"/>
          <w:vertAlign w:val="subscript"/>
          <w:lang w:val="en-US"/>
        </w:rPr>
        <w:t>obs</w:t>
      </w:r>
      <w:proofErr w:type="spellEnd"/>
      <w:r w:rsidR="00261CE5">
        <w:rPr>
          <w:rFonts w:ascii="Times" w:hAnsi="Times"/>
          <w:lang w:val="en-US"/>
        </w:rPr>
        <w:t xml:space="preserve"> (Fig. 2)</w:t>
      </w:r>
      <w:r>
        <w:rPr>
          <w:rFonts w:ascii="Times" w:hAnsi="Times"/>
          <w:lang w:val="en-US"/>
        </w:rPr>
        <w:t xml:space="preserve">. We chose two sample sites for contrasting behavior: </w:t>
      </w:r>
      <w:r w:rsidRPr="00B65DC2">
        <w:rPr>
          <w:rFonts w:ascii="Times" w:hAnsi="Times"/>
        </w:rPr>
        <w:t>DK-Sor</w:t>
      </w:r>
      <w:r>
        <w:rPr>
          <w:rFonts w:ascii="Times" w:hAnsi="Times"/>
          <w:lang w:val="en-US"/>
        </w:rPr>
        <w:t xml:space="preserve">, </w:t>
      </w:r>
      <w:r w:rsidRPr="00B65DC2">
        <w:rPr>
          <w:rFonts w:ascii="Times" w:hAnsi="Times"/>
        </w:rPr>
        <w:t>a humid deciduous broadleaf forest,</w:t>
      </w:r>
      <w:r>
        <w:rPr>
          <w:rFonts w:ascii="Times" w:hAnsi="Times"/>
          <w:lang w:val="en-US"/>
        </w:rPr>
        <w:t xml:space="preserve"> and </w:t>
      </w:r>
      <w:r w:rsidRPr="00B65DC2">
        <w:rPr>
          <w:rFonts w:ascii="Times" w:hAnsi="Times"/>
        </w:rPr>
        <w:t>US-Ton</w:t>
      </w:r>
      <w:r>
        <w:rPr>
          <w:rFonts w:ascii="Times" w:hAnsi="Times"/>
          <w:lang w:val="en-US"/>
        </w:rPr>
        <w:t xml:space="preserve">, </w:t>
      </w:r>
      <w:r w:rsidRPr="00B65DC2">
        <w:rPr>
          <w:rFonts w:ascii="Times" w:hAnsi="Times"/>
        </w:rPr>
        <w:t xml:space="preserve">a </w:t>
      </w:r>
      <w:r w:rsidR="0056751A">
        <w:rPr>
          <w:rFonts w:ascii="Times" w:hAnsi="Times"/>
          <w:lang w:val="en-US"/>
        </w:rPr>
        <w:t xml:space="preserve">dry </w:t>
      </w:r>
      <w:r w:rsidRPr="00B65DC2">
        <w:rPr>
          <w:rFonts w:ascii="Times" w:hAnsi="Times"/>
        </w:rPr>
        <w:t>woody savannah site</w:t>
      </w:r>
      <w:r>
        <w:rPr>
          <w:rFonts w:ascii="Times" w:hAnsi="Times"/>
          <w:lang w:val="en-US"/>
        </w:rPr>
        <w:t>.</w:t>
      </w:r>
      <w:r w:rsidR="008A6D19">
        <w:rPr>
          <w:rFonts w:ascii="Times" w:hAnsi="Times"/>
          <w:lang w:val="en-US"/>
        </w:rPr>
        <w:t xml:space="preserve"> </w:t>
      </w:r>
      <w:r w:rsidR="007C3706" w:rsidRPr="00B65DC2">
        <w:rPr>
          <w:rFonts w:ascii="Times" w:hAnsi="Times"/>
        </w:rPr>
        <w:t>At</w:t>
      </w:r>
      <w:r w:rsidR="00393909" w:rsidRPr="00B65DC2">
        <w:rPr>
          <w:rFonts w:ascii="Times" w:hAnsi="Times"/>
        </w:rPr>
        <w:t xml:space="preserve"> </w:t>
      </w:r>
      <w:r w:rsidR="00D45525" w:rsidRPr="00B65DC2">
        <w:rPr>
          <w:rFonts w:ascii="Times" w:hAnsi="Times"/>
        </w:rPr>
        <w:t>DK-Sor</w:t>
      </w:r>
      <w:r w:rsidR="00393909" w:rsidRPr="00B65DC2">
        <w:rPr>
          <w:rFonts w:ascii="Times" w:hAnsi="Times"/>
        </w:rPr>
        <w:t xml:space="preserve">, </w:t>
      </w:r>
      <w:r w:rsidR="003F6145" w:rsidRPr="00B65DC2">
        <w:rPr>
          <w:rFonts w:ascii="Times" w:hAnsi="Times"/>
        </w:rPr>
        <w:t>PET</w:t>
      </w:r>
      <w:r w:rsidR="00B01E3B" w:rsidRPr="00B65DC2">
        <w:rPr>
          <w:rFonts w:ascii="Times" w:hAnsi="Times"/>
          <w:vertAlign w:val="subscript"/>
        </w:rPr>
        <w:t>NN</w:t>
      </w:r>
      <w:r w:rsidR="003F6145" w:rsidRPr="00B65DC2">
        <w:rPr>
          <w:rFonts w:ascii="Times" w:hAnsi="Times"/>
        </w:rPr>
        <w:t xml:space="preserve"> and </w:t>
      </w:r>
      <w:r w:rsidR="000D6667" w:rsidRPr="00B65DC2">
        <w:rPr>
          <w:rFonts w:ascii="Times" w:hAnsi="Times"/>
        </w:rPr>
        <w:t>ET</w:t>
      </w:r>
      <w:r w:rsidR="00B01E3B" w:rsidRPr="00B65DC2">
        <w:rPr>
          <w:rFonts w:ascii="Times" w:hAnsi="Times"/>
          <w:vertAlign w:val="subscript"/>
        </w:rPr>
        <w:t>obs</w:t>
      </w:r>
      <w:r w:rsidR="003F6145" w:rsidRPr="00B65DC2">
        <w:rPr>
          <w:rFonts w:ascii="Times" w:hAnsi="Times"/>
        </w:rPr>
        <w:t xml:space="preserve"> almost perfectly overlap, </w:t>
      </w:r>
      <w:r w:rsidR="007D3726" w:rsidRPr="00B65DC2">
        <w:rPr>
          <w:rFonts w:ascii="Times" w:hAnsi="Times"/>
        </w:rPr>
        <w:t xml:space="preserve">meaning that </w:t>
      </w:r>
      <w:r w:rsidR="005C02E9">
        <w:rPr>
          <w:rFonts w:ascii="Times" w:hAnsi="Times"/>
          <w:lang w:val="en-US"/>
        </w:rPr>
        <w:t>belowground</w:t>
      </w:r>
      <w:r w:rsidR="007D3726" w:rsidRPr="00B65DC2">
        <w:rPr>
          <w:rFonts w:ascii="Times" w:hAnsi="Times"/>
        </w:rPr>
        <w:t xml:space="preserve"> moisture limitation has little to no effect on ET, allowing it to be almost always at its potential</w:t>
      </w:r>
      <w:r w:rsidR="006258CF" w:rsidRPr="00B65DC2">
        <w:rPr>
          <w:rFonts w:ascii="Times" w:hAnsi="Times"/>
        </w:rPr>
        <w:t xml:space="preserve"> rate</w:t>
      </w:r>
      <w:r w:rsidR="00D4412D" w:rsidRPr="00B65DC2">
        <w:rPr>
          <w:rFonts w:ascii="Times" w:hAnsi="Times"/>
        </w:rPr>
        <w:t xml:space="preserve">, i.e. </w:t>
      </w:r>
      <w:r w:rsidR="00F90832" w:rsidRPr="00B65DC2">
        <w:rPr>
          <w:rFonts w:ascii="Times" w:hAnsi="Times"/>
        </w:rPr>
        <w:t>energy</w:t>
      </w:r>
      <w:r w:rsidR="00825314">
        <w:rPr>
          <w:rFonts w:ascii="Times" w:hAnsi="Times"/>
          <w:lang w:val="en-US"/>
        </w:rPr>
        <w:t>-</w:t>
      </w:r>
      <w:r w:rsidR="00F90832" w:rsidRPr="00B65DC2">
        <w:rPr>
          <w:rFonts w:ascii="Times" w:hAnsi="Times"/>
        </w:rPr>
        <w:t xml:space="preserve">limited without </w:t>
      </w:r>
      <w:r w:rsidR="00953048">
        <w:rPr>
          <w:rFonts w:ascii="Times" w:hAnsi="Times"/>
          <w:lang w:val="en-US"/>
        </w:rPr>
        <w:t>belowground</w:t>
      </w:r>
      <w:r w:rsidR="00F90832" w:rsidRPr="00B65DC2">
        <w:rPr>
          <w:rFonts w:ascii="Times" w:hAnsi="Times"/>
        </w:rPr>
        <w:t xml:space="preserve"> moisture limitations</w:t>
      </w:r>
      <w:r w:rsidR="007D3726" w:rsidRPr="00B65DC2">
        <w:rPr>
          <w:rFonts w:ascii="Times" w:hAnsi="Times"/>
        </w:rPr>
        <w:t xml:space="preserve"> (Fig. 2a, red and green lines).</w:t>
      </w:r>
      <w:r w:rsidR="00431498" w:rsidRPr="00B65DC2">
        <w:rPr>
          <w:rFonts w:ascii="Times" w:hAnsi="Times"/>
        </w:rPr>
        <w:t xml:space="preserve"> </w:t>
      </w:r>
      <w:r w:rsidR="007C3706" w:rsidRPr="00B65DC2">
        <w:rPr>
          <w:rFonts w:ascii="Times" w:hAnsi="Times"/>
        </w:rPr>
        <w:t xml:space="preserve">At US-Ton, </w:t>
      </w:r>
      <w:r w:rsidR="00A27313" w:rsidRPr="00B65DC2">
        <w:rPr>
          <w:rFonts w:ascii="Times" w:hAnsi="Times"/>
        </w:rPr>
        <w:t>PET</w:t>
      </w:r>
      <w:r w:rsidR="00A27313" w:rsidRPr="00B65DC2">
        <w:rPr>
          <w:rFonts w:ascii="Times" w:hAnsi="Times"/>
          <w:vertAlign w:val="subscript"/>
        </w:rPr>
        <w:t>NN</w:t>
      </w:r>
      <w:r w:rsidR="00A27313" w:rsidRPr="00B65DC2">
        <w:rPr>
          <w:rFonts w:ascii="Times" w:hAnsi="Times"/>
        </w:rPr>
        <w:t xml:space="preserve"> </w:t>
      </w:r>
      <w:r w:rsidR="00F90832" w:rsidRPr="00B65DC2">
        <w:rPr>
          <w:rFonts w:ascii="Times" w:hAnsi="Times"/>
        </w:rPr>
        <w:t>de</w:t>
      </w:r>
      <w:r w:rsidR="007E64A8" w:rsidRPr="00B65DC2">
        <w:rPr>
          <w:rFonts w:ascii="Times" w:hAnsi="Times"/>
        </w:rPr>
        <w:t xml:space="preserve">parts </w:t>
      </w:r>
      <w:r w:rsidR="00DB6A87" w:rsidRPr="00B65DC2">
        <w:rPr>
          <w:rFonts w:ascii="Times" w:hAnsi="Times"/>
        </w:rPr>
        <w:t>substantially</w:t>
      </w:r>
      <w:r w:rsidR="00F90832" w:rsidRPr="00B65DC2">
        <w:rPr>
          <w:rFonts w:ascii="Times" w:hAnsi="Times"/>
        </w:rPr>
        <w:t xml:space="preserve"> </w:t>
      </w:r>
      <w:r w:rsidR="007E64A8" w:rsidRPr="00B65DC2">
        <w:rPr>
          <w:rFonts w:ascii="Times" w:hAnsi="Times"/>
        </w:rPr>
        <w:t xml:space="preserve">from </w:t>
      </w:r>
      <w:r w:rsidR="000D6667" w:rsidRPr="00B65DC2">
        <w:rPr>
          <w:rFonts w:ascii="Times" w:hAnsi="Times"/>
        </w:rPr>
        <w:t>ET</w:t>
      </w:r>
      <w:r w:rsidR="00A27313" w:rsidRPr="00B65DC2">
        <w:rPr>
          <w:rFonts w:ascii="Times" w:hAnsi="Times"/>
          <w:vertAlign w:val="subscript"/>
        </w:rPr>
        <w:t>obs</w:t>
      </w:r>
      <w:r w:rsidR="000110F2" w:rsidRPr="00B65DC2">
        <w:rPr>
          <w:rFonts w:ascii="Times" w:hAnsi="Times"/>
        </w:rPr>
        <w:t xml:space="preserve"> during the </w:t>
      </w:r>
      <w:r w:rsidR="003E1E40" w:rsidRPr="00B65DC2">
        <w:rPr>
          <w:rFonts w:ascii="Times" w:hAnsi="Times"/>
        </w:rPr>
        <w:t>dry</w:t>
      </w:r>
      <w:r w:rsidR="000110F2" w:rsidRPr="00B65DC2">
        <w:rPr>
          <w:rFonts w:ascii="Times" w:hAnsi="Times"/>
        </w:rPr>
        <w:t xml:space="preserve"> season</w:t>
      </w:r>
      <w:r w:rsidR="007E64A8" w:rsidRPr="00B65DC2">
        <w:rPr>
          <w:rFonts w:ascii="Times" w:hAnsi="Times"/>
        </w:rPr>
        <w:t>, indicating substantial impacts of soil moisture</w:t>
      </w:r>
      <w:r w:rsidR="00AA1BBC" w:rsidRPr="00B65DC2">
        <w:rPr>
          <w:rFonts w:ascii="Times" w:hAnsi="Times"/>
        </w:rPr>
        <w:t xml:space="preserve"> (Fig. 2b, red line)</w:t>
      </w:r>
      <w:r w:rsidR="007E64A8" w:rsidRPr="00B65DC2">
        <w:rPr>
          <w:rFonts w:ascii="Times" w:hAnsi="Times"/>
        </w:rPr>
        <w:t xml:space="preserve">. </w:t>
      </w:r>
      <w:r w:rsidR="002B3B96">
        <w:rPr>
          <w:rFonts w:ascii="Times" w:hAnsi="Times"/>
          <w:lang w:val="en-US"/>
        </w:rPr>
        <w:t>In both cases, predicted values are consistent with the trend of R</w:t>
      </w:r>
      <w:r w:rsidR="002B3B96">
        <w:rPr>
          <w:rFonts w:ascii="Times" w:hAnsi="Times"/>
          <w:vertAlign w:val="subscript"/>
          <w:lang w:val="en-US"/>
        </w:rPr>
        <w:t>n</w:t>
      </w:r>
      <w:r w:rsidR="002B3B96">
        <w:rPr>
          <w:rFonts w:ascii="Times" w:hAnsi="Times"/>
          <w:lang w:val="en-US"/>
        </w:rPr>
        <w:t xml:space="preserve"> converted to mass units (Fig. 2, dashed gray line).</w:t>
      </w:r>
    </w:p>
    <w:p w14:paraId="5B26BD01" w14:textId="560D02A2" w:rsidR="004B47C8" w:rsidRDefault="004B47C8" w:rsidP="00E24AEE">
      <w:pPr>
        <w:spacing w:after="120" w:line="480" w:lineRule="auto"/>
        <w:jc w:val="both"/>
        <w:rPr>
          <w:rFonts w:ascii="Times" w:hAnsi="Times"/>
        </w:rPr>
      </w:pPr>
    </w:p>
    <w:p w14:paraId="4C2AF13E" w14:textId="2675C30C" w:rsidR="002B686B" w:rsidRDefault="002B686B" w:rsidP="00E24AEE">
      <w:pPr>
        <w:spacing w:after="120" w:line="480" w:lineRule="auto"/>
        <w:jc w:val="both"/>
        <w:rPr>
          <w:rFonts w:ascii="Times" w:hAnsi="Times"/>
        </w:rPr>
      </w:pPr>
    </w:p>
    <w:p w14:paraId="0EC86FF0" w14:textId="77777777" w:rsidR="002B686B" w:rsidRPr="00B65DC2" w:rsidRDefault="002B686B" w:rsidP="00E24AEE">
      <w:pPr>
        <w:spacing w:after="120" w:line="480" w:lineRule="auto"/>
        <w:jc w:val="both"/>
        <w:rPr>
          <w:rFonts w:ascii="Times" w:hAnsi="Times"/>
        </w:rPr>
      </w:pPr>
    </w:p>
    <w:p w14:paraId="7533DC3B" w14:textId="3AA21FB9" w:rsidR="00955383" w:rsidRPr="00B65DC2" w:rsidRDefault="004B47C8" w:rsidP="00E24AEE">
      <w:pPr>
        <w:spacing w:after="120" w:line="480" w:lineRule="auto"/>
        <w:jc w:val="both"/>
        <w:rPr>
          <w:rFonts w:ascii="Times" w:hAnsi="Times"/>
          <w:b/>
          <w:bCs/>
          <w:sz w:val="28"/>
          <w:szCs w:val="28"/>
        </w:rPr>
      </w:pPr>
      <w:r w:rsidRPr="00B65DC2">
        <w:rPr>
          <w:rFonts w:ascii="Times" w:hAnsi="Times"/>
          <w:b/>
          <w:bCs/>
          <w:sz w:val="28"/>
          <w:szCs w:val="28"/>
        </w:rPr>
        <w:lastRenderedPageBreak/>
        <w:t xml:space="preserve">Insensitivity of ET to </w:t>
      </w:r>
      <w:commentRangeStart w:id="16"/>
      <w:commentRangeStart w:id="17"/>
      <w:r w:rsidRPr="00B65DC2">
        <w:rPr>
          <w:rFonts w:ascii="Times" w:hAnsi="Times"/>
          <w:b/>
          <w:bCs/>
          <w:sz w:val="28"/>
          <w:szCs w:val="28"/>
        </w:rPr>
        <w:t xml:space="preserve">soil moisture </w:t>
      </w:r>
      <w:commentRangeEnd w:id="16"/>
      <w:r w:rsidR="00F70482" w:rsidRPr="00B65DC2">
        <w:rPr>
          <w:rStyle w:val="CommentReference"/>
          <w:rFonts w:ascii="Times" w:hAnsi="Times"/>
        </w:rPr>
        <w:commentReference w:id="16"/>
      </w:r>
      <w:commentRangeEnd w:id="17"/>
      <w:r w:rsidR="00825314">
        <w:rPr>
          <w:rStyle w:val="CommentReference"/>
          <w:lang w:val="en-US"/>
        </w:rPr>
        <w:commentReference w:id="17"/>
      </w:r>
      <w:r w:rsidRPr="00B65DC2">
        <w:rPr>
          <w:rFonts w:ascii="Times" w:hAnsi="Times"/>
          <w:b/>
          <w:bCs/>
          <w:sz w:val="28"/>
          <w:szCs w:val="28"/>
        </w:rPr>
        <w:t>drying</w:t>
      </w:r>
    </w:p>
    <w:p w14:paraId="04A48EE2" w14:textId="69755D30" w:rsidR="004B4711" w:rsidRPr="005F1279" w:rsidRDefault="0037260B" w:rsidP="00E24AEE">
      <w:pPr>
        <w:spacing w:after="120" w:line="480" w:lineRule="auto"/>
        <w:jc w:val="both"/>
        <w:rPr>
          <w:rFonts w:ascii="Times" w:hAnsi="Times"/>
          <w:lang w:val="en-US"/>
        </w:rPr>
      </w:pPr>
      <w:r w:rsidRPr="00B65DC2">
        <w:rPr>
          <w:rFonts w:ascii="Times" w:hAnsi="Times"/>
        </w:rPr>
        <w:t>To gain further insight into the effects of</w:t>
      </w:r>
      <w:r w:rsidR="00600FBF" w:rsidRPr="00B65DC2">
        <w:rPr>
          <w:rFonts w:ascii="Times" w:hAnsi="Times"/>
        </w:rPr>
        <w:t xml:space="preserve"> </w:t>
      </w:r>
      <w:r w:rsidR="00DB6A87" w:rsidRPr="00B65DC2">
        <w:rPr>
          <w:rFonts w:ascii="Times" w:hAnsi="Times"/>
        </w:rPr>
        <w:t>soil moisture</w:t>
      </w:r>
      <w:r w:rsidR="00600FBF" w:rsidRPr="00B65DC2">
        <w:rPr>
          <w:rFonts w:ascii="Times" w:hAnsi="Times"/>
        </w:rPr>
        <w:t xml:space="preserve"> </w:t>
      </w:r>
      <w:r w:rsidR="00834034" w:rsidRPr="00B65DC2">
        <w:rPr>
          <w:rFonts w:ascii="Times" w:hAnsi="Times"/>
        </w:rPr>
        <w:t xml:space="preserve">regulation </w:t>
      </w:r>
      <w:r w:rsidR="00600FBF" w:rsidRPr="00B65DC2">
        <w:rPr>
          <w:rFonts w:ascii="Times" w:hAnsi="Times"/>
        </w:rPr>
        <w:t>on ET</w:t>
      </w:r>
      <w:r w:rsidRPr="00B65DC2">
        <w:rPr>
          <w:rFonts w:ascii="Times" w:hAnsi="Times"/>
        </w:rPr>
        <w:t xml:space="preserve">, we </w:t>
      </w:r>
      <w:r w:rsidR="002B683B" w:rsidRPr="00B65DC2">
        <w:rPr>
          <w:rFonts w:ascii="Times" w:hAnsi="Times"/>
        </w:rPr>
        <w:t xml:space="preserve">evaluated </w:t>
      </w:r>
      <w:proofErr w:type="spellStart"/>
      <w:r w:rsidR="00802AB2">
        <w:rPr>
          <w:rFonts w:ascii="Times" w:hAnsi="Times"/>
          <w:lang w:val="en-US"/>
        </w:rPr>
        <w:t>fET</w:t>
      </w:r>
      <w:proofErr w:type="spellEnd"/>
      <w:r w:rsidR="00802AB2">
        <w:rPr>
          <w:rFonts w:ascii="Times" w:hAnsi="Times"/>
          <w:lang w:val="en-US"/>
        </w:rPr>
        <w:t xml:space="preserve"> </w:t>
      </w:r>
      <w:r w:rsidRPr="00B65DC2">
        <w:rPr>
          <w:rFonts w:ascii="Times" w:hAnsi="Times"/>
        </w:rPr>
        <w:t>as a function of soil moisture</w:t>
      </w:r>
      <w:r w:rsidR="004B4711">
        <w:rPr>
          <w:rFonts w:ascii="Times" w:hAnsi="Times"/>
          <w:lang w:val="en-US"/>
        </w:rPr>
        <w:t xml:space="preserve"> </w:t>
      </w:r>
      <w:r w:rsidRPr="00B65DC2">
        <w:rPr>
          <w:rFonts w:ascii="Times" w:hAnsi="Times"/>
        </w:rPr>
        <w:t>(Fig. 3</w:t>
      </w:r>
      <w:r w:rsidR="007034EC" w:rsidRPr="00B65DC2">
        <w:rPr>
          <w:rFonts w:ascii="Times" w:hAnsi="Times"/>
        </w:rPr>
        <w:t>a,b</w:t>
      </w:r>
      <w:r w:rsidRPr="00B65DC2">
        <w:rPr>
          <w:rFonts w:ascii="Times" w:hAnsi="Times"/>
        </w:rPr>
        <w:t xml:space="preserve">). </w:t>
      </w:r>
      <w:r w:rsidR="004B4711">
        <w:rPr>
          <w:rFonts w:ascii="Times" w:hAnsi="Times"/>
          <w:lang w:val="en-US"/>
        </w:rPr>
        <w:t xml:space="preserve">We chose two sample sites for contrasting behavior: </w:t>
      </w:r>
      <w:r w:rsidR="005F1279" w:rsidRPr="00B65DC2">
        <w:rPr>
          <w:rFonts w:ascii="Times" w:hAnsi="Times"/>
        </w:rPr>
        <w:t>BE-Vie</w:t>
      </w:r>
      <w:r w:rsidR="005F1279">
        <w:rPr>
          <w:rFonts w:ascii="Times" w:hAnsi="Times"/>
          <w:lang w:val="en-US"/>
        </w:rPr>
        <w:t xml:space="preserve">, a humid mixed-forest, and </w:t>
      </w:r>
      <w:r w:rsidR="005F1279" w:rsidRPr="00B65DC2">
        <w:rPr>
          <w:rFonts w:ascii="Times" w:hAnsi="Times"/>
        </w:rPr>
        <w:t>IT-CA3</w:t>
      </w:r>
      <w:r w:rsidR="005F1279">
        <w:rPr>
          <w:rFonts w:ascii="Times" w:hAnsi="Times"/>
          <w:lang w:val="en-US"/>
        </w:rPr>
        <w:t xml:space="preserve">, a Mediterranean deciduous broad leaf forest. </w:t>
      </w:r>
    </w:p>
    <w:p w14:paraId="7D618640" w14:textId="04701E12" w:rsidR="005D1274" w:rsidRPr="00F834E1" w:rsidRDefault="004D0D8C" w:rsidP="00E24AEE">
      <w:pPr>
        <w:spacing w:after="120" w:line="480" w:lineRule="auto"/>
        <w:jc w:val="both"/>
        <w:rPr>
          <w:rFonts w:ascii="Times" w:hAnsi="Times"/>
          <w:lang w:val="en-US"/>
        </w:rPr>
      </w:pPr>
      <w:r w:rsidRPr="00B65DC2">
        <w:rPr>
          <w:rFonts w:ascii="Times" w:hAnsi="Times"/>
        </w:rPr>
        <w:t>At</w:t>
      </w:r>
      <w:r w:rsidR="00263233" w:rsidRPr="00B65DC2">
        <w:rPr>
          <w:rFonts w:ascii="Times" w:hAnsi="Times"/>
        </w:rPr>
        <w:t xml:space="preserve"> </w:t>
      </w:r>
      <w:r w:rsidR="00F22117" w:rsidRPr="00B65DC2">
        <w:rPr>
          <w:rFonts w:ascii="Times" w:hAnsi="Times"/>
        </w:rPr>
        <w:t>BE-Vie</w:t>
      </w:r>
      <w:r w:rsidR="00263233" w:rsidRPr="00B65DC2">
        <w:rPr>
          <w:rFonts w:ascii="Times" w:hAnsi="Times"/>
        </w:rPr>
        <w:t xml:space="preserve">, </w:t>
      </w:r>
      <w:proofErr w:type="spellStart"/>
      <w:r w:rsidR="00802AB2">
        <w:rPr>
          <w:rFonts w:ascii="Times" w:hAnsi="Times"/>
          <w:lang w:val="en-US"/>
        </w:rPr>
        <w:t>fET</w:t>
      </w:r>
      <w:proofErr w:type="spellEnd"/>
      <w:r w:rsidR="001D2AE0">
        <w:rPr>
          <w:rFonts w:ascii="Times" w:hAnsi="Times"/>
          <w:lang w:val="en-US"/>
        </w:rPr>
        <w:t xml:space="preserve"> is</w:t>
      </w:r>
      <w:r w:rsidR="00263233" w:rsidRPr="00B65DC2">
        <w:rPr>
          <w:rFonts w:ascii="Times" w:hAnsi="Times"/>
        </w:rPr>
        <w:t xml:space="preserve"> around </w:t>
      </w:r>
      <w:r w:rsidR="00802AB2">
        <w:rPr>
          <w:rFonts w:ascii="Times" w:hAnsi="Times"/>
          <w:lang w:val="en-US"/>
        </w:rPr>
        <w:t>one</w:t>
      </w:r>
      <w:r w:rsidR="00263233" w:rsidRPr="00B65DC2">
        <w:rPr>
          <w:rFonts w:ascii="Times" w:hAnsi="Times"/>
        </w:rPr>
        <w:t xml:space="preserve"> even at the lowest soil moisture bin (Fig. 3a). </w:t>
      </w:r>
      <w:r w:rsidR="0059388D" w:rsidRPr="00B65DC2">
        <w:rPr>
          <w:rFonts w:ascii="Times" w:hAnsi="Times"/>
        </w:rPr>
        <w:t>For this site,</w:t>
      </w:r>
      <w:r w:rsidR="001230E9" w:rsidRPr="00B65DC2">
        <w:rPr>
          <w:rFonts w:ascii="Times" w:hAnsi="Times"/>
        </w:rPr>
        <w:t xml:space="preserve"> we</w:t>
      </w:r>
      <w:r w:rsidR="00F22117" w:rsidRPr="00B65DC2">
        <w:rPr>
          <w:rFonts w:ascii="Times" w:hAnsi="Times"/>
        </w:rPr>
        <w:t xml:space="preserve"> used simulated soil moisture with a water-holding capacity of 220 mm</w:t>
      </w:r>
      <w:r w:rsidR="007A3BBA" w:rsidRPr="00B65DC2">
        <w:rPr>
          <w:rFonts w:ascii="Times" w:hAnsi="Times"/>
        </w:rPr>
        <w:t xml:space="preserve"> (see Methods)</w:t>
      </w:r>
      <w:r w:rsidR="0059388D" w:rsidRPr="00B65DC2">
        <w:rPr>
          <w:rFonts w:ascii="Times" w:hAnsi="Times"/>
        </w:rPr>
        <w:t>,</w:t>
      </w:r>
      <w:r w:rsidR="00F22117" w:rsidRPr="00B65DC2">
        <w:rPr>
          <w:rFonts w:ascii="Times" w:hAnsi="Times"/>
        </w:rPr>
        <w:t xml:space="preserve"> as there were no </w:t>
      </w:r>
      <w:r w:rsidR="00414903" w:rsidRPr="00B65DC2">
        <w:rPr>
          <w:rFonts w:ascii="Times" w:hAnsi="Times"/>
        </w:rPr>
        <w:t xml:space="preserve">other </w:t>
      </w:r>
      <w:r w:rsidR="00F22117" w:rsidRPr="00B65DC2">
        <w:rPr>
          <w:rFonts w:ascii="Times" w:hAnsi="Times"/>
        </w:rPr>
        <w:t xml:space="preserve">sites available with observed soil moisture </w:t>
      </w:r>
      <w:r w:rsidR="00414903" w:rsidRPr="00B65DC2">
        <w:rPr>
          <w:rFonts w:ascii="Times" w:hAnsi="Times"/>
        </w:rPr>
        <w:t xml:space="preserve">deeper than 50 cm. </w:t>
      </w:r>
      <w:r w:rsidR="00EF5AAC" w:rsidRPr="00B65DC2">
        <w:rPr>
          <w:rFonts w:ascii="Times" w:hAnsi="Times"/>
        </w:rPr>
        <w:t>The</w:t>
      </w:r>
      <w:r w:rsidR="001230E9" w:rsidRPr="00B65DC2">
        <w:rPr>
          <w:rFonts w:ascii="Times" w:hAnsi="Times"/>
        </w:rPr>
        <w:t xml:space="preserve"> insensitivity of </w:t>
      </w:r>
      <w:proofErr w:type="spellStart"/>
      <w:r w:rsidR="00501B01">
        <w:rPr>
          <w:rFonts w:ascii="Times" w:hAnsi="Times"/>
          <w:lang w:val="en-US"/>
        </w:rPr>
        <w:t>fET</w:t>
      </w:r>
      <w:proofErr w:type="spellEnd"/>
      <w:r w:rsidR="001230E9" w:rsidRPr="00B65DC2">
        <w:rPr>
          <w:rFonts w:ascii="Times" w:hAnsi="Times"/>
        </w:rPr>
        <w:t xml:space="preserve"> to soil moisture drying, even </w:t>
      </w:r>
      <w:r w:rsidR="008B1AC2" w:rsidRPr="00B65DC2">
        <w:rPr>
          <w:rFonts w:ascii="Times" w:hAnsi="Times"/>
        </w:rPr>
        <w:t xml:space="preserve">when soil moisture is defined </w:t>
      </w:r>
      <w:r w:rsidR="0059388D" w:rsidRPr="00B65DC2">
        <w:rPr>
          <w:rFonts w:ascii="Times" w:hAnsi="Times"/>
        </w:rPr>
        <w:t xml:space="preserve">with a bucket depth of </w:t>
      </w:r>
      <w:r w:rsidR="001230E9" w:rsidRPr="00B65DC2">
        <w:rPr>
          <w:rFonts w:ascii="Times" w:hAnsi="Times"/>
        </w:rPr>
        <w:t xml:space="preserve">220 mm, </w:t>
      </w:r>
      <w:r w:rsidR="00151640">
        <w:t>may indicate access to deeper water stores</w:t>
      </w:r>
      <w:r w:rsidR="00151640">
        <w:rPr>
          <w:rFonts w:ascii="Times" w:hAnsi="Times"/>
          <w:lang w:val="en-US"/>
        </w:rPr>
        <w:t xml:space="preserve">. </w:t>
      </w:r>
      <w:r w:rsidR="00FB6442" w:rsidRPr="00B65DC2">
        <w:rPr>
          <w:rFonts w:ascii="Times" w:hAnsi="Times"/>
        </w:rPr>
        <w:t>At</w:t>
      </w:r>
      <w:r w:rsidR="002C60B3" w:rsidRPr="00B65DC2">
        <w:rPr>
          <w:rFonts w:ascii="Times" w:hAnsi="Times"/>
        </w:rPr>
        <w:t xml:space="preserve"> IT-CA3,</w:t>
      </w:r>
      <w:r w:rsidR="002A6B21">
        <w:rPr>
          <w:rFonts w:ascii="Times" w:hAnsi="Times"/>
          <w:lang w:val="en-US"/>
        </w:rPr>
        <w:t xml:space="preserve"> </w:t>
      </w:r>
      <w:r w:rsidR="00B87049">
        <w:rPr>
          <w:rFonts w:ascii="Times" w:hAnsi="Times"/>
          <w:lang w:val="en-US"/>
        </w:rPr>
        <w:t>w</w:t>
      </w:r>
      <w:r w:rsidR="00B87049" w:rsidRPr="00B65DC2">
        <w:rPr>
          <w:rFonts w:ascii="Times" w:hAnsi="Times"/>
        </w:rPr>
        <w:t xml:space="preserve">e used observational soil moisture </w:t>
      </w:r>
      <w:r w:rsidR="00B70F51" w:rsidRPr="00B65DC2">
        <w:rPr>
          <w:rFonts w:ascii="Times" w:hAnsi="Times"/>
        </w:rPr>
        <w:t>at a depth of 1 m</w:t>
      </w:r>
      <w:r w:rsidR="00B70F51" w:rsidRPr="00B65DC2">
        <w:rPr>
          <w:rFonts w:ascii="Times" w:hAnsi="Times"/>
        </w:rPr>
        <w:t xml:space="preserve"> </w:t>
      </w:r>
      <w:r w:rsidR="00B87049" w:rsidRPr="00B65DC2">
        <w:rPr>
          <w:rFonts w:ascii="Times" w:hAnsi="Times"/>
        </w:rPr>
        <w:t xml:space="preserve">available from the FLUXNET2015 dataset. </w:t>
      </w:r>
      <w:r w:rsidR="00B87049">
        <w:rPr>
          <w:rFonts w:ascii="Times" w:hAnsi="Times"/>
          <w:lang w:val="en-US"/>
        </w:rPr>
        <w:t>W</w:t>
      </w:r>
      <w:r w:rsidR="00673EDF" w:rsidRPr="00B65DC2">
        <w:rPr>
          <w:rFonts w:ascii="Times" w:hAnsi="Times"/>
        </w:rPr>
        <w:t xml:space="preserve">e </w:t>
      </w:r>
      <w:r w:rsidR="006F572F" w:rsidRPr="00B65DC2">
        <w:rPr>
          <w:rFonts w:ascii="Times" w:hAnsi="Times"/>
        </w:rPr>
        <w:t xml:space="preserve">find </w:t>
      </w:r>
      <w:r w:rsidR="00A03033" w:rsidRPr="00B65DC2">
        <w:rPr>
          <w:rFonts w:ascii="Times" w:hAnsi="Times"/>
        </w:rPr>
        <w:t xml:space="preserve">increasingly </w:t>
      </w:r>
      <w:r w:rsidR="00FA0831">
        <w:rPr>
          <w:rFonts w:ascii="Times" w:hAnsi="Times"/>
          <w:lang w:val="en-US"/>
        </w:rPr>
        <w:t xml:space="preserve">small </w:t>
      </w:r>
      <w:proofErr w:type="spellStart"/>
      <w:r w:rsidR="00FA0831">
        <w:rPr>
          <w:rFonts w:ascii="Times" w:hAnsi="Times"/>
          <w:lang w:val="en-US"/>
        </w:rPr>
        <w:t>fET</w:t>
      </w:r>
      <w:proofErr w:type="spellEnd"/>
      <w:r w:rsidR="00FA0831">
        <w:rPr>
          <w:rFonts w:ascii="Times" w:hAnsi="Times"/>
          <w:lang w:val="en-US"/>
        </w:rPr>
        <w:t xml:space="preserve"> values </w:t>
      </w:r>
      <w:r w:rsidR="00673EDF" w:rsidRPr="00B65DC2">
        <w:rPr>
          <w:rFonts w:ascii="Times" w:hAnsi="Times"/>
        </w:rPr>
        <w:t>for</w:t>
      </w:r>
      <w:r w:rsidR="00D62FC2" w:rsidRPr="00B65DC2">
        <w:rPr>
          <w:rFonts w:ascii="Times" w:hAnsi="Times"/>
        </w:rPr>
        <w:t xml:space="preserve"> </w:t>
      </w:r>
      <w:r w:rsidR="00FA0831">
        <w:rPr>
          <w:rFonts w:ascii="Times" w:hAnsi="Times"/>
          <w:lang w:val="en-US"/>
        </w:rPr>
        <w:t xml:space="preserve">small </w:t>
      </w:r>
      <w:r w:rsidR="00D62FC2" w:rsidRPr="00B65DC2">
        <w:rPr>
          <w:rFonts w:ascii="Times" w:hAnsi="Times"/>
        </w:rPr>
        <w:t>soil moisture value</w:t>
      </w:r>
      <w:r w:rsidR="00C43020" w:rsidRPr="00B65DC2">
        <w:rPr>
          <w:rFonts w:ascii="Times" w:hAnsi="Times"/>
        </w:rPr>
        <w:t>s</w:t>
      </w:r>
      <w:r w:rsidR="00890772" w:rsidRPr="00B65DC2">
        <w:rPr>
          <w:rFonts w:ascii="Times" w:hAnsi="Times"/>
        </w:rPr>
        <w:t xml:space="preserve"> (Fig. 3b)</w:t>
      </w:r>
      <w:r w:rsidR="009117D2" w:rsidRPr="00B65DC2">
        <w:rPr>
          <w:rFonts w:ascii="Times" w:hAnsi="Times"/>
        </w:rPr>
        <w:t xml:space="preserve">. </w:t>
      </w:r>
      <w:r w:rsidR="00CE281D" w:rsidRPr="00B65DC2">
        <w:rPr>
          <w:rFonts w:ascii="Times" w:hAnsi="Times"/>
        </w:rPr>
        <w:t xml:space="preserve">Looking at </w:t>
      </w:r>
      <w:proofErr w:type="spellStart"/>
      <w:r w:rsidR="00D36DE9">
        <w:rPr>
          <w:rFonts w:ascii="Times" w:hAnsi="Times"/>
          <w:lang w:val="en-US"/>
        </w:rPr>
        <w:t>fET</w:t>
      </w:r>
      <w:proofErr w:type="spellEnd"/>
      <w:r w:rsidR="00CE281D" w:rsidRPr="00B65DC2">
        <w:rPr>
          <w:rFonts w:ascii="Times" w:hAnsi="Times"/>
        </w:rPr>
        <w:t xml:space="preserve"> for lower soil moisture bins</w:t>
      </w:r>
      <w:r w:rsidR="005D399B" w:rsidRPr="00B65DC2">
        <w:rPr>
          <w:rFonts w:ascii="Times" w:hAnsi="Times"/>
        </w:rPr>
        <w:t xml:space="preserve"> at IT-CA3</w:t>
      </w:r>
      <w:r w:rsidR="00CE281D" w:rsidRPr="00B65DC2">
        <w:rPr>
          <w:rFonts w:ascii="Times" w:hAnsi="Times"/>
        </w:rPr>
        <w:t xml:space="preserve">, we can observe that its increase may not follow a linear trend. </w:t>
      </w:r>
      <w:r w:rsidR="003E69C4">
        <w:rPr>
          <w:rFonts w:ascii="Times" w:hAnsi="Times"/>
          <w:lang w:val="en-US"/>
        </w:rPr>
        <w:t>W</w:t>
      </w:r>
      <w:r w:rsidR="007C4EF3" w:rsidRPr="00B65DC2">
        <w:rPr>
          <w:rFonts w:ascii="Times" w:hAnsi="Times"/>
        </w:rPr>
        <w:t xml:space="preserve">e may have a high concentration of data points in the lowest soil moisture bins, thus masking some </w:t>
      </w:r>
      <w:r w:rsidR="00B152B8" w:rsidRPr="00B65DC2">
        <w:rPr>
          <w:rFonts w:ascii="Times" w:hAnsi="Times"/>
        </w:rPr>
        <w:t xml:space="preserve">effects of </w:t>
      </w:r>
      <w:r w:rsidR="007C4EF3" w:rsidRPr="00B65DC2">
        <w:rPr>
          <w:rFonts w:ascii="Times" w:hAnsi="Times"/>
        </w:rPr>
        <w:t>water stress</w:t>
      </w:r>
      <w:r w:rsidR="00B152B8" w:rsidRPr="00B65DC2">
        <w:rPr>
          <w:rFonts w:ascii="Times" w:hAnsi="Times"/>
        </w:rPr>
        <w:t xml:space="preserve"> on ET</w:t>
      </w:r>
      <w:r w:rsidR="007C4EF3" w:rsidRPr="00B65DC2">
        <w:rPr>
          <w:rFonts w:ascii="Times" w:hAnsi="Times"/>
        </w:rPr>
        <w:t xml:space="preserve">. </w:t>
      </w:r>
      <w:r w:rsidR="005311EB" w:rsidRPr="00B65DC2">
        <w:rPr>
          <w:rFonts w:ascii="Times" w:hAnsi="Times"/>
        </w:rPr>
        <w:t xml:space="preserve">Focusing on results across all sites, </w:t>
      </w:r>
      <w:r w:rsidR="00114E3B">
        <w:rPr>
          <w:rFonts w:ascii="Times" w:hAnsi="Times"/>
          <w:lang w:val="en-US"/>
        </w:rPr>
        <w:t xml:space="preserve">the </w:t>
      </w:r>
      <w:proofErr w:type="spellStart"/>
      <w:r w:rsidR="00D36DE9">
        <w:rPr>
          <w:rFonts w:ascii="Times" w:hAnsi="Times"/>
          <w:lang w:val="en-US"/>
        </w:rPr>
        <w:t>fET</w:t>
      </w:r>
      <w:proofErr w:type="spellEnd"/>
      <w:r w:rsidR="00D36DE9">
        <w:rPr>
          <w:rFonts w:ascii="Times" w:hAnsi="Times"/>
          <w:lang w:val="en-US"/>
        </w:rPr>
        <w:t xml:space="preserve"> </w:t>
      </w:r>
      <w:r w:rsidR="00114E3B">
        <w:rPr>
          <w:rFonts w:ascii="Times" w:hAnsi="Times"/>
          <w:lang w:val="en-US"/>
        </w:rPr>
        <w:t xml:space="preserve">median </w:t>
      </w:r>
      <w:r w:rsidR="007C4EF3" w:rsidRPr="00B65DC2">
        <w:rPr>
          <w:rFonts w:ascii="Times" w:hAnsi="Times"/>
        </w:rPr>
        <w:t xml:space="preserve">is </w:t>
      </w:r>
      <w:r w:rsidR="00452B3B" w:rsidRPr="00B65DC2">
        <w:rPr>
          <w:rFonts w:ascii="Times" w:hAnsi="Times"/>
        </w:rPr>
        <w:t xml:space="preserve">significantly </w:t>
      </w:r>
      <w:r w:rsidR="00E316E6">
        <w:rPr>
          <w:rFonts w:ascii="Times" w:hAnsi="Times"/>
          <w:lang w:val="en-US"/>
        </w:rPr>
        <w:t>different</w:t>
      </w:r>
      <w:r w:rsidR="00A21748" w:rsidRPr="00B65DC2">
        <w:rPr>
          <w:rFonts w:ascii="Times" w:hAnsi="Times"/>
        </w:rPr>
        <w:t xml:space="preserve"> </w:t>
      </w:r>
      <w:r w:rsidR="00E316E6">
        <w:rPr>
          <w:rFonts w:ascii="Times" w:hAnsi="Times"/>
          <w:lang w:val="en-US"/>
        </w:rPr>
        <w:t>from</w:t>
      </w:r>
      <w:r w:rsidR="00452B3B" w:rsidRPr="00B65DC2">
        <w:rPr>
          <w:rFonts w:ascii="Times" w:hAnsi="Times"/>
        </w:rPr>
        <w:t xml:space="preserve"> zero for about one third of sites</w:t>
      </w:r>
      <w:r w:rsidR="007C4EF3" w:rsidRPr="00B65DC2">
        <w:rPr>
          <w:rFonts w:ascii="Times" w:hAnsi="Times"/>
        </w:rPr>
        <w:t xml:space="preserve">, and it decreases to be around zero for </w:t>
      </w:r>
      <w:r w:rsidR="00BB3EE0" w:rsidRPr="00B65DC2">
        <w:rPr>
          <w:rFonts w:ascii="Times" w:hAnsi="Times"/>
        </w:rPr>
        <w:t>the rest of the</w:t>
      </w:r>
      <w:r w:rsidR="007C4EF3" w:rsidRPr="00B65DC2">
        <w:rPr>
          <w:rFonts w:ascii="Times" w:hAnsi="Times"/>
        </w:rPr>
        <w:t xml:space="preserve"> sites (Fig. 3c). </w:t>
      </w:r>
      <w:r w:rsidR="005D1274" w:rsidRPr="00B65DC2">
        <w:rPr>
          <w:rFonts w:ascii="Times" w:hAnsi="Times"/>
        </w:rPr>
        <w:t>Th</w:t>
      </w:r>
      <w:r w:rsidR="00523EA3" w:rsidRPr="00B65DC2">
        <w:rPr>
          <w:rFonts w:ascii="Times" w:hAnsi="Times"/>
        </w:rPr>
        <w:t>is means that for about two third of sites the vegetation is still transpiring</w:t>
      </w:r>
      <w:r w:rsidR="005936EC" w:rsidRPr="00B65DC2">
        <w:rPr>
          <w:rFonts w:ascii="Times" w:hAnsi="Times"/>
        </w:rPr>
        <w:t xml:space="preserve"> at near potential rates</w:t>
      </w:r>
      <w:r w:rsidR="00523EA3" w:rsidRPr="00B65DC2">
        <w:rPr>
          <w:rFonts w:ascii="Times" w:hAnsi="Times"/>
        </w:rPr>
        <w:t>. To sustain their activity in such conditions, plants must have access to deeper water stores</w:t>
      </w:r>
      <w:r w:rsidR="00F834E1">
        <w:rPr>
          <w:rFonts w:ascii="Times" w:hAnsi="Times"/>
          <w:lang w:val="en-US"/>
        </w:rPr>
        <w:t>.</w:t>
      </w:r>
    </w:p>
    <w:p w14:paraId="73AF4195" w14:textId="4F2D4A28" w:rsidR="00E80B39" w:rsidRPr="00B65DC2" w:rsidRDefault="00E80B39" w:rsidP="00E24AEE">
      <w:pPr>
        <w:spacing w:after="120" w:line="480" w:lineRule="auto"/>
        <w:jc w:val="both"/>
        <w:rPr>
          <w:rFonts w:ascii="Times" w:hAnsi="Times"/>
        </w:rPr>
      </w:pPr>
    </w:p>
    <w:p w14:paraId="1782B85A" w14:textId="76C2D908" w:rsidR="008621A1" w:rsidRPr="00A90C21" w:rsidRDefault="00A90C21" w:rsidP="00E24AEE">
      <w:pPr>
        <w:spacing w:after="120" w:line="480" w:lineRule="auto"/>
        <w:rPr>
          <w:rFonts w:ascii="Times" w:hAnsi="Times"/>
          <w:b/>
          <w:bCs/>
          <w:sz w:val="28"/>
          <w:szCs w:val="28"/>
          <w:lang w:val="en-US"/>
        </w:rPr>
      </w:pPr>
      <w:r>
        <w:rPr>
          <w:rFonts w:ascii="Times" w:hAnsi="Times"/>
          <w:b/>
          <w:bCs/>
          <w:sz w:val="28"/>
          <w:szCs w:val="28"/>
          <w:lang w:val="en-US"/>
        </w:rPr>
        <w:t xml:space="preserve">Binning of </w:t>
      </w:r>
      <w:proofErr w:type="spellStart"/>
      <w:r>
        <w:rPr>
          <w:rFonts w:ascii="Times" w:hAnsi="Times"/>
          <w:b/>
          <w:bCs/>
          <w:sz w:val="28"/>
          <w:szCs w:val="28"/>
          <w:lang w:val="en-US"/>
        </w:rPr>
        <w:t>fET</w:t>
      </w:r>
      <w:proofErr w:type="spellEnd"/>
      <w:r>
        <w:rPr>
          <w:rFonts w:ascii="Times" w:hAnsi="Times"/>
          <w:b/>
          <w:bCs/>
          <w:sz w:val="28"/>
          <w:szCs w:val="28"/>
          <w:lang w:val="en-US"/>
        </w:rPr>
        <w:t xml:space="preserve"> </w:t>
      </w:r>
      <w:r w:rsidR="00336111">
        <w:rPr>
          <w:rFonts w:ascii="Times" w:hAnsi="Times"/>
          <w:b/>
          <w:bCs/>
          <w:sz w:val="28"/>
          <w:szCs w:val="28"/>
          <w:lang w:val="en-US"/>
        </w:rPr>
        <w:t xml:space="preserve">vs CWD </w:t>
      </w:r>
      <w:r>
        <w:rPr>
          <w:rFonts w:ascii="Times" w:hAnsi="Times"/>
          <w:b/>
          <w:bCs/>
          <w:sz w:val="28"/>
          <w:szCs w:val="28"/>
          <w:lang w:val="en-US"/>
        </w:rPr>
        <w:t>responses</w:t>
      </w:r>
    </w:p>
    <w:p w14:paraId="34F9E5A1" w14:textId="678F2B87" w:rsidR="0035785A" w:rsidRPr="00CC0B24" w:rsidRDefault="004C6AC5" w:rsidP="00E24AEE">
      <w:pPr>
        <w:spacing w:after="120" w:line="480" w:lineRule="auto"/>
        <w:jc w:val="both"/>
        <w:rPr>
          <w:rFonts w:ascii="Times" w:hAnsi="Times"/>
          <w:lang w:val="en-US"/>
        </w:rPr>
      </w:pPr>
      <w:r w:rsidRPr="00B65DC2">
        <w:rPr>
          <w:rFonts w:ascii="Times" w:hAnsi="Times"/>
        </w:rPr>
        <w:t xml:space="preserve">To avoid conflating data points into a single low soil moisture bin, we turn to analyzing </w:t>
      </w:r>
      <w:r w:rsidR="007A5526">
        <w:rPr>
          <w:rFonts w:ascii="Times" w:hAnsi="Times"/>
          <w:lang w:val="en-US"/>
        </w:rPr>
        <w:t>f</w:t>
      </w:r>
      <w:r w:rsidRPr="00B65DC2">
        <w:rPr>
          <w:rFonts w:ascii="Times" w:hAnsi="Times"/>
        </w:rPr>
        <w:t xml:space="preserve">ET as a function of CWD. When soil moisture approaches </w:t>
      </w:r>
      <w:r w:rsidR="005936EC" w:rsidRPr="00B65DC2">
        <w:rPr>
          <w:rFonts w:ascii="Times" w:hAnsi="Times"/>
        </w:rPr>
        <w:t>its minimum value</w:t>
      </w:r>
      <w:r w:rsidRPr="00B65DC2">
        <w:rPr>
          <w:rFonts w:ascii="Times" w:hAnsi="Times"/>
        </w:rPr>
        <w:t>, the CWD can still increase</w:t>
      </w:r>
      <w:r w:rsidR="003E434A">
        <w:rPr>
          <w:rFonts w:ascii="Times" w:hAnsi="Times"/>
          <w:lang w:val="en-US"/>
        </w:rPr>
        <w:t xml:space="preserve">, </w:t>
      </w:r>
      <w:r w:rsidR="005936EC" w:rsidRPr="00B65DC2">
        <w:rPr>
          <w:rFonts w:ascii="Times" w:hAnsi="Times"/>
        </w:rPr>
        <w:t>as long as ET is non-null. Therefore</w:t>
      </w:r>
      <w:ins w:id="18" w:author="Stocker  Benjamin" w:date="2022-03-24T12:13:00Z">
        <w:r w:rsidR="0022210B" w:rsidRPr="00B65DC2">
          <w:rPr>
            <w:rFonts w:ascii="Times" w:hAnsi="Times"/>
          </w:rPr>
          <w:t>,</w:t>
        </w:r>
      </w:ins>
      <w:r w:rsidR="005936EC" w:rsidRPr="00B65DC2">
        <w:rPr>
          <w:rFonts w:ascii="Times" w:hAnsi="Times"/>
        </w:rPr>
        <w:t xml:space="preserve"> CWD is </w:t>
      </w:r>
      <w:r w:rsidRPr="00B65DC2">
        <w:rPr>
          <w:rFonts w:ascii="Times" w:hAnsi="Times"/>
        </w:rPr>
        <w:t>a metric more sensitive to dry conditions (se</w:t>
      </w:r>
      <w:r w:rsidR="005936EC" w:rsidRPr="00B65DC2">
        <w:rPr>
          <w:rFonts w:ascii="Times" w:hAnsi="Times"/>
        </w:rPr>
        <w:t>e</w:t>
      </w:r>
      <w:r w:rsidRPr="00B65DC2">
        <w:rPr>
          <w:rFonts w:ascii="Times" w:hAnsi="Times"/>
        </w:rPr>
        <w:t xml:space="preserve"> Methods</w:t>
      </w:r>
      <w:r w:rsidR="003044E9">
        <w:rPr>
          <w:rFonts w:ascii="Times" w:hAnsi="Times"/>
          <w:lang w:val="en-US"/>
        </w:rPr>
        <w:t xml:space="preserve"> and Box 1</w:t>
      </w:r>
      <w:r w:rsidRPr="00B65DC2">
        <w:rPr>
          <w:rFonts w:ascii="Times" w:hAnsi="Times"/>
        </w:rPr>
        <w:t xml:space="preserve">). In other words, evaluating ET relationships in response to CWD </w:t>
      </w:r>
      <w:r w:rsidRPr="00B65DC2">
        <w:rPr>
          <w:rFonts w:ascii="Times" w:hAnsi="Times"/>
        </w:rPr>
        <w:lastRenderedPageBreak/>
        <w:t>illuminates plant responses to water stress under continued dry downs</w:t>
      </w:r>
      <w:r w:rsidR="003A2D73">
        <w:rPr>
          <w:rFonts w:ascii="Times" w:hAnsi="Times"/>
          <w:lang w:val="en-US"/>
        </w:rPr>
        <w:t>, even below the topsoil</w:t>
      </w:r>
      <w:r w:rsidRPr="00B65DC2">
        <w:rPr>
          <w:rFonts w:ascii="Times" w:hAnsi="Times"/>
        </w:rPr>
        <w:t xml:space="preserve">. </w:t>
      </w:r>
      <w:r w:rsidR="00E80B39" w:rsidRPr="00B65DC2">
        <w:rPr>
          <w:rFonts w:ascii="Times" w:hAnsi="Times"/>
        </w:rPr>
        <w:t xml:space="preserve">We thus plotted fET as a function of CWD </w:t>
      </w:r>
      <w:r w:rsidR="00595421" w:rsidRPr="00B65DC2">
        <w:rPr>
          <w:rFonts w:ascii="Times" w:hAnsi="Times"/>
        </w:rPr>
        <w:t>for</w:t>
      </w:r>
      <w:r w:rsidR="00E80B39" w:rsidRPr="00B65DC2">
        <w:rPr>
          <w:rFonts w:ascii="Times" w:hAnsi="Times"/>
        </w:rPr>
        <w:t xml:space="preserve"> all sites (</w:t>
      </w:r>
      <w:r w:rsidR="003044E9">
        <w:rPr>
          <w:rFonts w:ascii="Times" w:hAnsi="Times"/>
          <w:lang w:val="en-US"/>
        </w:rPr>
        <w:t>Fig. 4b</w:t>
      </w:r>
      <w:r w:rsidR="00E80B39" w:rsidRPr="00B65DC2">
        <w:rPr>
          <w:rFonts w:ascii="Times" w:hAnsi="Times"/>
        </w:rPr>
        <w:t xml:space="preserve">). </w:t>
      </w:r>
      <w:r w:rsidR="007237EF" w:rsidRPr="00B65DC2">
        <w:rPr>
          <w:rFonts w:ascii="Times" w:hAnsi="Times"/>
        </w:rPr>
        <w:t>We observe</w:t>
      </w:r>
      <w:r w:rsidR="004D7852" w:rsidRPr="00B65DC2">
        <w:rPr>
          <w:rFonts w:ascii="Times" w:hAnsi="Times"/>
        </w:rPr>
        <w:t xml:space="preserve"> a variety of responses across sites</w:t>
      </w:r>
      <w:r w:rsidR="00FF4173">
        <w:rPr>
          <w:rFonts w:ascii="Times" w:hAnsi="Times"/>
          <w:lang w:val="en-US"/>
        </w:rPr>
        <w:t xml:space="preserve">. </w:t>
      </w:r>
      <w:r w:rsidR="004D7852" w:rsidRPr="00B65DC2">
        <w:rPr>
          <w:rFonts w:ascii="Times" w:hAnsi="Times"/>
        </w:rPr>
        <w:t xml:space="preserve">For CWD values up to approximately 100 mm, there is </w:t>
      </w:r>
      <w:r w:rsidR="000F5054" w:rsidRPr="00B65DC2">
        <w:rPr>
          <w:rFonts w:ascii="Times" w:hAnsi="Times"/>
        </w:rPr>
        <w:t xml:space="preserve">an </w:t>
      </w:r>
      <w:r w:rsidR="001B6DE5" w:rsidRPr="00B65DC2">
        <w:rPr>
          <w:rFonts w:ascii="Times" w:hAnsi="Times"/>
        </w:rPr>
        <w:t xml:space="preserve">accumulation of </w:t>
      </w:r>
      <w:r w:rsidR="004D7852" w:rsidRPr="00B65DC2">
        <w:rPr>
          <w:rFonts w:ascii="Times" w:hAnsi="Times"/>
        </w:rPr>
        <w:t xml:space="preserve">points centered at fET </w:t>
      </w:r>
      <w:r w:rsidR="00CE65A2" w:rsidRPr="00B65DC2">
        <w:rPr>
          <w:rFonts w:ascii="Times" w:hAnsi="Times"/>
        </w:rPr>
        <w:t>equal to one</w:t>
      </w:r>
      <w:r w:rsidR="004D7852" w:rsidRPr="00B65DC2">
        <w:rPr>
          <w:rFonts w:ascii="Times" w:hAnsi="Times"/>
        </w:rPr>
        <w:t xml:space="preserve">. </w:t>
      </w:r>
      <w:r w:rsidR="00E909C9" w:rsidRPr="00B65DC2">
        <w:rPr>
          <w:rFonts w:ascii="Times" w:hAnsi="Times"/>
        </w:rPr>
        <w:t>At</w:t>
      </w:r>
      <w:r w:rsidR="004D7852" w:rsidRPr="00B65DC2">
        <w:rPr>
          <w:rFonts w:ascii="Times" w:hAnsi="Times"/>
        </w:rPr>
        <w:t xml:space="preserve"> higher CWD values, we can see a rather gradual decline in fET. </w:t>
      </w:r>
      <w:r w:rsidR="00CC7E2C" w:rsidRPr="00B65DC2">
        <w:rPr>
          <w:rFonts w:ascii="Times" w:hAnsi="Times"/>
        </w:rPr>
        <w:t xml:space="preserve">We can distinguish two other smaller clouds of points, one centered at around fET </w:t>
      </w:r>
      <w:r w:rsidR="00CE65A2" w:rsidRPr="00B65DC2">
        <w:rPr>
          <w:rFonts w:ascii="Times" w:hAnsi="Times"/>
        </w:rPr>
        <w:t>equ</w:t>
      </w:r>
      <w:r w:rsidR="00B552B4" w:rsidRPr="00B65DC2">
        <w:rPr>
          <w:rFonts w:ascii="Times" w:hAnsi="Times"/>
        </w:rPr>
        <w:t>a</w:t>
      </w:r>
      <w:r w:rsidR="00CE65A2" w:rsidRPr="00B65DC2">
        <w:rPr>
          <w:rFonts w:ascii="Times" w:hAnsi="Times"/>
        </w:rPr>
        <w:t>l to</w:t>
      </w:r>
      <w:r w:rsidR="00BC726D" w:rsidRPr="00B65DC2">
        <w:rPr>
          <w:rFonts w:ascii="Times" w:hAnsi="Times"/>
        </w:rPr>
        <w:t xml:space="preserve"> </w:t>
      </w:r>
      <w:r w:rsidR="00CC7E2C" w:rsidRPr="00B65DC2">
        <w:rPr>
          <w:rFonts w:ascii="Times" w:hAnsi="Times"/>
        </w:rPr>
        <w:t xml:space="preserve">0.4 and another one at 0.2. </w:t>
      </w:r>
      <w:r w:rsidR="00D2094F" w:rsidRPr="00B65DC2">
        <w:rPr>
          <w:rFonts w:ascii="Times" w:hAnsi="Times"/>
        </w:rPr>
        <w:t>W</w:t>
      </w:r>
      <w:r w:rsidR="00CC7E2C" w:rsidRPr="00B65DC2">
        <w:rPr>
          <w:rFonts w:ascii="Times" w:hAnsi="Times"/>
        </w:rPr>
        <w:t xml:space="preserve">e can </w:t>
      </w:r>
      <w:r w:rsidR="003F7C8A" w:rsidRPr="00B65DC2">
        <w:rPr>
          <w:rFonts w:ascii="Times" w:hAnsi="Times"/>
        </w:rPr>
        <w:t>infer</w:t>
      </w:r>
      <w:r w:rsidR="00CC7E2C" w:rsidRPr="00B65DC2">
        <w:rPr>
          <w:rFonts w:ascii="Times" w:hAnsi="Times"/>
        </w:rPr>
        <w:t xml:space="preserve"> that fET is varying as a function of CWD</w:t>
      </w:r>
      <w:r w:rsidR="00D66FF7">
        <w:rPr>
          <w:rFonts w:ascii="Times" w:hAnsi="Times"/>
          <w:lang w:val="en-US"/>
        </w:rPr>
        <w:t xml:space="preserve"> </w:t>
      </w:r>
      <w:r w:rsidR="00CC7E2C" w:rsidRPr="00B65DC2">
        <w:rPr>
          <w:rFonts w:ascii="Times" w:hAnsi="Times"/>
        </w:rPr>
        <w:t xml:space="preserve">following a certain </w:t>
      </w:r>
      <w:r w:rsidR="00D57F3A" w:rsidRPr="00B65DC2">
        <w:rPr>
          <w:rFonts w:ascii="Times" w:hAnsi="Times"/>
        </w:rPr>
        <w:t xml:space="preserve">hockey-stick </w:t>
      </w:r>
      <w:r w:rsidR="00CC7E2C" w:rsidRPr="00B65DC2">
        <w:rPr>
          <w:rFonts w:ascii="Times" w:hAnsi="Times"/>
        </w:rPr>
        <w:t xml:space="preserve">pattern. </w:t>
      </w:r>
      <w:r w:rsidR="00AC5AF5">
        <w:rPr>
          <w:rFonts w:ascii="Times" w:hAnsi="Times"/>
          <w:lang w:val="en-US"/>
        </w:rPr>
        <w:t xml:space="preserve">We can observe a variety of </w:t>
      </w:r>
      <w:proofErr w:type="spellStart"/>
      <w:r w:rsidR="00AC5AF5">
        <w:rPr>
          <w:rFonts w:ascii="Times" w:hAnsi="Times"/>
          <w:lang w:val="en-US"/>
        </w:rPr>
        <w:t>fET</w:t>
      </w:r>
      <w:proofErr w:type="spellEnd"/>
      <w:r w:rsidR="00AC5AF5">
        <w:rPr>
          <w:rFonts w:ascii="Times" w:hAnsi="Times"/>
          <w:lang w:val="en-US"/>
        </w:rPr>
        <w:t xml:space="preserve"> responses at a CWD interval of around 150 mm</w:t>
      </w:r>
      <w:r w:rsidR="007012FF">
        <w:rPr>
          <w:rFonts w:ascii="Times" w:hAnsi="Times"/>
          <w:lang w:val="en-US"/>
        </w:rPr>
        <w:t xml:space="preserve"> (Fig. 4b). The distribution of </w:t>
      </w:r>
      <w:proofErr w:type="spellStart"/>
      <w:r w:rsidR="007012FF">
        <w:rPr>
          <w:rFonts w:ascii="Times" w:hAnsi="Times"/>
          <w:lang w:val="en-US"/>
        </w:rPr>
        <w:t>fET</w:t>
      </w:r>
      <w:proofErr w:type="spellEnd"/>
      <w:r w:rsidR="007012FF">
        <w:rPr>
          <w:rFonts w:ascii="Times" w:hAnsi="Times"/>
          <w:lang w:val="en-US"/>
        </w:rPr>
        <w:t xml:space="preserve"> </w:t>
      </w:r>
      <w:r w:rsidR="007131F5">
        <w:rPr>
          <w:rFonts w:ascii="Times" w:hAnsi="Times"/>
          <w:lang w:val="en-US"/>
        </w:rPr>
        <w:t xml:space="preserve">median </w:t>
      </w:r>
      <w:r w:rsidR="007012FF">
        <w:rPr>
          <w:rFonts w:ascii="Times" w:hAnsi="Times"/>
          <w:lang w:val="en-US"/>
        </w:rPr>
        <w:t xml:space="preserve">values in this CWD interval shows three distinct groups (Fig. 4a). </w:t>
      </w:r>
      <w:r w:rsidR="0035785A" w:rsidRPr="00B65DC2">
        <w:rPr>
          <w:rFonts w:ascii="Times" w:hAnsi="Times"/>
        </w:rPr>
        <w:t xml:space="preserve">To highlight this pattern, we </w:t>
      </w:r>
      <w:r w:rsidR="00BA160B">
        <w:rPr>
          <w:rFonts w:ascii="Times" w:hAnsi="Times"/>
          <w:lang w:val="en-US"/>
        </w:rPr>
        <w:t>divided</w:t>
      </w:r>
      <w:r w:rsidR="0035785A" w:rsidRPr="00B65DC2">
        <w:rPr>
          <w:rFonts w:ascii="Times" w:hAnsi="Times"/>
        </w:rPr>
        <w:t xml:space="preserve"> the sites based on </w:t>
      </w:r>
      <w:r w:rsidR="001B74B8">
        <w:rPr>
          <w:rFonts w:ascii="Times" w:hAnsi="Times"/>
          <w:lang w:val="en-US"/>
        </w:rPr>
        <w:t>this distribution</w:t>
      </w:r>
      <w:r w:rsidR="007131F5">
        <w:rPr>
          <w:rFonts w:ascii="Times" w:hAnsi="Times"/>
          <w:lang w:val="en-US"/>
        </w:rPr>
        <w:t xml:space="preserve"> </w:t>
      </w:r>
      <w:r w:rsidR="0035785A" w:rsidRPr="00B65DC2">
        <w:rPr>
          <w:rFonts w:ascii="Times" w:hAnsi="Times"/>
        </w:rPr>
        <w:t xml:space="preserve"> (Fig. 4a,c,e). Sites were thus grouped into low, medium, and high </w:t>
      </w:r>
      <w:proofErr w:type="spellStart"/>
      <w:r w:rsidR="001B74B8">
        <w:rPr>
          <w:rFonts w:ascii="Times" w:hAnsi="Times"/>
          <w:lang w:val="en-US"/>
        </w:rPr>
        <w:t>fET</w:t>
      </w:r>
      <w:proofErr w:type="spellEnd"/>
      <w:r w:rsidR="001B74B8">
        <w:rPr>
          <w:rFonts w:ascii="Times" w:hAnsi="Times"/>
          <w:lang w:val="en-US"/>
        </w:rPr>
        <w:t xml:space="preserve">. Each group exhibits a definite </w:t>
      </w:r>
      <w:proofErr w:type="spellStart"/>
      <w:r w:rsidR="001B74B8">
        <w:rPr>
          <w:rFonts w:ascii="Times" w:hAnsi="Times"/>
          <w:lang w:val="en-US"/>
        </w:rPr>
        <w:t>fET</w:t>
      </w:r>
      <w:proofErr w:type="spellEnd"/>
      <w:r w:rsidR="001B74B8">
        <w:rPr>
          <w:rFonts w:ascii="Times" w:hAnsi="Times"/>
          <w:lang w:val="en-US"/>
        </w:rPr>
        <w:t xml:space="preserve"> vs CWD behavior (Supplementary Fig. 4-5-6). </w:t>
      </w:r>
    </w:p>
    <w:p w14:paraId="4DCC6BB6" w14:textId="364D00AE" w:rsidR="00AF2689" w:rsidRDefault="00AF2689" w:rsidP="00E24AEE">
      <w:pPr>
        <w:spacing w:after="120" w:line="480" w:lineRule="auto"/>
        <w:jc w:val="both"/>
        <w:rPr>
          <w:rFonts w:ascii="Times" w:hAnsi="Times"/>
        </w:rPr>
      </w:pPr>
    </w:p>
    <w:p w14:paraId="431FEBB4" w14:textId="7931E447" w:rsidR="00AF2689" w:rsidRPr="007A5526" w:rsidRDefault="007A5526" w:rsidP="007A5526">
      <w:pPr>
        <w:spacing w:after="120" w:line="480" w:lineRule="auto"/>
        <w:rPr>
          <w:rFonts w:ascii="Times" w:hAnsi="Times"/>
          <w:b/>
          <w:bCs/>
          <w:sz w:val="28"/>
          <w:szCs w:val="28"/>
        </w:rPr>
      </w:pPr>
      <w:r w:rsidRPr="00B65DC2">
        <w:rPr>
          <w:rFonts w:ascii="Times" w:hAnsi="Times"/>
          <w:b/>
          <w:bCs/>
          <w:sz w:val="28"/>
          <w:szCs w:val="28"/>
        </w:rPr>
        <w:t>Patterns of fET vs CWD responses across sites</w:t>
      </w:r>
    </w:p>
    <w:p w14:paraId="5F460CFC" w14:textId="3633F3D7" w:rsidR="00A538AD" w:rsidRPr="0072225B" w:rsidRDefault="00CA5817" w:rsidP="00E24AEE">
      <w:pPr>
        <w:spacing w:after="120" w:line="480" w:lineRule="auto"/>
        <w:jc w:val="both"/>
        <w:rPr>
          <w:rFonts w:ascii="Times" w:hAnsi="Times"/>
          <w:szCs w:val="22"/>
        </w:rPr>
      </w:pPr>
      <w:r>
        <w:rPr>
          <w:rFonts w:ascii="Times" w:hAnsi="Times"/>
          <w:szCs w:val="22"/>
          <w:lang w:val="en-US"/>
        </w:rPr>
        <w:t>At</w:t>
      </w:r>
      <w:r w:rsidR="00C06AFA" w:rsidRPr="00B65DC2">
        <w:rPr>
          <w:rFonts w:ascii="Times" w:hAnsi="Times"/>
          <w:szCs w:val="22"/>
        </w:rPr>
        <w:t xml:space="preserve"> </w:t>
      </w:r>
      <w:r w:rsidR="00411BB7">
        <w:rPr>
          <w:rFonts w:ascii="Times" w:hAnsi="Times"/>
          <w:szCs w:val="22"/>
          <w:lang w:val="en-US"/>
        </w:rPr>
        <w:t>'</w:t>
      </w:r>
      <w:r>
        <w:rPr>
          <w:rFonts w:ascii="Times" w:hAnsi="Times"/>
          <w:szCs w:val="22"/>
          <w:lang w:val="en-US"/>
        </w:rPr>
        <w:t xml:space="preserve">high </w:t>
      </w:r>
      <w:proofErr w:type="spellStart"/>
      <w:r>
        <w:rPr>
          <w:rFonts w:ascii="Times" w:hAnsi="Times"/>
          <w:szCs w:val="22"/>
          <w:lang w:val="en-US"/>
        </w:rPr>
        <w:t>fET</w:t>
      </w:r>
      <w:proofErr w:type="spellEnd"/>
      <w:r w:rsidR="00411BB7">
        <w:rPr>
          <w:rFonts w:ascii="Times" w:hAnsi="Times"/>
          <w:szCs w:val="22"/>
          <w:lang w:val="en-US"/>
        </w:rPr>
        <w:t>'</w:t>
      </w:r>
      <w:r w:rsidR="00C06AFA" w:rsidRPr="00B65DC2">
        <w:rPr>
          <w:rFonts w:ascii="Times" w:hAnsi="Times"/>
          <w:szCs w:val="22"/>
        </w:rPr>
        <w:t xml:space="preserve"> sites, there is almost no effect of water stress on plants, as they show a</w:t>
      </w:r>
      <w:r w:rsidR="00CF0CB6" w:rsidRPr="00B65DC2">
        <w:rPr>
          <w:rFonts w:ascii="Times" w:hAnsi="Times"/>
          <w:szCs w:val="22"/>
        </w:rPr>
        <w:t>n</w:t>
      </w:r>
      <w:r w:rsidR="00C06AFA" w:rsidRPr="00B65DC2">
        <w:rPr>
          <w:rFonts w:ascii="Times" w:hAnsi="Times"/>
          <w:szCs w:val="22"/>
        </w:rPr>
        <w:t xml:space="preserve"> fET value almost always near one for CWD values up to </w:t>
      </w:r>
      <w:r w:rsidR="0060465B">
        <w:rPr>
          <w:rFonts w:ascii="Times" w:hAnsi="Times"/>
          <w:szCs w:val="22"/>
          <w:lang w:val="en-US"/>
        </w:rPr>
        <w:t>3</w:t>
      </w:r>
      <w:r w:rsidR="00C06AFA" w:rsidRPr="00B65DC2">
        <w:rPr>
          <w:rFonts w:ascii="Times" w:hAnsi="Times"/>
          <w:szCs w:val="22"/>
        </w:rPr>
        <w:t xml:space="preserve">00 mm (Fig. </w:t>
      </w:r>
      <w:r w:rsidR="00F901B9">
        <w:rPr>
          <w:rFonts w:ascii="Times" w:hAnsi="Times"/>
          <w:szCs w:val="22"/>
          <w:lang w:val="en-US"/>
        </w:rPr>
        <w:t>5</w:t>
      </w:r>
      <w:r w:rsidR="00C06AFA" w:rsidRPr="00B65DC2">
        <w:rPr>
          <w:rFonts w:ascii="Times" w:hAnsi="Times"/>
          <w:szCs w:val="22"/>
        </w:rPr>
        <w:t xml:space="preserve">a). </w:t>
      </w:r>
      <w:r w:rsidR="00CB778B" w:rsidRPr="00B65DC2">
        <w:rPr>
          <w:rFonts w:ascii="Times" w:hAnsi="Times"/>
          <w:szCs w:val="22"/>
        </w:rPr>
        <w:t xml:space="preserve">In contrast, when predicted by models, after a </w:t>
      </w:r>
      <w:r w:rsidR="001026D6" w:rsidRPr="00B65DC2">
        <w:rPr>
          <w:rFonts w:ascii="Times" w:hAnsi="Times"/>
          <w:szCs w:val="22"/>
        </w:rPr>
        <w:t xml:space="preserve">CWD </w:t>
      </w:r>
      <w:r w:rsidR="00CB778B" w:rsidRPr="00B65DC2">
        <w:rPr>
          <w:rFonts w:ascii="Times" w:hAnsi="Times"/>
          <w:szCs w:val="22"/>
        </w:rPr>
        <w:t>threshold of 150 mm</w:t>
      </w:r>
      <w:r w:rsidR="000E3E94" w:rsidRPr="00B65DC2">
        <w:rPr>
          <w:rFonts w:ascii="Times" w:hAnsi="Times"/>
          <w:szCs w:val="22"/>
        </w:rPr>
        <w:t xml:space="preserve">, </w:t>
      </w:r>
      <w:r w:rsidR="00CB778B" w:rsidRPr="00B65DC2">
        <w:rPr>
          <w:rFonts w:ascii="Times" w:hAnsi="Times"/>
          <w:szCs w:val="22"/>
        </w:rPr>
        <w:t xml:space="preserve">water stress </w:t>
      </w:r>
      <w:r w:rsidR="00210763">
        <w:rPr>
          <w:rFonts w:ascii="Times" w:hAnsi="Times"/>
          <w:szCs w:val="22"/>
          <w:lang w:val="en-US"/>
        </w:rPr>
        <w:t>(</w:t>
      </w:r>
      <w:proofErr w:type="spellStart"/>
      <w:r w:rsidR="00210763">
        <w:rPr>
          <w:rFonts w:ascii="Times" w:hAnsi="Times"/>
          <w:szCs w:val="22"/>
          <w:lang w:val="en-US"/>
        </w:rPr>
        <w:t>fET</w:t>
      </w:r>
      <w:r w:rsidR="00210763">
        <w:rPr>
          <w:rFonts w:ascii="Times" w:hAnsi="Times"/>
          <w:szCs w:val="22"/>
          <w:vertAlign w:val="subscript"/>
          <w:lang w:val="en-US"/>
        </w:rPr>
        <w:t>GLDAS</w:t>
      </w:r>
      <w:proofErr w:type="spellEnd"/>
      <w:r w:rsidR="00210763">
        <w:rPr>
          <w:rFonts w:ascii="Times" w:hAnsi="Times"/>
          <w:szCs w:val="22"/>
          <w:lang w:val="en-US"/>
        </w:rPr>
        <w:t xml:space="preserve">) </w:t>
      </w:r>
      <w:r w:rsidR="00CB778B" w:rsidRPr="00B65DC2">
        <w:rPr>
          <w:rFonts w:ascii="Times" w:hAnsi="Times"/>
          <w:szCs w:val="22"/>
        </w:rPr>
        <w:t>is decreasing linearly with progressing drough</w:t>
      </w:r>
      <w:r w:rsidR="00822A45" w:rsidRPr="00B65DC2">
        <w:rPr>
          <w:rFonts w:ascii="Times" w:hAnsi="Times"/>
          <w:szCs w:val="22"/>
        </w:rPr>
        <w:t>t</w:t>
      </w:r>
      <w:r w:rsidR="00C0556C" w:rsidRPr="00B65DC2">
        <w:rPr>
          <w:rFonts w:ascii="Times" w:hAnsi="Times"/>
          <w:szCs w:val="22"/>
        </w:rPr>
        <w:t xml:space="preserve"> (Fig. </w:t>
      </w:r>
      <w:r w:rsidR="00F901B9">
        <w:rPr>
          <w:rFonts w:ascii="Times" w:hAnsi="Times"/>
          <w:szCs w:val="22"/>
          <w:lang w:val="en-US"/>
        </w:rPr>
        <w:t>5</w:t>
      </w:r>
      <w:r w:rsidR="00C0556C" w:rsidRPr="00B65DC2">
        <w:rPr>
          <w:rFonts w:ascii="Times" w:hAnsi="Times"/>
          <w:szCs w:val="22"/>
        </w:rPr>
        <w:t>b)</w:t>
      </w:r>
      <w:r w:rsidR="00822A45" w:rsidRPr="00B65DC2">
        <w:rPr>
          <w:rFonts w:ascii="Times" w:hAnsi="Times"/>
          <w:szCs w:val="22"/>
        </w:rPr>
        <w:t xml:space="preserve">. </w:t>
      </w:r>
      <w:r w:rsidR="009579CB" w:rsidRPr="00B65DC2">
        <w:rPr>
          <w:rFonts w:ascii="Times" w:hAnsi="Times"/>
        </w:rPr>
        <w:t>At</w:t>
      </w:r>
      <w:r w:rsidR="00B04CC9" w:rsidRPr="00B65DC2">
        <w:rPr>
          <w:rFonts w:ascii="Times" w:hAnsi="Times"/>
        </w:rPr>
        <w:t xml:space="preserve"> </w:t>
      </w:r>
      <w:r w:rsidR="00411BB7">
        <w:rPr>
          <w:rFonts w:ascii="Times" w:hAnsi="Times"/>
          <w:lang w:val="en-US"/>
        </w:rPr>
        <w:t>'</w:t>
      </w:r>
      <w:r w:rsidR="002E4423" w:rsidRPr="00B65DC2">
        <w:rPr>
          <w:rFonts w:ascii="Times" w:hAnsi="Times"/>
        </w:rPr>
        <w:t>medium</w:t>
      </w:r>
      <w:r w:rsidR="00411BB7">
        <w:rPr>
          <w:rFonts w:ascii="Times" w:hAnsi="Times"/>
          <w:lang w:val="en-US"/>
        </w:rPr>
        <w:t xml:space="preserve"> </w:t>
      </w:r>
      <w:proofErr w:type="spellStart"/>
      <w:r w:rsidR="00411BB7">
        <w:rPr>
          <w:rFonts w:ascii="Times" w:hAnsi="Times"/>
          <w:lang w:val="en-US"/>
        </w:rPr>
        <w:t>fET</w:t>
      </w:r>
      <w:proofErr w:type="spellEnd"/>
      <w:r w:rsidR="00411BB7">
        <w:rPr>
          <w:rFonts w:ascii="Times" w:hAnsi="Times"/>
          <w:lang w:val="en-US"/>
        </w:rPr>
        <w:t>'</w:t>
      </w:r>
      <w:r w:rsidR="00A538AD" w:rsidRPr="00B65DC2">
        <w:rPr>
          <w:rFonts w:ascii="Times" w:hAnsi="Times"/>
        </w:rPr>
        <w:t xml:space="preserve"> sites (Fig. </w:t>
      </w:r>
      <w:r w:rsidR="00F901B9">
        <w:rPr>
          <w:rFonts w:ascii="Times" w:hAnsi="Times"/>
          <w:lang w:val="en-US"/>
        </w:rPr>
        <w:t>5</w:t>
      </w:r>
      <w:r w:rsidR="00B04CC9" w:rsidRPr="00B65DC2">
        <w:rPr>
          <w:rFonts w:ascii="Times" w:hAnsi="Times"/>
        </w:rPr>
        <w:t>c</w:t>
      </w:r>
      <w:r w:rsidR="00A538AD" w:rsidRPr="00B65DC2">
        <w:rPr>
          <w:rFonts w:ascii="Times" w:hAnsi="Times"/>
        </w:rPr>
        <w:t xml:space="preserve">), we see that </w:t>
      </w:r>
      <w:r w:rsidR="00A7271D" w:rsidRPr="00B65DC2">
        <w:rPr>
          <w:rFonts w:ascii="Times" w:hAnsi="Times"/>
        </w:rPr>
        <w:t xml:space="preserve">the bulk of </w:t>
      </w:r>
      <w:r w:rsidR="00A538AD" w:rsidRPr="00B65DC2">
        <w:rPr>
          <w:rFonts w:ascii="Times" w:hAnsi="Times"/>
        </w:rPr>
        <w:t xml:space="preserve">fET </w:t>
      </w:r>
      <w:r w:rsidR="00A7271D" w:rsidRPr="00B65DC2">
        <w:rPr>
          <w:rFonts w:ascii="Times" w:hAnsi="Times"/>
        </w:rPr>
        <w:t xml:space="preserve">values is </w:t>
      </w:r>
      <w:r w:rsidR="00544BEB" w:rsidRPr="00B65DC2">
        <w:rPr>
          <w:rFonts w:ascii="Times" w:hAnsi="Times"/>
        </w:rPr>
        <w:t xml:space="preserve">equal to </w:t>
      </w:r>
      <w:r w:rsidR="00A538AD" w:rsidRPr="00B65DC2">
        <w:rPr>
          <w:rFonts w:ascii="Times" w:hAnsi="Times"/>
        </w:rPr>
        <w:t xml:space="preserve">one up </w:t>
      </w:r>
      <w:r w:rsidR="00D57F3A" w:rsidRPr="00B65DC2">
        <w:rPr>
          <w:rFonts w:ascii="Times" w:hAnsi="Times"/>
        </w:rPr>
        <w:t xml:space="preserve">to </w:t>
      </w:r>
      <w:r w:rsidR="00A538AD" w:rsidRPr="00B65DC2">
        <w:rPr>
          <w:rFonts w:ascii="Times" w:hAnsi="Times"/>
        </w:rPr>
        <w:t xml:space="preserve">a </w:t>
      </w:r>
      <w:r w:rsidR="0027023A" w:rsidRPr="00B65DC2">
        <w:rPr>
          <w:rFonts w:ascii="Times" w:hAnsi="Times"/>
        </w:rPr>
        <w:t xml:space="preserve">CWD of around </w:t>
      </w:r>
      <w:commentRangeStart w:id="19"/>
      <w:commentRangeStart w:id="20"/>
      <w:r w:rsidR="0027023A" w:rsidRPr="00B65DC2">
        <w:rPr>
          <w:rFonts w:ascii="Times" w:hAnsi="Times"/>
        </w:rPr>
        <w:t xml:space="preserve">100 mm. </w:t>
      </w:r>
      <w:commentRangeEnd w:id="19"/>
      <w:r w:rsidR="00D57F3A" w:rsidRPr="00B65DC2">
        <w:rPr>
          <w:rStyle w:val="CommentReference"/>
          <w:rFonts w:ascii="Times" w:hAnsi="Times"/>
        </w:rPr>
        <w:commentReference w:id="19"/>
      </w:r>
      <w:commentRangeEnd w:id="20"/>
      <w:r w:rsidR="004553E0">
        <w:rPr>
          <w:rStyle w:val="CommentReference"/>
          <w:lang w:val="en-US"/>
        </w:rPr>
        <w:commentReference w:id="20"/>
      </w:r>
      <w:r w:rsidR="00E825E1" w:rsidRPr="00B65DC2">
        <w:rPr>
          <w:rFonts w:ascii="Times" w:hAnsi="Times"/>
        </w:rPr>
        <w:t>At</w:t>
      </w:r>
      <w:r w:rsidR="00815A5D" w:rsidRPr="00B65DC2">
        <w:rPr>
          <w:rFonts w:ascii="Times" w:hAnsi="Times"/>
        </w:rPr>
        <w:t xml:space="preserve"> </w:t>
      </w:r>
      <w:r w:rsidR="00221094" w:rsidRPr="00B65DC2">
        <w:rPr>
          <w:rFonts w:ascii="Times" w:hAnsi="Times"/>
        </w:rPr>
        <w:t xml:space="preserve">a </w:t>
      </w:r>
      <w:r w:rsidR="00815A5D" w:rsidRPr="00B65DC2">
        <w:rPr>
          <w:rFonts w:ascii="Times" w:hAnsi="Times"/>
        </w:rPr>
        <w:t xml:space="preserve">CWD </w:t>
      </w:r>
      <w:r w:rsidR="00221094" w:rsidRPr="00B65DC2">
        <w:rPr>
          <w:rFonts w:ascii="Times" w:hAnsi="Times"/>
        </w:rPr>
        <w:t>greater than</w:t>
      </w:r>
      <w:r w:rsidR="00815A5D" w:rsidRPr="00B65DC2">
        <w:rPr>
          <w:rFonts w:ascii="Times" w:hAnsi="Times"/>
        </w:rPr>
        <w:t xml:space="preserve"> 100 mm</w:t>
      </w:r>
      <w:r w:rsidR="0027023A" w:rsidRPr="00B65DC2">
        <w:rPr>
          <w:rFonts w:ascii="Times" w:hAnsi="Times"/>
        </w:rPr>
        <w:t>, we observe a tail</w:t>
      </w:r>
      <w:r w:rsidR="00F774A3" w:rsidRPr="00B65DC2">
        <w:rPr>
          <w:rFonts w:ascii="Times" w:hAnsi="Times"/>
        </w:rPr>
        <w:t xml:space="preserve"> of fET that is slowly decreasing with progressing CWD, reaching </w:t>
      </w:r>
      <w:r w:rsidR="0074375C" w:rsidRPr="00B65DC2">
        <w:rPr>
          <w:rFonts w:ascii="Times" w:hAnsi="Times"/>
        </w:rPr>
        <w:t>an</w:t>
      </w:r>
      <w:r w:rsidR="00F774A3" w:rsidRPr="00B65DC2">
        <w:rPr>
          <w:rFonts w:ascii="Times" w:hAnsi="Times"/>
        </w:rPr>
        <w:t xml:space="preserve"> fET </w:t>
      </w:r>
      <w:r w:rsidR="00B82E3D" w:rsidRPr="00B65DC2">
        <w:rPr>
          <w:rFonts w:ascii="Times" w:hAnsi="Times"/>
        </w:rPr>
        <w:t xml:space="preserve">of </w:t>
      </w:r>
      <w:r w:rsidR="00F774A3" w:rsidRPr="00B65DC2">
        <w:rPr>
          <w:rFonts w:ascii="Times" w:hAnsi="Times"/>
        </w:rPr>
        <w:t>around 0.</w:t>
      </w:r>
      <w:r w:rsidR="00F901B9">
        <w:rPr>
          <w:rFonts w:ascii="Times" w:hAnsi="Times"/>
          <w:lang w:val="en-US"/>
        </w:rPr>
        <w:t>5</w:t>
      </w:r>
      <w:r w:rsidR="00F774A3" w:rsidRPr="00B65DC2">
        <w:rPr>
          <w:rFonts w:ascii="Times" w:hAnsi="Times"/>
        </w:rPr>
        <w:t xml:space="preserve"> </w:t>
      </w:r>
      <w:r w:rsidR="00544BEB" w:rsidRPr="00B65DC2">
        <w:rPr>
          <w:rFonts w:ascii="Times" w:hAnsi="Times"/>
        </w:rPr>
        <w:t>at</w:t>
      </w:r>
      <w:r w:rsidR="00F774A3" w:rsidRPr="00B65DC2">
        <w:rPr>
          <w:rFonts w:ascii="Times" w:hAnsi="Times"/>
        </w:rPr>
        <w:t xml:space="preserve"> a corresponding CWD of </w:t>
      </w:r>
      <w:r w:rsidR="00F901B9">
        <w:rPr>
          <w:rFonts w:ascii="Times" w:hAnsi="Times"/>
          <w:lang w:val="en-US"/>
        </w:rPr>
        <w:t>25</w:t>
      </w:r>
      <w:r w:rsidR="00F774A3" w:rsidRPr="00B65DC2">
        <w:rPr>
          <w:rFonts w:ascii="Times" w:hAnsi="Times"/>
        </w:rPr>
        <w:t xml:space="preserve">0 mm. </w:t>
      </w:r>
      <w:r w:rsidR="009E2581" w:rsidRPr="00B65DC2">
        <w:rPr>
          <w:rFonts w:ascii="Times" w:hAnsi="Times"/>
        </w:rPr>
        <w:t>In contrast, fET</w:t>
      </w:r>
      <w:r w:rsidR="002870FC" w:rsidRPr="00B65DC2">
        <w:rPr>
          <w:rFonts w:ascii="Times" w:hAnsi="Times"/>
          <w:vertAlign w:val="subscript"/>
        </w:rPr>
        <w:t>GLDAS</w:t>
      </w:r>
      <w:r w:rsidR="009E2581" w:rsidRPr="00B65DC2">
        <w:rPr>
          <w:rFonts w:ascii="Times" w:hAnsi="Times"/>
        </w:rPr>
        <w:t xml:space="preserve"> displays several </w:t>
      </w:r>
      <w:r w:rsidR="000D5969" w:rsidRPr="00B65DC2">
        <w:rPr>
          <w:rFonts w:ascii="Times" w:hAnsi="Times"/>
        </w:rPr>
        <w:t>tails</w:t>
      </w:r>
      <w:r w:rsidR="009E2581" w:rsidRPr="00B65DC2">
        <w:rPr>
          <w:rFonts w:ascii="Times" w:hAnsi="Times"/>
        </w:rPr>
        <w:t>, which decrease linearly with progressing CWD, down to zero</w:t>
      </w:r>
      <w:r w:rsidR="00EE6856" w:rsidRPr="00B65DC2">
        <w:rPr>
          <w:rFonts w:ascii="Times" w:hAnsi="Times"/>
        </w:rPr>
        <w:t xml:space="preserve"> (Fig. </w:t>
      </w:r>
      <w:r w:rsidR="00F47B3E">
        <w:rPr>
          <w:rFonts w:ascii="Times" w:hAnsi="Times"/>
          <w:lang w:val="en-US"/>
        </w:rPr>
        <w:t>5</w:t>
      </w:r>
      <w:r w:rsidR="00EE6856" w:rsidRPr="00B65DC2">
        <w:rPr>
          <w:rFonts w:ascii="Times" w:hAnsi="Times"/>
        </w:rPr>
        <w:t xml:space="preserve">d). </w:t>
      </w:r>
      <w:r w:rsidR="001C72C1" w:rsidRPr="00B65DC2">
        <w:rPr>
          <w:rFonts w:ascii="Times" w:hAnsi="Times"/>
        </w:rPr>
        <w:t xml:space="preserve">At </w:t>
      </w:r>
      <w:r w:rsidR="006E4610">
        <w:rPr>
          <w:rFonts w:ascii="Times" w:hAnsi="Times"/>
          <w:lang w:val="en-US"/>
        </w:rPr>
        <w:t xml:space="preserve">'low </w:t>
      </w:r>
      <w:proofErr w:type="spellStart"/>
      <w:r w:rsidR="006E4610">
        <w:rPr>
          <w:rFonts w:ascii="Times" w:hAnsi="Times"/>
          <w:lang w:val="en-US"/>
        </w:rPr>
        <w:t>fET</w:t>
      </w:r>
      <w:proofErr w:type="spellEnd"/>
      <w:r w:rsidR="006E4610">
        <w:rPr>
          <w:rFonts w:ascii="Times" w:hAnsi="Times"/>
          <w:lang w:val="en-US"/>
        </w:rPr>
        <w:t>'</w:t>
      </w:r>
      <w:r w:rsidR="001C72C1" w:rsidRPr="00B65DC2">
        <w:rPr>
          <w:rFonts w:ascii="Times" w:hAnsi="Times"/>
        </w:rPr>
        <w:t xml:space="preserve"> sites, fET stays equal to one until a CWD of </w:t>
      </w:r>
      <w:r w:rsidR="00AA6970">
        <w:rPr>
          <w:rFonts w:ascii="Times" w:hAnsi="Times"/>
          <w:lang w:val="en-US"/>
        </w:rPr>
        <w:t>50</w:t>
      </w:r>
      <w:r w:rsidR="001C72C1" w:rsidRPr="00B65DC2">
        <w:rPr>
          <w:rFonts w:ascii="Times" w:hAnsi="Times"/>
        </w:rPr>
        <w:t xml:space="preserve"> mm. After that, we observe an abrupt drop </w:t>
      </w:r>
      <w:r w:rsidR="00D57F3A" w:rsidRPr="00B65DC2">
        <w:rPr>
          <w:rFonts w:ascii="Times" w:hAnsi="Times"/>
        </w:rPr>
        <w:t xml:space="preserve">followed </w:t>
      </w:r>
      <w:r w:rsidR="001C72C1" w:rsidRPr="00B65DC2">
        <w:rPr>
          <w:rFonts w:ascii="Times" w:hAnsi="Times"/>
        </w:rPr>
        <w:t>by a levelling-off</w:t>
      </w:r>
      <w:r w:rsidR="0066078C" w:rsidRPr="00B65DC2">
        <w:rPr>
          <w:rFonts w:ascii="Times" w:hAnsi="Times"/>
        </w:rPr>
        <w:t>, approaching but not reaching zero</w:t>
      </w:r>
      <w:r w:rsidR="00131057" w:rsidRPr="00B65DC2">
        <w:rPr>
          <w:rFonts w:ascii="Times" w:hAnsi="Times"/>
        </w:rPr>
        <w:t xml:space="preserve"> (Fig. </w:t>
      </w:r>
      <w:r w:rsidR="00066195">
        <w:rPr>
          <w:rFonts w:ascii="Times" w:hAnsi="Times"/>
          <w:lang w:val="en-US"/>
        </w:rPr>
        <w:t>5</w:t>
      </w:r>
      <w:r w:rsidR="00131057" w:rsidRPr="00B65DC2">
        <w:rPr>
          <w:rFonts w:ascii="Times" w:hAnsi="Times"/>
        </w:rPr>
        <w:t>e)</w:t>
      </w:r>
      <w:r w:rsidR="00147312" w:rsidRPr="00B65DC2">
        <w:rPr>
          <w:rFonts w:ascii="Times" w:hAnsi="Times"/>
        </w:rPr>
        <w:t xml:space="preserve">. </w:t>
      </w:r>
      <w:r w:rsidR="001C72C1" w:rsidRPr="00B65DC2">
        <w:rPr>
          <w:rFonts w:ascii="Times" w:hAnsi="Times"/>
        </w:rPr>
        <w:t xml:space="preserve">Interestingly, </w:t>
      </w:r>
      <w:r w:rsidR="00176E14" w:rsidRPr="00B65DC2">
        <w:rPr>
          <w:rFonts w:ascii="Times" w:hAnsi="Times"/>
        </w:rPr>
        <w:t xml:space="preserve">in the same </w:t>
      </w:r>
      <w:proofErr w:type="spellStart"/>
      <w:r w:rsidR="00391F74">
        <w:rPr>
          <w:rFonts w:ascii="Times" w:hAnsi="Times"/>
          <w:lang w:val="en-US"/>
        </w:rPr>
        <w:t>fET</w:t>
      </w:r>
      <w:proofErr w:type="spellEnd"/>
      <w:r w:rsidR="00391F74">
        <w:rPr>
          <w:rFonts w:ascii="Times" w:hAnsi="Times"/>
          <w:lang w:val="en-US"/>
        </w:rPr>
        <w:t xml:space="preserve"> group</w:t>
      </w:r>
      <w:r w:rsidR="009C36B1" w:rsidRPr="00B65DC2">
        <w:rPr>
          <w:rFonts w:ascii="Times" w:hAnsi="Times"/>
        </w:rPr>
        <w:t xml:space="preserve">, </w:t>
      </w:r>
      <w:r w:rsidR="00C16B90" w:rsidRPr="00B65DC2">
        <w:rPr>
          <w:rFonts w:ascii="Times" w:hAnsi="Times"/>
        </w:rPr>
        <w:t>fET</w:t>
      </w:r>
      <w:r w:rsidR="00C16B90" w:rsidRPr="00B65DC2">
        <w:rPr>
          <w:rFonts w:ascii="Times" w:hAnsi="Times"/>
          <w:vertAlign w:val="subscript"/>
        </w:rPr>
        <w:t>GLDAS</w:t>
      </w:r>
      <w:r w:rsidR="009C36B1" w:rsidRPr="00B65DC2">
        <w:rPr>
          <w:rFonts w:ascii="Times" w:hAnsi="Times"/>
        </w:rPr>
        <w:t xml:space="preserve"> is decreasing </w:t>
      </w:r>
      <w:r w:rsidR="003A2470" w:rsidRPr="00B65DC2">
        <w:rPr>
          <w:rFonts w:ascii="Times" w:hAnsi="Times"/>
        </w:rPr>
        <w:t xml:space="preserve">almost </w:t>
      </w:r>
      <w:r w:rsidR="009C36B1" w:rsidRPr="00B65DC2">
        <w:rPr>
          <w:rFonts w:ascii="Times" w:hAnsi="Times"/>
        </w:rPr>
        <w:t>linearly with progressing drought</w:t>
      </w:r>
      <w:r w:rsidR="00511188" w:rsidRPr="00B65DC2">
        <w:rPr>
          <w:rFonts w:ascii="Times" w:hAnsi="Times"/>
        </w:rPr>
        <w:t>, down to zero</w:t>
      </w:r>
      <w:r w:rsidR="009F67CE" w:rsidRPr="00B65DC2">
        <w:rPr>
          <w:rFonts w:ascii="Times" w:hAnsi="Times"/>
        </w:rPr>
        <w:t xml:space="preserve"> (Fig. </w:t>
      </w:r>
      <w:r w:rsidR="00FE6089">
        <w:rPr>
          <w:rFonts w:ascii="Times" w:hAnsi="Times"/>
          <w:lang w:val="en-US"/>
        </w:rPr>
        <w:t>5</w:t>
      </w:r>
      <w:r w:rsidR="009F67CE" w:rsidRPr="00B65DC2">
        <w:rPr>
          <w:rFonts w:ascii="Times" w:hAnsi="Times"/>
        </w:rPr>
        <w:t>f)</w:t>
      </w:r>
      <w:r w:rsidR="009C36B1" w:rsidRPr="00B65DC2">
        <w:rPr>
          <w:rFonts w:ascii="Times" w:hAnsi="Times"/>
        </w:rPr>
        <w:t xml:space="preserve">. </w:t>
      </w:r>
      <w:r w:rsidR="004E0C09" w:rsidRPr="00B65DC2">
        <w:rPr>
          <w:rFonts w:ascii="Times" w:hAnsi="Times"/>
        </w:rPr>
        <w:lastRenderedPageBreak/>
        <w:t>Compared to observations, m</w:t>
      </w:r>
      <w:r w:rsidR="009C36B1" w:rsidRPr="00B65DC2">
        <w:rPr>
          <w:rFonts w:ascii="Times" w:hAnsi="Times"/>
        </w:rPr>
        <w:t>odels also tend to overestimate water stress</w:t>
      </w:r>
      <w:r w:rsidR="00511188" w:rsidRPr="00B65DC2">
        <w:rPr>
          <w:rFonts w:ascii="Times" w:hAnsi="Times"/>
        </w:rPr>
        <w:t xml:space="preserve"> (Fig. </w:t>
      </w:r>
      <w:r w:rsidR="00FE6089">
        <w:rPr>
          <w:rFonts w:ascii="Times" w:hAnsi="Times"/>
          <w:lang w:val="en-US"/>
        </w:rPr>
        <w:t>5</w:t>
      </w:r>
      <w:proofErr w:type="gramStart"/>
      <w:r w:rsidR="004E0C09" w:rsidRPr="00B65DC2">
        <w:rPr>
          <w:rFonts w:ascii="Times" w:hAnsi="Times"/>
        </w:rPr>
        <w:t>e,</w:t>
      </w:r>
      <w:r w:rsidR="00511188" w:rsidRPr="00B65DC2">
        <w:rPr>
          <w:rFonts w:ascii="Times" w:hAnsi="Times"/>
        </w:rPr>
        <w:t>f</w:t>
      </w:r>
      <w:proofErr w:type="gramEnd"/>
      <w:r w:rsidR="00511188" w:rsidRPr="00B65DC2">
        <w:rPr>
          <w:rFonts w:ascii="Times" w:hAnsi="Times"/>
        </w:rPr>
        <w:t>)</w:t>
      </w:r>
      <w:r w:rsidR="00AE103C" w:rsidRPr="00B65DC2">
        <w:rPr>
          <w:rFonts w:ascii="Times" w:hAnsi="Times"/>
        </w:rPr>
        <w:t xml:space="preserve">. </w:t>
      </w:r>
      <w:r w:rsidR="00D92912" w:rsidRPr="00B65DC2">
        <w:rPr>
          <w:rFonts w:ascii="Times" w:hAnsi="Times"/>
        </w:rPr>
        <w:t xml:space="preserve">The </w:t>
      </w:r>
      <w:r w:rsidR="005D36D7">
        <w:rPr>
          <w:rFonts w:ascii="Times" w:hAnsi="Times"/>
          <w:lang w:val="en-US"/>
        </w:rPr>
        <w:t xml:space="preserve">general </w:t>
      </w:r>
      <w:r w:rsidR="00D92912" w:rsidRPr="00B65DC2">
        <w:rPr>
          <w:rFonts w:ascii="Times" w:hAnsi="Times"/>
        </w:rPr>
        <w:t>trends observed for fET vs CWD are confirmed when plotting</w:t>
      </w:r>
      <w:r w:rsidR="004B7621" w:rsidRPr="00B65DC2">
        <w:rPr>
          <w:rFonts w:ascii="Times" w:hAnsi="Times"/>
        </w:rPr>
        <w:t xml:space="preserve"> </w:t>
      </w:r>
      <w:r w:rsidR="003A2470" w:rsidRPr="00B65DC2">
        <w:rPr>
          <w:rFonts w:ascii="Times" w:hAnsi="Times"/>
        </w:rPr>
        <w:t>a model-independent</w:t>
      </w:r>
      <w:r w:rsidR="004B7621" w:rsidRPr="00B65DC2">
        <w:rPr>
          <w:rFonts w:ascii="Times" w:hAnsi="Times"/>
        </w:rPr>
        <w:t xml:space="preserve"> indicator of ET stress, the evaporative fraction</w:t>
      </w:r>
      <w:r w:rsidR="00D92912" w:rsidRPr="00B65DC2">
        <w:rPr>
          <w:rFonts w:ascii="Times" w:hAnsi="Times"/>
        </w:rPr>
        <w:t xml:space="preserve"> </w:t>
      </w:r>
      <w:r w:rsidR="004B7621" w:rsidRPr="00B65DC2">
        <w:rPr>
          <w:rFonts w:ascii="Times" w:hAnsi="Times"/>
        </w:rPr>
        <w:t>(</w:t>
      </w:r>
      <w:r w:rsidR="00D92912" w:rsidRPr="00B65DC2">
        <w:rPr>
          <w:rFonts w:ascii="Times" w:hAnsi="Times"/>
        </w:rPr>
        <w:t>EF</w:t>
      </w:r>
      <w:r w:rsidR="004B7621" w:rsidRPr="00B65DC2">
        <w:rPr>
          <w:rFonts w:ascii="Times" w:hAnsi="Times"/>
        </w:rPr>
        <w:t>)</w:t>
      </w:r>
      <w:r w:rsidR="005D36D7">
        <w:rPr>
          <w:rFonts w:ascii="Times" w:hAnsi="Times"/>
          <w:lang w:val="en-US"/>
        </w:rPr>
        <w:t>,</w:t>
      </w:r>
      <w:r w:rsidR="00D92912" w:rsidRPr="00B65DC2">
        <w:rPr>
          <w:rFonts w:ascii="Times" w:hAnsi="Times"/>
        </w:rPr>
        <w:t xml:space="preserve"> </w:t>
      </w:r>
      <w:r w:rsidR="004B7621" w:rsidRPr="00B65DC2">
        <w:rPr>
          <w:rFonts w:ascii="Times" w:hAnsi="Times"/>
        </w:rPr>
        <w:t>as a function of</w:t>
      </w:r>
      <w:r w:rsidR="00D92912" w:rsidRPr="00B65DC2">
        <w:rPr>
          <w:rFonts w:ascii="Times" w:hAnsi="Times"/>
        </w:rPr>
        <w:t xml:space="preserve"> CWD (Supplementary Fig. 2). </w:t>
      </w:r>
    </w:p>
    <w:p w14:paraId="0B49C928" w14:textId="04EAF5A7" w:rsidR="00060A66" w:rsidRPr="00B65DC2" w:rsidRDefault="00060A66" w:rsidP="00E24AEE">
      <w:pPr>
        <w:spacing w:after="120" w:line="480" w:lineRule="auto"/>
        <w:jc w:val="both"/>
        <w:rPr>
          <w:rFonts w:ascii="Times" w:hAnsi="Times"/>
          <w:bCs/>
        </w:rPr>
      </w:pPr>
    </w:p>
    <w:p w14:paraId="44DEB646" w14:textId="654E1375" w:rsidR="00060A66" w:rsidRPr="00B65DC2" w:rsidRDefault="00FB266F" w:rsidP="00E24AEE">
      <w:pPr>
        <w:spacing w:after="120" w:line="480" w:lineRule="auto"/>
        <w:jc w:val="both"/>
        <w:rPr>
          <w:rFonts w:ascii="Times" w:hAnsi="Times"/>
          <w:b/>
          <w:sz w:val="28"/>
          <w:szCs w:val="28"/>
        </w:rPr>
      </w:pPr>
      <w:r w:rsidRPr="00B65DC2">
        <w:rPr>
          <w:rFonts w:ascii="Times" w:hAnsi="Times"/>
          <w:b/>
          <w:sz w:val="28"/>
          <w:szCs w:val="28"/>
        </w:rPr>
        <w:t xml:space="preserve">Relationship to </w:t>
      </w:r>
      <w:r w:rsidR="00E27A16" w:rsidRPr="00B65DC2">
        <w:rPr>
          <w:rFonts w:ascii="Times" w:hAnsi="Times"/>
          <w:b/>
          <w:sz w:val="28"/>
          <w:szCs w:val="28"/>
        </w:rPr>
        <w:t xml:space="preserve">other </w:t>
      </w:r>
      <w:r w:rsidRPr="00B65DC2">
        <w:rPr>
          <w:rFonts w:ascii="Times" w:hAnsi="Times"/>
          <w:b/>
          <w:sz w:val="28"/>
          <w:szCs w:val="28"/>
        </w:rPr>
        <w:t>soil and climate variables</w:t>
      </w:r>
    </w:p>
    <w:p w14:paraId="29F68D09" w14:textId="799E02A3" w:rsidR="00B51B54" w:rsidRPr="00C50A95" w:rsidRDefault="00844045" w:rsidP="00E24AEE">
      <w:pPr>
        <w:spacing w:after="120" w:line="480" w:lineRule="auto"/>
        <w:jc w:val="both"/>
        <w:rPr>
          <w:rFonts w:ascii="Times" w:hAnsi="Times"/>
          <w:bCs/>
          <w:lang w:val="en-US"/>
        </w:rPr>
      </w:pPr>
      <w:r w:rsidRPr="00B65DC2">
        <w:rPr>
          <w:rFonts w:ascii="Times" w:hAnsi="Times"/>
          <w:bCs/>
        </w:rPr>
        <w:t xml:space="preserve">To interpret the different sensitivities of fET </w:t>
      </w:r>
      <w:r w:rsidR="004D390F" w:rsidRPr="00B65DC2">
        <w:rPr>
          <w:rFonts w:ascii="Times" w:hAnsi="Times"/>
          <w:bCs/>
        </w:rPr>
        <w:t xml:space="preserve">to CWD </w:t>
      </w:r>
      <w:r w:rsidRPr="00B65DC2">
        <w:rPr>
          <w:rFonts w:ascii="Times" w:hAnsi="Times"/>
          <w:bCs/>
        </w:rPr>
        <w:t xml:space="preserve">in each </w:t>
      </w:r>
      <w:proofErr w:type="spellStart"/>
      <w:r w:rsidR="00391F74">
        <w:rPr>
          <w:rFonts w:ascii="Times" w:hAnsi="Times"/>
          <w:bCs/>
          <w:lang w:val="en-US"/>
        </w:rPr>
        <w:t>fET</w:t>
      </w:r>
      <w:proofErr w:type="spellEnd"/>
      <w:r w:rsidR="00391F74">
        <w:rPr>
          <w:rFonts w:ascii="Times" w:hAnsi="Times"/>
          <w:bCs/>
          <w:lang w:val="en-US"/>
        </w:rPr>
        <w:t xml:space="preserve"> group</w:t>
      </w:r>
      <w:r w:rsidRPr="00B65DC2">
        <w:rPr>
          <w:rFonts w:ascii="Times" w:hAnsi="Times"/>
          <w:bCs/>
        </w:rPr>
        <w:t xml:space="preserve">, we </w:t>
      </w:r>
      <w:r w:rsidR="00D57F3A" w:rsidRPr="00B65DC2">
        <w:rPr>
          <w:rFonts w:ascii="Times" w:hAnsi="Times"/>
          <w:bCs/>
        </w:rPr>
        <w:t>investigated</w:t>
      </w:r>
      <w:r w:rsidRPr="00B65DC2">
        <w:rPr>
          <w:rFonts w:ascii="Times" w:hAnsi="Times"/>
          <w:bCs/>
        </w:rPr>
        <w:t xml:space="preserve"> their relationship with other soil and climate variables</w:t>
      </w:r>
      <w:r w:rsidR="00DC698A" w:rsidRPr="00B65DC2">
        <w:rPr>
          <w:rFonts w:ascii="Times" w:hAnsi="Times"/>
          <w:bCs/>
        </w:rPr>
        <w:t xml:space="preserve"> (Fig. </w:t>
      </w:r>
      <w:r w:rsidR="00A22830">
        <w:rPr>
          <w:rFonts w:ascii="Times" w:hAnsi="Times"/>
          <w:bCs/>
          <w:lang w:val="en-US"/>
        </w:rPr>
        <w:t>6</w:t>
      </w:r>
      <w:r w:rsidR="00DC698A" w:rsidRPr="00B65DC2">
        <w:rPr>
          <w:rFonts w:ascii="Times" w:hAnsi="Times"/>
          <w:bCs/>
        </w:rPr>
        <w:t>)</w:t>
      </w:r>
      <w:r w:rsidRPr="00B65DC2">
        <w:rPr>
          <w:rFonts w:ascii="Times" w:hAnsi="Times"/>
          <w:bCs/>
        </w:rPr>
        <w:t xml:space="preserve">. </w:t>
      </w:r>
      <w:r w:rsidR="001E6E85" w:rsidRPr="00B65DC2">
        <w:rPr>
          <w:rFonts w:ascii="Times" w:hAnsi="Times"/>
          <w:bCs/>
        </w:rPr>
        <w:t xml:space="preserve">The sand fraction </w:t>
      </w:r>
      <w:r w:rsidR="00A33045" w:rsidRPr="00B65DC2">
        <w:rPr>
          <w:rFonts w:ascii="Times" w:hAnsi="Times"/>
          <w:bCs/>
        </w:rPr>
        <w:t>is higher</w:t>
      </w:r>
      <w:r w:rsidR="001E6E85" w:rsidRPr="00B65DC2">
        <w:rPr>
          <w:rFonts w:ascii="Times" w:hAnsi="Times"/>
          <w:bCs/>
        </w:rPr>
        <w:t xml:space="preserve"> in </w:t>
      </w:r>
      <w:r w:rsidR="00251117">
        <w:rPr>
          <w:rFonts w:ascii="Times" w:hAnsi="Times"/>
          <w:bCs/>
          <w:lang w:val="en-US"/>
        </w:rPr>
        <w:t xml:space="preserve">the 'low </w:t>
      </w:r>
      <w:proofErr w:type="spellStart"/>
      <w:r w:rsidR="00251117">
        <w:rPr>
          <w:rFonts w:ascii="Times" w:hAnsi="Times"/>
          <w:bCs/>
          <w:lang w:val="en-US"/>
        </w:rPr>
        <w:t>fET</w:t>
      </w:r>
      <w:proofErr w:type="spellEnd"/>
      <w:r w:rsidR="00251117">
        <w:rPr>
          <w:rFonts w:ascii="Times" w:hAnsi="Times"/>
          <w:bCs/>
          <w:lang w:val="en-US"/>
        </w:rPr>
        <w:t>' group</w:t>
      </w:r>
      <w:r w:rsidR="001E6E85" w:rsidRPr="00B65DC2">
        <w:rPr>
          <w:rFonts w:ascii="Times" w:hAnsi="Times"/>
          <w:bCs/>
        </w:rPr>
        <w:t xml:space="preserve">, at the expense of the silt fraction (Fig. </w:t>
      </w:r>
      <w:r w:rsidR="00520126">
        <w:rPr>
          <w:rFonts w:ascii="Times" w:hAnsi="Times"/>
          <w:bCs/>
          <w:lang w:val="en-US"/>
        </w:rPr>
        <w:t>6</w:t>
      </w:r>
      <w:r w:rsidR="001E6E85" w:rsidRPr="00B65DC2">
        <w:rPr>
          <w:rFonts w:ascii="Times" w:hAnsi="Times"/>
          <w:bCs/>
        </w:rPr>
        <w:t xml:space="preserve">a). </w:t>
      </w:r>
      <w:r w:rsidR="006F18E6">
        <w:rPr>
          <w:rFonts w:ascii="Times" w:hAnsi="Times"/>
          <w:bCs/>
          <w:lang w:val="en-US"/>
        </w:rPr>
        <w:t>F</w:t>
      </w:r>
      <w:r w:rsidR="001E6E85" w:rsidRPr="00B65DC2">
        <w:rPr>
          <w:rFonts w:ascii="Times" w:hAnsi="Times"/>
          <w:bCs/>
        </w:rPr>
        <w:t xml:space="preserve">orests prevail in the </w:t>
      </w:r>
      <w:r w:rsidR="005A310F">
        <w:rPr>
          <w:rFonts w:ascii="Times" w:hAnsi="Times"/>
          <w:bCs/>
          <w:lang w:val="en-US"/>
        </w:rPr>
        <w:t xml:space="preserve">'high </w:t>
      </w:r>
      <w:proofErr w:type="spellStart"/>
      <w:r w:rsidR="005A310F">
        <w:rPr>
          <w:rFonts w:ascii="Times" w:hAnsi="Times"/>
          <w:bCs/>
          <w:lang w:val="en-US"/>
        </w:rPr>
        <w:t>fET</w:t>
      </w:r>
      <w:proofErr w:type="spellEnd"/>
      <w:r w:rsidR="005A310F">
        <w:rPr>
          <w:rFonts w:ascii="Times" w:hAnsi="Times"/>
          <w:bCs/>
          <w:lang w:val="en-US"/>
        </w:rPr>
        <w:t>' group</w:t>
      </w:r>
      <w:r w:rsidR="000014DF">
        <w:rPr>
          <w:rFonts w:ascii="Times" w:hAnsi="Times"/>
          <w:bCs/>
          <w:lang w:val="en-US"/>
        </w:rPr>
        <w:t>, followed by croplands</w:t>
      </w:r>
      <w:r w:rsidR="005A310F">
        <w:rPr>
          <w:rFonts w:ascii="Times" w:hAnsi="Times"/>
          <w:bCs/>
          <w:lang w:val="en-US"/>
        </w:rPr>
        <w:t xml:space="preserve"> </w:t>
      </w:r>
      <w:r w:rsidR="006531BE" w:rsidRPr="00B65DC2">
        <w:rPr>
          <w:rFonts w:ascii="Times" w:hAnsi="Times"/>
          <w:bCs/>
        </w:rPr>
        <w:t>(Fig. 5b)</w:t>
      </w:r>
      <w:r w:rsidR="000014DF">
        <w:rPr>
          <w:rFonts w:ascii="Times" w:hAnsi="Times"/>
          <w:bCs/>
          <w:lang w:val="en-US"/>
        </w:rPr>
        <w:t>.</w:t>
      </w:r>
      <w:r w:rsidR="00F35AFB" w:rsidRPr="00B65DC2">
        <w:rPr>
          <w:rFonts w:ascii="Times" w:hAnsi="Times"/>
          <w:bCs/>
        </w:rPr>
        <w:t xml:space="preserve"> </w:t>
      </w:r>
      <w:r w:rsidR="00C50A95">
        <w:rPr>
          <w:rFonts w:ascii="Times" w:hAnsi="Times"/>
          <w:bCs/>
          <w:lang w:val="en-US"/>
        </w:rPr>
        <w:t xml:space="preserve">The 'medium </w:t>
      </w:r>
      <w:proofErr w:type="spellStart"/>
      <w:r w:rsidR="00C50A95">
        <w:rPr>
          <w:rFonts w:ascii="Times" w:hAnsi="Times"/>
          <w:bCs/>
          <w:lang w:val="en-US"/>
        </w:rPr>
        <w:t>fET</w:t>
      </w:r>
      <w:proofErr w:type="spellEnd"/>
      <w:r w:rsidR="00C50A95">
        <w:rPr>
          <w:rFonts w:ascii="Times" w:hAnsi="Times"/>
          <w:bCs/>
          <w:lang w:val="en-US"/>
        </w:rPr>
        <w:t>' group has a similar distribution of vegetation classes. I</w:t>
      </w:r>
      <w:r w:rsidR="00B86CCA" w:rsidRPr="00B65DC2">
        <w:rPr>
          <w:rFonts w:ascii="Times" w:hAnsi="Times"/>
          <w:bCs/>
        </w:rPr>
        <w:t>n</w:t>
      </w:r>
      <w:r w:rsidR="000E21F6" w:rsidRPr="00B65DC2">
        <w:rPr>
          <w:rFonts w:ascii="Times" w:hAnsi="Times"/>
          <w:bCs/>
        </w:rPr>
        <w:t xml:space="preserve"> the</w:t>
      </w:r>
      <w:r w:rsidR="00B86CCA" w:rsidRPr="00B65DC2">
        <w:rPr>
          <w:rFonts w:ascii="Times" w:hAnsi="Times"/>
          <w:bCs/>
        </w:rPr>
        <w:t xml:space="preserve"> </w:t>
      </w:r>
      <w:r w:rsidR="00C50A95">
        <w:rPr>
          <w:rFonts w:ascii="Times" w:hAnsi="Times"/>
          <w:bCs/>
          <w:lang w:val="en-US"/>
        </w:rPr>
        <w:t xml:space="preserve">'low </w:t>
      </w:r>
      <w:proofErr w:type="spellStart"/>
      <w:r w:rsidR="00C50A95">
        <w:rPr>
          <w:rFonts w:ascii="Times" w:hAnsi="Times"/>
          <w:bCs/>
          <w:lang w:val="en-US"/>
        </w:rPr>
        <w:t>fET</w:t>
      </w:r>
      <w:proofErr w:type="spellEnd"/>
      <w:r w:rsidR="00C50A95">
        <w:rPr>
          <w:rFonts w:ascii="Times" w:hAnsi="Times"/>
          <w:bCs/>
          <w:lang w:val="en-US"/>
        </w:rPr>
        <w:t>' group</w:t>
      </w:r>
      <w:ins w:id="21" w:author="Stocker  Benjamin" w:date="2022-03-24T12:38:00Z">
        <w:r w:rsidR="00951E4D" w:rsidRPr="00B65DC2">
          <w:rPr>
            <w:rFonts w:ascii="Times" w:hAnsi="Times"/>
            <w:bCs/>
          </w:rPr>
          <w:t>,</w:t>
        </w:r>
      </w:ins>
      <w:r w:rsidR="00B86CCA" w:rsidRPr="00B65DC2">
        <w:rPr>
          <w:rFonts w:ascii="Times" w:hAnsi="Times"/>
          <w:bCs/>
        </w:rPr>
        <w:t xml:space="preserve"> treeless PFTs are dominant (</w:t>
      </w:r>
      <w:r w:rsidR="002746A0" w:rsidRPr="00B65DC2">
        <w:rPr>
          <w:rFonts w:ascii="Times" w:hAnsi="Times"/>
          <w:bCs/>
        </w:rPr>
        <w:t>savannahs</w:t>
      </w:r>
      <w:r w:rsidR="00B86CCA" w:rsidRPr="00B65DC2">
        <w:rPr>
          <w:rFonts w:ascii="Times" w:hAnsi="Times"/>
          <w:bCs/>
        </w:rPr>
        <w:t>, shrublands and grasslands</w:t>
      </w:r>
      <w:r w:rsidR="00FC06A7" w:rsidRPr="00B65DC2">
        <w:rPr>
          <w:rFonts w:ascii="Times" w:hAnsi="Times"/>
          <w:bCs/>
        </w:rPr>
        <w:t>, Fig. 5b</w:t>
      </w:r>
      <w:r w:rsidR="00B86CCA" w:rsidRPr="00B65DC2">
        <w:rPr>
          <w:rFonts w:ascii="Times" w:hAnsi="Times"/>
          <w:bCs/>
        </w:rPr>
        <w:t xml:space="preserve">). </w:t>
      </w:r>
      <w:r w:rsidR="00FC06A7" w:rsidRPr="00B65DC2">
        <w:rPr>
          <w:rFonts w:ascii="Times" w:hAnsi="Times"/>
          <w:bCs/>
        </w:rPr>
        <w:t>The aridity index</w:t>
      </w:r>
      <w:r w:rsidR="0029506C" w:rsidRPr="00B65DC2">
        <w:rPr>
          <w:rFonts w:ascii="Times" w:hAnsi="Times"/>
          <w:bCs/>
        </w:rPr>
        <w:t xml:space="preserve"> </w:t>
      </w:r>
      <w:r w:rsidR="004A1971" w:rsidRPr="00B65DC2">
        <w:rPr>
          <w:rFonts w:ascii="Times" w:hAnsi="Times"/>
          <w:bCs/>
        </w:rPr>
        <w:t xml:space="preserve">shows a decreasing trend </w:t>
      </w:r>
      <w:r w:rsidR="00D64208">
        <w:rPr>
          <w:rFonts w:ascii="Times" w:hAnsi="Times"/>
          <w:bCs/>
          <w:lang w:val="en-US"/>
        </w:rPr>
        <w:t xml:space="preserve">across the </w:t>
      </w:r>
      <w:proofErr w:type="spellStart"/>
      <w:r w:rsidR="00D64208">
        <w:rPr>
          <w:rFonts w:ascii="Times" w:hAnsi="Times"/>
          <w:bCs/>
          <w:lang w:val="en-US"/>
        </w:rPr>
        <w:t>fET</w:t>
      </w:r>
      <w:proofErr w:type="spellEnd"/>
      <w:r w:rsidR="00D64208">
        <w:rPr>
          <w:rFonts w:ascii="Times" w:hAnsi="Times"/>
          <w:bCs/>
          <w:lang w:val="en-US"/>
        </w:rPr>
        <w:t xml:space="preserve"> groups</w:t>
      </w:r>
      <w:r w:rsidR="004A1971" w:rsidRPr="00B65DC2">
        <w:rPr>
          <w:rFonts w:ascii="Times" w:hAnsi="Times"/>
          <w:bCs/>
        </w:rPr>
        <w:t xml:space="preserve">, with the </w:t>
      </w:r>
      <w:r w:rsidR="0041756C">
        <w:rPr>
          <w:rFonts w:ascii="Times" w:hAnsi="Times"/>
          <w:bCs/>
          <w:lang w:val="en-US"/>
        </w:rPr>
        <w:t xml:space="preserve">'low </w:t>
      </w:r>
      <w:proofErr w:type="spellStart"/>
      <w:r w:rsidR="0041756C">
        <w:rPr>
          <w:rFonts w:ascii="Times" w:hAnsi="Times"/>
          <w:bCs/>
          <w:lang w:val="en-US"/>
        </w:rPr>
        <w:t>fET</w:t>
      </w:r>
      <w:proofErr w:type="spellEnd"/>
      <w:r w:rsidR="0041756C">
        <w:rPr>
          <w:rFonts w:ascii="Times" w:hAnsi="Times"/>
          <w:bCs/>
          <w:lang w:val="en-US"/>
        </w:rPr>
        <w:t>'</w:t>
      </w:r>
      <w:r w:rsidR="004A1971" w:rsidRPr="00B65DC2">
        <w:rPr>
          <w:rFonts w:ascii="Times" w:hAnsi="Times"/>
          <w:bCs/>
        </w:rPr>
        <w:t xml:space="preserve"> one being the most arid</w:t>
      </w:r>
      <w:r w:rsidR="006E2619" w:rsidRPr="00B65DC2">
        <w:rPr>
          <w:rFonts w:ascii="Times" w:hAnsi="Times"/>
          <w:bCs/>
        </w:rPr>
        <w:t xml:space="preserve"> (Fig. 5c)</w:t>
      </w:r>
      <w:r w:rsidR="004A1971" w:rsidRPr="00B65DC2">
        <w:rPr>
          <w:rFonts w:ascii="Times" w:hAnsi="Times"/>
          <w:bCs/>
        </w:rPr>
        <w:t xml:space="preserve">. </w:t>
      </w:r>
      <w:r w:rsidR="004C325C" w:rsidRPr="00B65DC2">
        <w:rPr>
          <w:rFonts w:ascii="Times" w:hAnsi="Times"/>
          <w:bCs/>
        </w:rPr>
        <w:t>Topograph</w:t>
      </w:r>
      <w:r w:rsidR="00EF77F0" w:rsidRPr="00B65DC2">
        <w:rPr>
          <w:rFonts w:ascii="Times" w:hAnsi="Times"/>
          <w:bCs/>
        </w:rPr>
        <w:t>ic</w:t>
      </w:r>
      <w:r w:rsidR="004C325C" w:rsidRPr="00B65DC2">
        <w:rPr>
          <w:rFonts w:ascii="Times" w:hAnsi="Times"/>
          <w:bCs/>
        </w:rPr>
        <w:t xml:space="preserve"> effects and mean annual precipitation could </w:t>
      </w:r>
      <w:r w:rsidR="001D6FBB" w:rsidRPr="00B65DC2">
        <w:rPr>
          <w:rFonts w:ascii="Times" w:hAnsi="Times"/>
          <w:bCs/>
        </w:rPr>
        <w:t xml:space="preserve">not </w:t>
      </w:r>
      <w:r w:rsidR="004C325C" w:rsidRPr="00B65DC2">
        <w:rPr>
          <w:rFonts w:ascii="Times" w:hAnsi="Times"/>
          <w:bCs/>
        </w:rPr>
        <w:t xml:space="preserve">explain much of the variance across </w:t>
      </w:r>
      <w:proofErr w:type="spellStart"/>
      <w:r w:rsidR="00391F74">
        <w:rPr>
          <w:rFonts w:ascii="Times" w:hAnsi="Times"/>
          <w:bCs/>
          <w:lang w:val="en-US"/>
        </w:rPr>
        <w:t>fET</w:t>
      </w:r>
      <w:proofErr w:type="spellEnd"/>
      <w:r w:rsidR="00391F74">
        <w:rPr>
          <w:rFonts w:ascii="Times" w:hAnsi="Times"/>
          <w:bCs/>
          <w:lang w:val="en-US"/>
        </w:rPr>
        <w:t xml:space="preserve"> groups</w:t>
      </w:r>
      <w:r w:rsidR="004C325C" w:rsidRPr="00B65DC2">
        <w:rPr>
          <w:rFonts w:ascii="Times" w:hAnsi="Times"/>
          <w:bCs/>
        </w:rPr>
        <w:t xml:space="preserve"> (Fig. 5 d,e). The mean annual temperature is increasing </w:t>
      </w:r>
      <w:r w:rsidR="0070700A">
        <w:rPr>
          <w:rFonts w:ascii="Times" w:hAnsi="Times"/>
          <w:bCs/>
          <w:lang w:val="en-US"/>
        </w:rPr>
        <w:t xml:space="preserve">across </w:t>
      </w:r>
      <w:proofErr w:type="spellStart"/>
      <w:r w:rsidR="0070700A">
        <w:rPr>
          <w:rFonts w:ascii="Times" w:hAnsi="Times"/>
          <w:bCs/>
          <w:lang w:val="en-US"/>
        </w:rPr>
        <w:t>fET</w:t>
      </w:r>
      <w:proofErr w:type="spellEnd"/>
      <w:r w:rsidR="0070700A">
        <w:rPr>
          <w:rFonts w:ascii="Times" w:hAnsi="Times"/>
          <w:bCs/>
          <w:lang w:val="en-US"/>
        </w:rPr>
        <w:t xml:space="preserve"> groups</w:t>
      </w:r>
      <w:r w:rsidR="004C325C" w:rsidRPr="00B65DC2">
        <w:rPr>
          <w:rFonts w:ascii="Times" w:hAnsi="Times"/>
          <w:bCs/>
        </w:rPr>
        <w:t xml:space="preserve"> (Fig. 5f). </w:t>
      </w:r>
    </w:p>
    <w:p w14:paraId="0D300DDC" w14:textId="4A7CB799" w:rsidR="00097B5D" w:rsidRDefault="00097B5D" w:rsidP="00E24AEE">
      <w:pPr>
        <w:spacing w:after="120" w:line="480" w:lineRule="auto"/>
        <w:jc w:val="both"/>
        <w:rPr>
          <w:rFonts w:ascii="Times" w:hAnsi="Times"/>
        </w:rPr>
      </w:pPr>
    </w:p>
    <w:p w14:paraId="2D9C584D" w14:textId="13705EEE" w:rsidR="007B5AB3" w:rsidRDefault="007B5AB3" w:rsidP="00E24AEE">
      <w:pPr>
        <w:spacing w:after="120" w:line="480" w:lineRule="auto"/>
        <w:jc w:val="both"/>
        <w:rPr>
          <w:rFonts w:ascii="Times" w:hAnsi="Times"/>
        </w:rPr>
      </w:pPr>
    </w:p>
    <w:p w14:paraId="58F6922C" w14:textId="0652874B" w:rsidR="00C54D74" w:rsidRDefault="00C54D74" w:rsidP="00E24AEE">
      <w:pPr>
        <w:spacing w:after="120" w:line="480" w:lineRule="auto"/>
        <w:jc w:val="both"/>
        <w:rPr>
          <w:rFonts w:ascii="Times" w:hAnsi="Times"/>
        </w:rPr>
      </w:pPr>
    </w:p>
    <w:p w14:paraId="271CEB8A" w14:textId="1B84D5D1" w:rsidR="00C54D74" w:rsidRDefault="00C54D74" w:rsidP="00E24AEE">
      <w:pPr>
        <w:spacing w:after="120" w:line="480" w:lineRule="auto"/>
        <w:jc w:val="both"/>
        <w:rPr>
          <w:rFonts w:ascii="Times" w:hAnsi="Times"/>
        </w:rPr>
      </w:pPr>
    </w:p>
    <w:p w14:paraId="520B6DBE" w14:textId="1B7E026B" w:rsidR="00C54D74" w:rsidRDefault="00C54D74" w:rsidP="00E24AEE">
      <w:pPr>
        <w:spacing w:after="120" w:line="480" w:lineRule="auto"/>
        <w:jc w:val="both"/>
        <w:rPr>
          <w:rFonts w:ascii="Times" w:hAnsi="Times"/>
        </w:rPr>
      </w:pPr>
    </w:p>
    <w:p w14:paraId="4C2F8808" w14:textId="5682677B" w:rsidR="00C54D74" w:rsidRDefault="00C54D74" w:rsidP="00E24AEE">
      <w:pPr>
        <w:spacing w:after="120" w:line="480" w:lineRule="auto"/>
        <w:jc w:val="both"/>
        <w:rPr>
          <w:rFonts w:ascii="Times" w:hAnsi="Times"/>
        </w:rPr>
      </w:pPr>
    </w:p>
    <w:p w14:paraId="63C8CBF3" w14:textId="77777777" w:rsidR="00C54D74" w:rsidRPr="00B65DC2" w:rsidRDefault="00C54D74" w:rsidP="00E24AEE">
      <w:pPr>
        <w:spacing w:after="120" w:line="480" w:lineRule="auto"/>
        <w:jc w:val="both"/>
        <w:rPr>
          <w:rFonts w:ascii="Times" w:hAnsi="Times"/>
        </w:rPr>
      </w:pPr>
    </w:p>
    <w:p w14:paraId="789C9D27" w14:textId="5ED6CA24" w:rsidR="00A538AD" w:rsidRPr="00B65DC2" w:rsidRDefault="00A538AD" w:rsidP="00E24AEE">
      <w:pPr>
        <w:spacing w:after="120" w:line="480" w:lineRule="auto"/>
        <w:jc w:val="both"/>
        <w:rPr>
          <w:rFonts w:ascii="Times" w:hAnsi="Times"/>
          <w:b/>
          <w:bCs/>
          <w:sz w:val="32"/>
          <w:szCs w:val="32"/>
        </w:rPr>
      </w:pPr>
      <w:r w:rsidRPr="00B65DC2">
        <w:rPr>
          <w:rFonts w:ascii="Times" w:hAnsi="Times"/>
          <w:b/>
          <w:bCs/>
          <w:sz w:val="32"/>
          <w:szCs w:val="32"/>
        </w:rPr>
        <w:lastRenderedPageBreak/>
        <w:t>Discussion</w:t>
      </w:r>
    </w:p>
    <w:p w14:paraId="3995C7EB" w14:textId="65686F93" w:rsidR="007B5AB3" w:rsidRDefault="007B5AB3" w:rsidP="00E24AEE">
      <w:pPr>
        <w:pStyle w:val="NoSpacing"/>
        <w:spacing w:after="120" w:line="480" w:lineRule="auto"/>
        <w:jc w:val="both"/>
        <w:rPr>
          <w:rFonts w:ascii="Times" w:hAnsi="Times" w:cs="Arial"/>
          <w:iCs/>
          <w:sz w:val="24"/>
          <w:szCs w:val="24"/>
          <w:lang w:val="en-GB"/>
        </w:rPr>
      </w:pPr>
      <w:r w:rsidRPr="007B5AB3">
        <w:rPr>
          <w:rFonts w:ascii="Times" w:hAnsi="Times" w:cs="Arial"/>
          <w:iCs/>
          <w:color w:val="auto"/>
          <w:sz w:val="24"/>
          <w:szCs w:val="24"/>
          <w:lang w:val="en-GB"/>
        </w:rPr>
        <w:t xml:space="preserve">We demonstrated that we </w:t>
      </w:r>
      <w:proofErr w:type="gramStart"/>
      <w:r w:rsidRPr="007B5AB3">
        <w:rPr>
          <w:rFonts w:ascii="Times" w:hAnsi="Times" w:cs="Arial"/>
          <w:iCs/>
          <w:color w:val="auto"/>
          <w:sz w:val="24"/>
          <w:szCs w:val="24"/>
          <w:lang w:val="en-GB"/>
        </w:rPr>
        <w:t>can</w:t>
      </w:r>
      <w:proofErr w:type="gramEnd"/>
      <w:r w:rsidRPr="007B5AB3">
        <w:rPr>
          <w:rFonts w:ascii="Times" w:hAnsi="Times" w:cs="Arial"/>
          <w:iCs/>
          <w:color w:val="auto"/>
          <w:sz w:val="24"/>
          <w:szCs w:val="24"/>
          <w:lang w:val="en-GB"/>
        </w:rPr>
        <w:t xml:space="preserve"> </w:t>
      </w:r>
      <w:r>
        <w:rPr>
          <w:rFonts w:ascii="Times" w:hAnsi="Times" w:cs="Arial"/>
          <w:iCs/>
          <w:color w:val="auto"/>
          <w:sz w:val="24"/>
          <w:szCs w:val="24"/>
          <w:lang w:val="en-GB"/>
        </w:rPr>
        <w:t>derive</w:t>
      </w:r>
      <w:r w:rsidRPr="007B5AB3">
        <w:rPr>
          <w:rFonts w:ascii="Times" w:hAnsi="Times" w:cs="Arial"/>
          <w:iCs/>
          <w:color w:val="auto"/>
          <w:sz w:val="24"/>
          <w:szCs w:val="24"/>
          <w:lang w:val="en-GB"/>
        </w:rPr>
        <w:t xml:space="preserve"> belowground water limitation effects on ET from aboveground measurements of fluxes. </w:t>
      </w:r>
      <w:r w:rsidR="002F66A1">
        <w:rPr>
          <w:rFonts w:ascii="Times" w:hAnsi="Times" w:cs="Arial"/>
          <w:iCs/>
          <w:color w:val="auto"/>
          <w:sz w:val="24"/>
          <w:szCs w:val="24"/>
          <w:lang w:val="en-GB"/>
        </w:rPr>
        <w:t xml:space="preserve">Analysing a </w:t>
      </w:r>
      <w:r w:rsidR="002F66A1" w:rsidRPr="00B65DC2">
        <w:rPr>
          <w:rFonts w:ascii="Times" w:hAnsi="Times" w:cs="Arial"/>
          <w:iCs/>
          <w:sz w:val="24"/>
          <w:szCs w:val="24"/>
          <w:lang w:val="en-GB"/>
        </w:rPr>
        <w:t>normalized measure of ET impacts</w:t>
      </w:r>
      <w:r w:rsidR="002F66A1">
        <w:rPr>
          <w:rFonts w:ascii="Times" w:hAnsi="Times" w:cs="Arial"/>
          <w:iCs/>
          <w:sz w:val="24"/>
          <w:szCs w:val="24"/>
          <w:lang w:val="en-GB"/>
        </w:rPr>
        <w:t xml:space="preserve"> </w:t>
      </w:r>
      <w:r w:rsidR="00D77687">
        <w:rPr>
          <w:rFonts w:ascii="Times" w:hAnsi="Times" w:cs="Arial"/>
          <w:iCs/>
          <w:sz w:val="24"/>
          <w:szCs w:val="24"/>
          <w:lang w:val="en-GB"/>
        </w:rPr>
        <w:t xml:space="preserve">as a function of CWD captures more than the effects of </w:t>
      </w:r>
      <w:r w:rsidR="009E31C5" w:rsidRPr="009E31C5">
        <w:rPr>
          <w:rFonts w:ascii="Times" w:hAnsi="Times" w:cs="Arial"/>
          <w:iCs/>
          <w:sz w:val="24"/>
          <w:szCs w:val="24"/>
          <w:lang w:val="en-GB"/>
        </w:rPr>
        <w:t>depleted moisture stores in soils</w:t>
      </w:r>
      <w:r w:rsidR="00D77687">
        <w:rPr>
          <w:rFonts w:ascii="Times" w:hAnsi="Times" w:cs="Arial"/>
          <w:iCs/>
          <w:sz w:val="24"/>
          <w:szCs w:val="24"/>
          <w:lang w:val="en-GB"/>
        </w:rPr>
        <w:t xml:space="preserve">. Our approach highlights the control of groundwater, deep </w:t>
      </w:r>
      <w:proofErr w:type="gramStart"/>
      <w:r w:rsidR="00D77687">
        <w:rPr>
          <w:rFonts w:ascii="Times" w:hAnsi="Times" w:cs="Arial"/>
          <w:iCs/>
          <w:sz w:val="24"/>
          <w:szCs w:val="24"/>
          <w:lang w:val="en-GB"/>
        </w:rPr>
        <w:t>water</w:t>
      </w:r>
      <w:proofErr w:type="gramEnd"/>
      <w:r w:rsidR="00D77687">
        <w:rPr>
          <w:rFonts w:ascii="Times" w:hAnsi="Times" w:cs="Arial"/>
          <w:iCs/>
          <w:sz w:val="24"/>
          <w:szCs w:val="24"/>
          <w:lang w:val="en-GB"/>
        </w:rPr>
        <w:t xml:space="preserve"> and potentially rock moisture on ET. </w:t>
      </w:r>
    </w:p>
    <w:p w14:paraId="0514C60F" w14:textId="1A20705F" w:rsidR="00735B81" w:rsidRPr="00B65DC2" w:rsidRDefault="00735B81" w:rsidP="00E24AEE">
      <w:pPr>
        <w:pStyle w:val="NoSpacing"/>
        <w:spacing w:after="120" w:line="480" w:lineRule="auto"/>
        <w:jc w:val="both"/>
        <w:rPr>
          <w:rFonts w:ascii="Times" w:hAnsi="Times" w:cs="Arial"/>
          <w:iCs/>
          <w:color w:val="auto"/>
          <w:sz w:val="24"/>
          <w:szCs w:val="24"/>
          <w:lang w:val="en-GB"/>
        </w:rPr>
      </w:pPr>
      <w:r w:rsidRPr="00B65DC2">
        <w:rPr>
          <w:rFonts w:ascii="Times" w:hAnsi="Times" w:cs="Arial"/>
          <w:iCs/>
          <w:color w:val="auto"/>
          <w:sz w:val="24"/>
          <w:szCs w:val="24"/>
          <w:lang w:val="en-GB"/>
        </w:rPr>
        <w:t xml:space="preserve">At </w:t>
      </w:r>
      <w:r w:rsidR="000E0BDA">
        <w:rPr>
          <w:rFonts w:ascii="Times" w:hAnsi="Times" w:cs="Arial"/>
          <w:iCs/>
          <w:color w:val="auto"/>
          <w:sz w:val="24"/>
          <w:szCs w:val="24"/>
          <w:lang w:val="en-GB"/>
        </w:rPr>
        <w:t xml:space="preserve">'high </w:t>
      </w:r>
      <w:proofErr w:type="spellStart"/>
      <w:r w:rsidR="000E0BDA">
        <w:rPr>
          <w:rFonts w:ascii="Times" w:hAnsi="Times" w:cs="Arial"/>
          <w:iCs/>
          <w:color w:val="auto"/>
          <w:sz w:val="24"/>
          <w:szCs w:val="24"/>
          <w:lang w:val="en-GB"/>
        </w:rPr>
        <w:t>fET</w:t>
      </w:r>
      <w:proofErr w:type="spellEnd"/>
      <w:r w:rsidR="000E0BDA">
        <w:rPr>
          <w:rFonts w:ascii="Times" w:hAnsi="Times" w:cs="Arial"/>
          <w:iCs/>
          <w:color w:val="auto"/>
          <w:sz w:val="24"/>
          <w:szCs w:val="24"/>
          <w:lang w:val="en-GB"/>
        </w:rPr>
        <w:t>'</w:t>
      </w:r>
      <w:r w:rsidRPr="00B65DC2">
        <w:rPr>
          <w:rFonts w:ascii="Times" w:hAnsi="Times" w:cs="Arial"/>
          <w:iCs/>
          <w:color w:val="auto"/>
          <w:sz w:val="24"/>
          <w:szCs w:val="24"/>
          <w:lang w:val="en-GB"/>
        </w:rPr>
        <w:t xml:space="preserve"> sites, there is almost no effect of water stress on plants</w:t>
      </w:r>
      <w:r w:rsidR="006F752D" w:rsidRPr="00B65DC2">
        <w:rPr>
          <w:rFonts w:ascii="Times" w:hAnsi="Times" w:cs="Arial"/>
          <w:iCs/>
          <w:color w:val="auto"/>
          <w:sz w:val="24"/>
          <w:szCs w:val="24"/>
          <w:lang w:val="en-GB"/>
        </w:rPr>
        <w:t xml:space="preserve"> (Fig. </w:t>
      </w:r>
      <w:r w:rsidR="000E0BDA">
        <w:rPr>
          <w:rFonts w:ascii="Times" w:hAnsi="Times" w:cs="Arial"/>
          <w:iCs/>
          <w:color w:val="auto"/>
          <w:sz w:val="24"/>
          <w:szCs w:val="24"/>
          <w:lang w:val="en-GB"/>
        </w:rPr>
        <w:t>5</w:t>
      </w:r>
      <w:r w:rsidR="006F752D" w:rsidRPr="00B65DC2">
        <w:rPr>
          <w:rFonts w:ascii="Times" w:hAnsi="Times" w:cs="Arial"/>
          <w:iCs/>
          <w:color w:val="auto"/>
          <w:sz w:val="24"/>
          <w:szCs w:val="24"/>
          <w:lang w:val="en-GB"/>
        </w:rPr>
        <w:t>a)</w:t>
      </w:r>
      <w:r w:rsidRPr="00B65DC2">
        <w:rPr>
          <w:rFonts w:ascii="Times" w:hAnsi="Times" w:cs="Arial"/>
          <w:iCs/>
          <w:color w:val="auto"/>
          <w:sz w:val="24"/>
          <w:szCs w:val="24"/>
          <w:lang w:val="en-GB"/>
        </w:rPr>
        <w:t xml:space="preserve">. This </w:t>
      </w:r>
      <w:r w:rsidR="007950FC" w:rsidRPr="00B65DC2">
        <w:rPr>
          <w:rFonts w:ascii="Times" w:hAnsi="Times" w:cs="Arial"/>
          <w:iCs/>
          <w:color w:val="auto"/>
          <w:sz w:val="24"/>
          <w:szCs w:val="24"/>
          <w:lang w:val="en-GB"/>
        </w:rPr>
        <w:t xml:space="preserve">means that </w:t>
      </w:r>
      <w:r w:rsidRPr="00B65DC2">
        <w:rPr>
          <w:rFonts w:ascii="Times" w:hAnsi="Times" w:cs="Arial"/>
          <w:iCs/>
          <w:color w:val="auto"/>
          <w:sz w:val="24"/>
          <w:szCs w:val="24"/>
          <w:lang w:val="en-GB"/>
        </w:rPr>
        <w:t xml:space="preserve">soil moisture is limiting only under the most extreme conditions, allowing evaporation to be almost always at potential rate. At </w:t>
      </w:r>
      <w:r w:rsidR="00EC2FF9">
        <w:rPr>
          <w:rFonts w:ascii="Times" w:hAnsi="Times" w:cs="Arial"/>
          <w:iCs/>
          <w:color w:val="auto"/>
          <w:sz w:val="24"/>
          <w:szCs w:val="24"/>
          <w:lang w:val="en-GB"/>
        </w:rPr>
        <w:t xml:space="preserve">'medium </w:t>
      </w:r>
      <w:proofErr w:type="spellStart"/>
      <w:r w:rsidR="00EC2FF9">
        <w:rPr>
          <w:rFonts w:ascii="Times" w:hAnsi="Times" w:cs="Arial"/>
          <w:iCs/>
          <w:color w:val="auto"/>
          <w:sz w:val="24"/>
          <w:szCs w:val="24"/>
          <w:lang w:val="en-GB"/>
        </w:rPr>
        <w:t>fET</w:t>
      </w:r>
      <w:proofErr w:type="spellEnd"/>
      <w:r w:rsidR="00EC2FF9">
        <w:rPr>
          <w:rFonts w:ascii="Times" w:hAnsi="Times" w:cs="Arial"/>
          <w:iCs/>
          <w:color w:val="auto"/>
          <w:sz w:val="24"/>
          <w:szCs w:val="24"/>
          <w:lang w:val="en-GB"/>
        </w:rPr>
        <w:t>'</w:t>
      </w:r>
      <w:r w:rsidRPr="00B65DC2">
        <w:rPr>
          <w:rFonts w:ascii="Times" w:hAnsi="Times" w:cs="Arial"/>
          <w:iCs/>
          <w:color w:val="auto"/>
          <w:sz w:val="24"/>
          <w:szCs w:val="24"/>
          <w:lang w:val="en-GB"/>
        </w:rPr>
        <w:t xml:space="preserve"> sites, the effect of water stress on plants become visible at CWD greater than 100 mm</w:t>
      </w:r>
      <w:r w:rsidR="003A6B59" w:rsidRPr="00B65DC2">
        <w:rPr>
          <w:rFonts w:ascii="Times" w:hAnsi="Times" w:cs="Arial"/>
          <w:iCs/>
          <w:color w:val="auto"/>
          <w:sz w:val="24"/>
          <w:szCs w:val="24"/>
          <w:lang w:val="en-GB"/>
        </w:rPr>
        <w:t xml:space="preserve"> (Fig. </w:t>
      </w:r>
      <w:r w:rsidR="00EC2FF9">
        <w:rPr>
          <w:rFonts w:ascii="Times" w:hAnsi="Times" w:cs="Arial"/>
          <w:iCs/>
          <w:color w:val="auto"/>
          <w:sz w:val="24"/>
          <w:szCs w:val="24"/>
          <w:lang w:val="en-GB"/>
        </w:rPr>
        <w:t>5</w:t>
      </w:r>
      <w:r w:rsidR="003A6B59" w:rsidRPr="00B65DC2">
        <w:rPr>
          <w:rFonts w:ascii="Times" w:hAnsi="Times" w:cs="Arial"/>
          <w:iCs/>
          <w:color w:val="auto"/>
          <w:sz w:val="24"/>
          <w:szCs w:val="24"/>
          <w:lang w:val="en-GB"/>
        </w:rPr>
        <w:t>c)</w:t>
      </w:r>
      <w:r w:rsidRPr="00B65DC2">
        <w:rPr>
          <w:rFonts w:ascii="Times" w:hAnsi="Times" w:cs="Arial"/>
          <w:iCs/>
          <w:color w:val="auto"/>
          <w:sz w:val="24"/>
          <w:szCs w:val="24"/>
          <w:lang w:val="en-GB"/>
        </w:rPr>
        <w:t xml:space="preserve">. At </w:t>
      </w:r>
      <w:r w:rsidR="00EC2FF9">
        <w:rPr>
          <w:rFonts w:ascii="Times" w:hAnsi="Times" w:cs="Arial"/>
          <w:iCs/>
          <w:color w:val="auto"/>
          <w:sz w:val="24"/>
          <w:szCs w:val="24"/>
          <w:lang w:val="en-GB"/>
        </w:rPr>
        <w:t xml:space="preserve">'low </w:t>
      </w:r>
      <w:proofErr w:type="spellStart"/>
      <w:r w:rsidR="00EC2FF9">
        <w:rPr>
          <w:rFonts w:ascii="Times" w:hAnsi="Times" w:cs="Arial"/>
          <w:iCs/>
          <w:color w:val="auto"/>
          <w:sz w:val="24"/>
          <w:szCs w:val="24"/>
          <w:lang w:val="en-GB"/>
        </w:rPr>
        <w:t>fET</w:t>
      </w:r>
      <w:proofErr w:type="spellEnd"/>
      <w:r w:rsidR="00EC2FF9">
        <w:rPr>
          <w:rFonts w:ascii="Times" w:hAnsi="Times" w:cs="Arial"/>
          <w:iCs/>
          <w:color w:val="auto"/>
          <w:sz w:val="24"/>
          <w:szCs w:val="24"/>
          <w:lang w:val="en-GB"/>
        </w:rPr>
        <w:t>'</w:t>
      </w:r>
      <w:r w:rsidRPr="00B65DC2">
        <w:rPr>
          <w:rFonts w:ascii="Times" w:hAnsi="Times" w:cs="Arial"/>
          <w:iCs/>
          <w:color w:val="auto"/>
          <w:sz w:val="24"/>
          <w:szCs w:val="24"/>
          <w:lang w:val="en-GB"/>
        </w:rPr>
        <w:t xml:space="preserve"> sites, the effect of water stress on plants during drought shows an abrupt response </w:t>
      </w:r>
      <w:r w:rsidR="00E44876">
        <w:rPr>
          <w:rFonts w:ascii="Times" w:hAnsi="Times" w:cs="Arial"/>
          <w:iCs/>
          <w:color w:val="auto"/>
          <w:sz w:val="24"/>
          <w:szCs w:val="24"/>
          <w:lang w:val="en-GB"/>
        </w:rPr>
        <w:t xml:space="preserve">at a CWD of 50 mm </w:t>
      </w:r>
      <w:r w:rsidRPr="00B65DC2">
        <w:rPr>
          <w:rFonts w:ascii="Times" w:hAnsi="Times" w:cs="Arial"/>
          <w:iCs/>
          <w:color w:val="auto"/>
          <w:sz w:val="24"/>
          <w:szCs w:val="24"/>
          <w:lang w:val="en-GB"/>
        </w:rPr>
        <w:t>followed by a levelling-off</w:t>
      </w:r>
      <w:r w:rsidR="00254D6E" w:rsidRPr="00B65DC2">
        <w:rPr>
          <w:rFonts w:ascii="Times" w:hAnsi="Times" w:cs="Arial"/>
          <w:iCs/>
          <w:color w:val="auto"/>
          <w:sz w:val="24"/>
          <w:szCs w:val="24"/>
          <w:lang w:val="en-GB"/>
        </w:rPr>
        <w:t xml:space="preserve"> </w:t>
      </w:r>
      <w:r w:rsidR="00340802">
        <w:rPr>
          <w:rFonts w:ascii="Times" w:hAnsi="Times" w:cs="Arial"/>
          <w:iCs/>
          <w:color w:val="auto"/>
          <w:sz w:val="24"/>
          <w:szCs w:val="24"/>
          <w:lang w:val="en-GB"/>
        </w:rPr>
        <w:t>to</w:t>
      </w:r>
      <w:r w:rsidR="00EE7555">
        <w:rPr>
          <w:rFonts w:ascii="Times" w:hAnsi="Times" w:cs="Arial"/>
          <w:iCs/>
          <w:color w:val="auto"/>
          <w:sz w:val="24"/>
          <w:szCs w:val="24"/>
          <w:lang w:val="en-GB"/>
        </w:rPr>
        <w:t xml:space="preserve"> </w:t>
      </w:r>
      <w:proofErr w:type="spellStart"/>
      <w:r w:rsidR="00EE7555">
        <w:rPr>
          <w:rFonts w:ascii="Times" w:hAnsi="Times" w:cs="Arial"/>
          <w:iCs/>
          <w:color w:val="auto"/>
          <w:sz w:val="24"/>
          <w:szCs w:val="24"/>
          <w:lang w:val="en-GB"/>
        </w:rPr>
        <w:t>fET</w:t>
      </w:r>
      <w:proofErr w:type="spellEnd"/>
      <w:r w:rsidR="00EE7555">
        <w:rPr>
          <w:rFonts w:ascii="Times" w:hAnsi="Times" w:cs="Arial"/>
          <w:iCs/>
          <w:color w:val="auto"/>
          <w:sz w:val="24"/>
          <w:szCs w:val="24"/>
          <w:lang w:val="en-GB"/>
        </w:rPr>
        <w:t xml:space="preserve"> values comprised between </w:t>
      </w:r>
      <w:r w:rsidR="00FE2835">
        <w:rPr>
          <w:rFonts w:ascii="Times" w:hAnsi="Times" w:cs="Arial"/>
          <w:iCs/>
          <w:color w:val="auto"/>
          <w:sz w:val="24"/>
          <w:szCs w:val="24"/>
          <w:lang w:val="en-GB"/>
        </w:rPr>
        <w:t>0.5 and 0.1</w:t>
      </w:r>
      <w:r w:rsidR="00EE7555">
        <w:rPr>
          <w:rFonts w:ascii="Times" w:hAnsi="Times" w:cs="Arial"/>
          <w:iCs/>
          <w:color w:val="auto"/>
          <w:sz w:val="24"/>
          <w:szCs w:val="24"/>
          <w:lang w:val="en-GB"/>
        </w:rPr>
        <w:t xml:space="preserve"> </w:t>
      </w:r>
      <w:r w:rsidR="00254D6E" w:rsidRPr="00B65DC2">
        <w:rPr>
          <w:rFonts w:ascii="Times" w:hAnsi="Times" w:cs="Arial"/>
          <w:iCs/>
          <w:color w:val="auto"/>
          <w:sz w:val="24"/>
          <w:szCs w:val="24"/>
          <w:lang w:val="en-GB"/>
        </w:rPr>
        <w:t>(Fig. 4e)</w:t>
      </w:r>
      <w:r w:rsidRPr="00B65DC2">
        <w:rPr>
          <w:rFonts w:ascii="Times" w:hAnsi="Times" w:cs="Arial"/>
          <w:iCs/>
          <w:color w:val="auto"/>
          <w:sz w:val="24"/>
          <w:szCs w:val="24"/>
          <w:lang w:val="en-GB"/>
        </w:rPr>
        <w:t xml:space="preserve">. Even at high CWD values, vegetation activity is never completely shut off. This could imply that plants may have deep roots that can access the saturated zone or can reach very low water potentials before they could lose their </w:t>
      </w:r>
      <w:r w:rsidR="00A33045" w:rsidRPr="00B65DC2">
        <w:rPr>
          <w:rFonts w:ascii="Times" w:hAnsi="Times" w:cs="Arial"/>
          <w:iCs/>
          <w:color w:val="auto"/>
          <w:sz w:val="24"/>
          <w:szCs w:val="24"/>
          <w:lang w:val="en-GB"/>
        </w:rPr>
        <w:t xml:space="preserve">xylem </w:t>
      </w:r>
      <w:r w:rsidRPr="00B65DC2">
        <w:rPr>
          <w:rFonts w:ascii="Times" w:hAnsi="Times" w:cs="Arial"/>
          <w:iCs/>
          <w:color w:val="auto"/>
          <w:sz w:val="24"/>
          <w:szCs w:val="24"/>
          <w:lang w:val="en-GB"/>
        </w:rPr>
        <w:t>hydraulic conductivity</w:t>
      </w:r>
      <w:r w:rsidR="00F93325">
        <w:rPr>
          <w:rFonts w:ascii="Times" w:hAnsi="Times" w:cs="Arial"/>
          <w:iCs/>
          <w:color w:val="auto"/>
          <w:sz w:val="24"/>
          <w:szCs w:val="24"/>
          <w:lang w:val="en-GB"/>
        </w:rPr>
        <w:t xml:space="preserve"> </w:t>
      </w:r>
      <w:r w:rsidR="00F93325">
        <w:rPr>
          <w:rFonts w:ascii="Times" w:hAnsi="Times" w:cs="Arial"/>
          <w:iCs/>
          <w:color w:val="auto"/>
          <w:sz w:val="24"/>
          <w:szCs w:val="24"/>
          <w:lang w:val="en-GB"/>
        </w:rPr>
        <w:fldChar w:fldCharType="begin" w:fldLock="1"/>
      </w:r>
      <w:r w:rsidR="005E57B0">
        <w:rPr>
          <w:rFonts w:ascii="Times" w:hAnsi="Times" w:cs="Arial"/>
          <w:iCs/>
          <w:color w:val="auto"/>
          <w:sz w:val="24"/>
          <w:szCs w:val="24"/>
          <w:lang w:val="en-GB"/>
        </w:rPr>
        <w:instrText>ADDIN CSL_CITATION {"citationItems":[{"id":"ITEM-1","itemData":{"DOI":"10.1111/pce.12846","ISSN":"13653040","PMID":"27739594","abstract":"In this review, we address the relationship between stomatal behaviour, water potential regulation and hydraulic transport in plants, focusing on the implications for the iso/anisohydric classification of plant drought responses at seasonal timescales. We first revise the history of the isohydric concept and its possible definitions. Then, we use published data to answer two main questions: (1) is greater stomatal control in response to decreasing water availability associated with a tighter regulation of leaf water potential (ΨL) across species? and (2) is there an association between tighter ΨL regulation (~isohydric behaviour) and lower leaf conductance over time during a drought event? These two questions are addressed at two levels: across species growing in different sites and comparing only species coexisting at a given site. Our analyses show that, across species, a tight regulation of ΨL is not necessarily associated with greater stomatal control or with more constrained assimilation during drought. Therefore, iso/anisohydry defined in terms of ΨL regulation cannot be used as an indicator of a specific mechanism of drought-induced mortality or as a proxy for overall plant vulnerability to drought.","author":[{"dropping-particle":"","family":"Martínez-Vilalta","given":"Jordi","non-dropping-particle":"","parse-names":false,"suffix":""},{"dropping-particle":"","family":"Garcia-Forner","given":"Núria","non-dropping-particle":"","parse-names":false,"suffix":""}],"container-title":"Plant Cell and Environment","id":"ITEM-1","issue":"6","issued":{"date-parts":[["2017"]]},"page":"962-976","title":"Water potential regulation, stomatal behaviour and hydraulic transport under drought: deconstructing the iso/anisohydric concept","type":"article-journal","volume":"40"},"uris":["http://www.mendeley.com/documents/?uuid=44b58035-e37d-476a-b310-4371ba056ced"]},{"id":"ITEM-2","itemData":{"DOI":"10.1093/treephys/tpx128","ISSN":"17584469","PMID":"29182720","abstract":"Climate change is expected to increase the frequency and intensity of droughts and heatwaves in Europe, leading to effects on forest growth and major forest dieback events due to hydraulic failure caused by xylem embolism. Inter-specific variability in embolism resistance has been studied in detail, but little is known about intra-specific variability, particularly in marginal populations. We evaluated 15 European beech populations, mostly from geographically marginal sites of the species distribution range, focusing particularly on populations from the dry southern margin. We found small, but significant differences in resistance to embolism between populations, with xylem pressures causing 50% loss of hydraulic conductivity ranging from -2.84 to -3.55 MPa. Significant phenotypic clines of increasing embolism resistance with increasing temperature and aridity were observed: the southernmost beech populations growing in a warmer drier climate and with lower habitat suitability have higher resistance to embolism than those from Northern Europe growing more favourable conditions. Previous studies have shown that there is little or no difference in embolism resistance between core populations, but our findings show that marginal populations have developed ways of protecting their xylem based on either evolution or plasticity.","author":[{"dropping-particle":"","family":"Stojnić","given":"S.","non-dropping-particle":"","parse-names":false,"suffix":""},{"dropping-particle":"","family":"Suchocka","given":"M.","non-dropping-particle":"","parse-names":false,"suffix":""},{"dropping-particle":"","family":"Benito-Garzón","given":"M.","non-dropping-particle":"","parse-names":false,"suffix":""},{"dropping-particle":"","family":"Torres-Ruiz","given":"J. M.","non-dropping-particle":"","parse-names":false,"suffix":""},{"dropping-particle":"","family":"Cochard","given":"H.","non-dropping-particle":"","parse-names":false,"suffix":""},{"dropping-particle":"","family":"Bolte","given":"A.","non-dropping-particle":"","parse-names":false,"suffix":""},{"dropping-particle":"","family":"Cocozza","given":"C.","non-dropping-particle":"","parse-names":false,"suffix":""},{"dropping-particle":"","family":"Cvjetković","given":"B.","non-dropping-particle":"","parse-names":false,"suffix":""},{"dropping-particle":"","family":"Luis","given":"M.","non-dropping-particle":"De","parse-names":false,"suffix":""},{"dropping-particle":"","family":"Martinez-Vilalta","given":"J.","non-dropping-particle":"","parse-names":false,"suffix":""},{"dropping-particle":"","family":"Ræbild","given":"A.","non-dropping-particle":"","parse-names":false,"suffix":""},{"dropping-particle":"","family":"Tognetti","given":"R.","non-dropping-particle":"","parse-names":false,"suffix":""},{"dropping-particle":"","family":"Delzon","given":"S.","non-dropping-particle":"","parse-names":false,"suffix":""}],"container-title":"Tree Physiology","id":"ITEM-2","issue":"2","issued":{"date-parts":[["2018"]]},"page":"173-185","title":"Variation in xylem vulnerability to embolism in European beech from geographically marginal populations","type":"article-journal","volume":"38"},"uris":["http://www.mendeley.com/documents/?uuid=c9692b8c-9807-4eb4-9ceb-15be9a1868cc"]},{"id":"ITEM-3","itemData":{"DOI":"10.1111/j.1365-3040.2007.01729.x","ISSN":"01407791","PMID":"17927695","abstract":"Vulnerability to water stress-induced cavitation was measured on 27 woody shrub species from three arid plant communities including chaparral, coastal sage and Mojave Desert scrub. Dry season native embolism and pre-dawn water potential, and both wet and dry season xylem specific hydraulic conductivity (Ks) were measured. Cavitation resistance, estimated as water potential at 50% loss in conductivity (Ψ50), was measured on all species during the wet season and on a subset of species during the dry season. Cavitation resistance varied with sampling season, with 8 of 13 sampled species displaying significant seasonal shifts. Native embolism and water potential were useful in identification of species displaying seasonal shifts. The K s was not different among sites or seasons. The Ψ50 varied among species and communities. Within communities, interspecific variation may be partially explained by differences in rooting depth or leaf habit (evergreen, semi-deciduous, deciduous). Communities diverged in their Ψ50 with chaparral species displaying the greatest cavitation resistance regardless of sampling season. The greater cavitation resistance of chaparral species is surprising, considering the greater aridity of the Mojave Desert site. Adaptation to arid environments is due to many plant traits, and aridity does not necessarily lead to convergence in cavitation resistance. © 2007 The Authors.","author":[{"dropping-particle":"","family":"Jacobsen","given":"Anna L.","non-dropping-particle":"","parse-names":false,"suffix":""},{"dropping-particle":"","family":"Pratt","given":"R. Brandon","non-dropping-particle":"","parse-names":false,"suffix":""},{"dropping-particle":"","family":"Davis","given":"Stephen D.","non-dropping-particle":"","parse-names":false,"suffix":""},{"dropping-particle":"","family":"Ewers","given":"Frank W.","non-dropping-particle":"","parse-names":false,"suffix":""}],"container-title":"Plant, Cell and Environment","id":"ITEM-3","issue":"12","issued":{"date-parts":[["2007"]]},"page":"1599-1609","title":"Cavitation resistance and seasonal hydraulics differ among three arid Californian plant communities","type":"article-journal","volume":"30"},"uris":["http://www.mendeley.com/documents/?uuid=1eca18a5-a958-41c7-8600-64f87d5da437"]}],"mendeley":{"formattedCitation":"(Jacobsen et al., 2007; Martínez-Vilalta &amp; Garcia-Forner, 2017; Stojnić et al., 2018)","plainTextFormattedCitation":"(Jacobsen et al., 2007; Martínez-Vilalta &amp; Garcia-Forner, 2017; Stojnić et al., 2018)","previouslyFormattedCitation":"(Jacobsen et al., 2007; Martínez-Vilalta &amp; Garcia-Forner, 2017; Stojnić et al., 2018)"},"properties":{"noteIndex":0},"schema":"https://github.com/citation-style-language/schema/raw/master/csl-citation.json"}</w:instrText>
      </w:r>
      <w:r w:rsidR="00F93325">
        <w:rPr>
          <w:rFonts w:ascii="Times" w:hAnsi="Times" w:cs="Arial"/>
          <w:iCs/>
          <w:color w:val="auto"/>
          <w:sz w:val="24"/>
          <w:szCs w:val="24"/>
          <w:lang w:val="en-GB"/>
        </w:rPr>
        <w:fldChar w:fldCharType="separate"/>
      </w:r>
      <w:r w:rsidR="00F93325" w:rsidRPr="00F93325">
        <w:rPr>
          <w:rFonts w:ascii="Times" w:hAnsi="Times" w:cs="Arial"/>
          <w:iCs/>
          <w:noProof/>
          <w:color w:val="auto"/>
          <w:sz w:val="24"/>
          <w:szCs w:val="24"/>
          <w:lang w:val="en-GB"/>
        </w:rPr>
        <w:t>(Jacobsen et al., 2007; Martínez-Vilalta &amp; Garcia-Forner, 2017; Stojnić et al., 2018)</w:t>
      </w:r>
      <w:r w:rsidR="00F93325">
        <w:rPr>
          <w:rFonts w:ascii="Times" w:hAnsi="Times" w:cs="Arial"/>
          <w:iCs/>
          <w:color w:val="auto"/>
          <w:sz w:val="24"/>
          <w:szCs w:val="24"/>
          <w:lang w:val="en-GB"/>
        </w:rPr>
        <w:fldChar w:fldCharType="end"/>
      </w:r>
      <w:r w:rsidR="00F93325">
        <w:rPr>
          <w:rFonts w:ascii="Times" w:hAnsi="Times" w:cs="Arial"/>
          <w:iCs/>
          <w:color w:val="auto"/>
          <w:sz w:val="24"/>
          <w:szCs w:val="24"/>
          <w:lang w:val="en-GB"/>
        </w:rPr>
        <w:t>.</w:t>
      </w:r>
      <w:r w:rsidRPr="00B65DC2">
        <w:rPr>
          <w:rFonts w:ascii="Times" w:hAnsi="Times" w:cs="Arial"/>
          <w:iCs/>
          <w:color w:val="auto"/>
          <w:sz w:val="24"/>
          <w:szCs w:val="24"/>
          <w:lang w:val="en-GB"/>
        </w:rPr>
        <w:t xml:space="preserve"> In all cases, even at the highest water deficit, </w:t>
      </w:r>
      <w:proofErr w:type="spellStart"/>
      <w:r w:rsidR="00D823F0" w:rsidRPr="00B65DC2">
        <w:rPr>
          <w:rFonts w:ascii="Times" w:hAnsi="Times" w:cs="Arial"/>
          <w:iCs/>
          <w:color w:val="auto"/>
          <w:sz w:val="24"/>
          <w:szCs w:val="24"/>
          <w:lang w:val="en-GB"/>
        </w:rPr>
        <w:t>f</w:t>
      </w:r>
      <w:r w:rsidRPr="00B65DC2">
        <w:rPr>
          <w:rFonts w:ascii="Times" w:hAnsi="Times" w:cs="Arial"/>
          <w:iCs/>
          <w:color w:val="auto"/>
          <w:sz w:val="24"/>
          <w:szCs w:val="24"/>
          <w:lang w:val="en-GB"/>
        </w:rPr>
        <w:t>ET</w:t>
      </w:r>
      <w:proofErr w:type="spellEnd"/>
      <w:r w:rsidRPr="00B65DC2">
        <w:rPr>
          <w:rFonts w:ascii="Times" w:hAnsi="Times" w:cs="Arial"/>
          <w:iCs/>
          <w:color w:val="auto"/>
          <w:sz w:val="24"/>
          <w:szCs w:val="24"/>
          <w:lang w:val="en-GB"/>
        </w:rPr>
        <w:t xml:space="preserve"> is almost never going down to zero, unlike in models</w:t>
      </w:r>
      <w:r w:rsidR="00D046D1" w:rsidRPr="00B65DC2">
        <w:rPr>
          <w:rFonts w:ascii="Times" w:hAnsi="Times" w:cs="Arial"/>
          <w:iCs/>
          <w:color w:val="auto"/>
          <w:sz w:val="24"/>
          <w:szCs w:val="24"/>
          <w:lang w:val="en-GB"/>
        </w:rPr>
        <w:t xml:space="preserve"> (Fig. </w:t>
      </w:r>
      <w:r w:rsidR="00C60DE8">
        <w:rPr>
          <w:rFonts w:ascii="Times" w:hAnsi="Times" w:cs="Arial"/>
          <w:iCs/>
          <w:color w:val="auto"/>
          <w:sz w:val="24"/>
          <w:szCs w:val="24"/>
          <w:lang w:val="en-GB"/>
        </w:rPr>
        <w:t>5</w:t>
      </w:r>
      <w:proofErr w:type="gramStart"/>
      <w:r w:rsidR="00D046D1" w:rsidRPr="00B65DC2">
        <w:rPr>
          <w:rFonts w:ascii="Times" w:hAnsi="Times" w:cs="Arial"/>
          <w:iCs/>
          <w:color w:val="auto"/>
          <w:sz w:val="24"/>
          <w:szCs w:val="24"/>
          <w:lang w:val="en-GB"/>
        </w:rPr>
        <w:t>b,d</w:t>
      </w:r>
      <w:proofErr w:type="gramEnd"/>
      <w:r w:rsidR="00D046D1" w:rsidRPr="00B65DC2">
        <w:rPr>
          <w:rFonts w:ascii="Times" w:hAnsi="Times" w:cs="Arial"/>
          <w:iCs/>
          <w:color w:val="auto"/>
          <w:sz w:val="24"/>
          <w:szCs w:val="24"/>
          <w:lang w:val="en-GB"/>
        </w:rPr>
        <w:t>,f)</w:t>
      </w:r>
      <w:r w:rsidRPr="00B65DC2">
        <w:rPr>
          <w:rFonts w:ascii="Times" w:hAnsi="Times" w:cs="Arial"/>
          <w:iCs/>
          <w:color w:val="auto"/>
          <w:sz w:val="24"/>
          <w:szCs w:val="24"/>
          <w:lang w:val="en-GB"/>
        </w:rPr>
        <w:t xml:space="preserve">. This suggests that plants may have access to deep water </w:t>
      </w:r>
      <w:r w:rsidR="00A33045" w:rsidRPr="00B65DC2">
        <w:rPr>
          <w:rFonts w:ascii="Times" w:hAnsi="Times" w:cs="Arial"/>
          <w:iCs/>
          <w:color w:val="auto"/>
          <w:sz w:val="24"/>
          <w:szCs w:val="24"/>
          <w:lang w:val="en-GB"/>
        </w:rPr>
        <w:t xml:space="preserve">or low potential surface reservoirs </w:t>
      </w:r>
      <w:r w:rsidRPr="00B65DC2">
        <w:rPr>
          <w:rFonts w:ascii="Times" w:hAnsi="Times" w:cs="Arial"/>
          <w:iCs/>
          <w:color w:val="auto"/>
          <w:sz w:val="24"/>
          <w:szCs w:val="24"/>
          <w:lang w:val="en-GB"/>
        </w:rPr>
        <w:t xml:space="preserve">that allow them </w:t>
      </w:r>
      <w:r w:rsidR="00A33045" w:rsidRPr="00B65DC2">
        <w:rPr>
          <w:rFonts w:ascii="Times" w:hAnsi="Times" w:cs="Arial"/>
          <w:iCs/>
          <w:color w:val="auto"/>
          <w:sz w:val="24"/>
          <w:szCs w:val="24"/>
          <w:lang w:val="en-GB"/>
        </w:rPr>
        <w:t xml:space="preserve">to </w:t>
      </w:r>
      <w:r w:rsidRPr="00B65DC2">
        <w:rPr>
          <w:rFonts w:ascii="Times" w:hAnsi="Times" w:cs="Arial"/>
          <w:iCs/>
          <w:color w:val="auto"/>
          <w:sz w:val="24"/>
          <w:szCs w:val="24"/>
          <w:lang w:val="en-GB"/>
        </w:rPr>
        <w:t>sustain ET even during the unfolding of a drought event.</w:t>
      </w:r>
    </w:p>
    <w:p w14:paraId="0A02E719" w14:textId="77777777" w:rsidR="00735B81" w:rsidRPr="00B65DC2" w:rsidRDefault="00735B81" w:rsidP="00E24AEE">
      <w:pPr>
        <w:spacing w:after="120" w:line="480" w:lineRule="auto"/>
        <w:jc w:val="both"/>
        <w:rPr>
          <w:rFonts w:ascii="Times" w:hAnsi="Times"/>
          <w:b/>
          <w:sz w:val="28"/>
          <w:szCs w:val="28"/>
          <w:lang w:val="en-GB"/>
        </w:rPr>
      </w:pPr>
    </w:p>
    <w:p w14:paraId="0F76DE7A" w14:textId="6DE89D48" w:rsidR="008E51E3" w:rsidRPr="00B65DC2" w:rsidRDefault="001F6517" w:rsidP="00E24AEE">
      <w:pPr>
        <w:spacing w:after="120" w:line="480" w:lineRule="auto"/>
        <w:rPr>
          <w:rFonts w:ascii="Times" w:hAnsi="Times"/>
          <w:b/>
        </w:rPr>
      </w:pPr>
      <w:r w:rsidRPr="00B65DC2">
        <w:rPr>
          <w:rFonts w:ascii="Times" w:hAnsi="Times"/>
          <w:b/>
          <w:bCs/>
          <w:sz w:val="28"/>
          <w:szCs w:val="28"/>
        </w:rPr>
        <w:t>Drivers of</w:t>
      </w:r>
      <w:r w:rsidR="002B6F10" w:rsidRPr="00B65DC2">
        <w:rPr>
          <w:rFonts w:ascii="Times" w:hAnsi="Times"/>
          <w:b/>
          <w:bCs/>
          <w:sz w:val="28"/>
          <w:szCs w:val="28"/>
        </w:rPr>
        <w:t xml:space="preserve"> the abruptness of the fET decrease with CWD</w:t>
      </w:r>
    </w:p>
    <w:p w14:paraId="03F90C3C" w14:textId="2F2C3B6D" w:rsidR="008E51E3" w:rsidRPr="00B65DC2" w:rsidRDefault="008E51E3" w:rsidP="00E24AEE">
      <w:pPr>
        <w:spacing w:after="120" w:line="480" w:lineRule="auto"/>
        <w:jc w:val="both"/>
        <w:rPr>
          <w:rFonts w:ascii="Times" w:hAnsi="Times"/>
          <w:bCs/>
        </w:rPr>
      </w:pPr>
      <w:r w:rsidRPr="00B65DC2">
        <w:rPr>
          <w:rFonts w:ascii="Times" w:hAnsi="Times"/>
          <w:bCs/>
        </w:rPr>
        <w:t xml:space="preserve">Sites in the </w:t>
      </w:r>
      <w:r w:rsidR="00184ACF">
        <w:rPr>
          <w:rFonts w:ascii="Times" w:hAnsi="Times"/>
          <w:bCs/>
          <w:lang w:val="en-US"/>
        </w:rPr>
        <w:t xml:space="preserve">'high </w:t>
      </w:r>
      <w:proofErr w:type="spellStart"/>
      <w:r w:rsidR="00184ACF">
        <w:rPr>
          <w:rFonts w:ascii="Times" w:hAnsi="Times"/>
          <w:bCs/>
          <w:lang w:val="en-US"/>
        </w:rPr>
        <w:t>fET</w:t>
      </w:r>
      <w:proofErr w:type="spellEnd"/>
      <w:r w:rsidR="00184ACF">
        <w:rPr>
          <w:rFonts w:ascii="Times" w:hAnsi="Times"/>
          <w:bCs/>
          <w:lang w:val="en-US"/>
        </w:rPr>
        <w:t>' group</w:t>
      </w:r>
      <w:r w:rsidRPr="00B65DC2">
        <w:rPr>
          <w:rFonts w:ascii="Times" w:hAnsi="Times"/>
          <w:bCs/>
        </w:rPr>
        <w:t xml:space="preserve"> are usually found in humid climates (Fig. </w:t>
      </w:r>
      <w:r w:rsidR="00184ACF">
        <w:rPr>
          <w:rFonts w:ascii="Times" w:hAnsi="Times"/>
          <w:bCs/>
          <w:lang w:val="en-US"/>
        </w:rPr>
        <w:t>6</w:t>
      </w:r>
      <w:r w:rsidRPr="00B65DC2">
        <w:rPr>
          <w:rFonts w:ascii="Times" w:hAnsi="Times"/>
          <w:bCs/>
        </w:rPr>
        <w:t>c)</w:t>
      </w:r>
      <w:r w:rsidR="00425613" w:rsidRPr="00B65DC2">
        <w:rPr>
          <w:rFonts w:ascii="Times" w:hAnsi="Times"/>
          <w:bCs/>
        </w:rPr>
        <w:t xml:space="preserve">. </w:t>
      </w:r>
      <w:r w:rsidRPr="00B65DC2">
        <w:rPr>
          <w:rFonts w:ascii="Times" w:hAnsi="Times"/>
          <w:bCs/>
        </w:rPr>
        <w:t>They consist mostly of forests</w:t>
      </w:r>
      <w:r w:rsidR="000E3888">
        <w:rPr>
          <w:rFonts w:ascii="Times" w:hAnsi="Times"/>
          <w:bCs/>
          <w:lang w:val="en-US"/>
        </w:rPr>
        <w:t xml:space="preserve">, </w:t>
      </w:r>
      <w:r w:rsidRPr="00B65DC2">
        <w:rPr>
          <w:rFonts w:ascii="Times" w:hAnsi="Times"/>
          <w:bCs/>
        </w:rPr>
        <w:t xml:space="preserve">and in particular evergreen needleleaf forest (ENF, </w:t>
      </w:r>
      <w:r w:rsidR="00081686">
        <w:rPr>
          <w:rFonts w:ascii="Times" w:hAnsi="Times"/>
          <w:bCs/>
          <w:lang w:val="en-US"/>
        </w:rPr>
        <w:t>9</w:t>
      </w:r>
      <w:r w:rsidRPr="00B65DC2">
        <w:rPr>
          <w:rFonts w:ascii="Times" w:hAnsi="Times"/>
          <w:bCs/>
        </w:rPr>
        <w:t xml:space="preserve"> sites over 2</w:t>
      </w:r>
      <w:r w:rsidR="00081686">
        <w:rPr>
          <w:rFonts w:ascii="Times" w:hAnsi="Times"/>
          <w:bCs/>
          <w:lang w:val="en-US"/>
        </w:rPr>
        <w:t>0</w:t>
      </w:r>
      <w:r w:rsidR="006964EF">
        <w:rPr>
          <w:rFonts w:ascii="Times" w:hAnsi="Times"/>
          <w:bCs/>
          <w:lang w:val="en-US"/>
        </w:rPr>
        <w:t>, Fig. 5b</w:t>
      </w:r>
      <w:r w:rsidRPr="00B65DC2">
        <w:rPr>
          <w:rFonts w:ascii="Times" w:hAnsi="Times"/>
          <w:bCs/>
        </w:rPr>
        <w:t xml:space="preserve">). They </w:t>
      </w:r>
      <w:r w:rsidR="004C6286" w:rsidRPr="00B65DC2">
        <w:rPr>
          <w:rFonts w:ascii="Times" w:hAnsi="Times"/>
          <w:bCs/>
        </w:rPr>
        <w:lastRenderedPageBreak/>
        <w:t>maintain</w:t>
      </w:r>
      <w:r w:rsidRPr="00B65DC2">
        <w:rPr>
          <w:rFonts w:ascii="Times" w:hAnsi="Times"/>
          <w:bCs/>
        </w:rPr>
        <w:t xml:space="preserve"> a relatively high</w:t>
      </w:r>
      <w:r w:rsidR="00611E12" w:rsidRPr="00B65DC2">
        <w:rPr>
          <w:rFonts w:ascii="Times" w:hAnsi="Times"/>
          <w:bCs/>
        </w:rPr>
        <w:t>, near potential,</w:t>
      </w:r>
      <w:r w:rsidRPr="00B65DC2">
        <w:rPr>
          <w:rFonts w:ascii="Times" w:hAnsi="Times"/>
          <w:bCs/>
        </w:rPr>
        <w:t xml:space="preserve"> ET even under dry conditions, showing only little reductions associated with </w:t>
      </w:r>
      <w:r w:rsidR="00637820">
        <w:rPr>
          <w:rFonts w:ascii="Times" w:hAnsi="Times"/>
          <w:bCs/>
          <w:lang w:val="en-US"/>
        </w:rPr>
        <w:t>belowground</w:t>
      </w:r>
      <w:r w:rsidR="00611E12" w:rsidRPr="00B65DC2">
        <w:rPr>
          <w:rFonts w:ascii="Times" w:hAnsi="Times"/>
          <w:bCs/>
        </w:rPr>
        <w:t xml:space="preserve"> moisture</w:t>
      </w:r>
      <w:r w:rsidRPr="00B65DC2">
        <w:rPr>
          <w:rFonts w:ascii="Times" w:hAnsi="Times"/>
          <w:bCs/>
        </w:rPr>
        <w:t xml:space="preserve"> availability (Fig. </w:t>
      </w:r>
      <w:r w:rsidR="00081686">
        <w:rPr>
          <w:rFonts w:ascii="Times" w:hAnsi="Times"/>
          <w:bCs/>
          <w:lang w:val="en-US"/>
        </w:rPr>
        <w:t>5</w:t>
      </w:r>
      <w:r w:rsidRPr="00B65DC2">
        <w:rPr>
          <w:rFonts w:ascii="Times" w:hAnsi="Times"/>
          <w:bCs/>
        </w:rPr>
        <w:t xml:space="preserve">a). We found that sites with intermediate fET reductions are found </w:t>
      </w:r>
      <w:r w:rsidR="00611E12" w:rsidRPr="00B65DC2">
        <w:rPr>
          <w:rFonts w:ascii="Times" w:hAnsi="Times"/>
          <w:bCs/>
        </w:rPr>
        <w:t xml:space="preserve">in </w:t>
      </w:r>
      <w:r w:rsidR="003B6C86">
        <w:rPr>
          <w:rFonts w:ascii="Times" w:hAnsi="Times"/>
          <w:bCs/>
          <w:lang w:val="en-US"/>
        </w:rPr>
        <w:t>mesic</w:t>
      </w:r>
      <w:r w:rsidR="00611E12" w:rsidRPr="00B65DC2">
        <w:rPr>
          <w:rFonts w:ascii="Times" w:hAnsi="Times"/>
          <w:bCs/>
        </w:rPr>
        <w:t xml:space="preserve"> regions</w:t>
      </w:r>
      <w:r w:rsidRPr="00B65DC2">
        <w:rPr>
          <w:rFonts w:ascii="Times" w:hAnsi="Times"/>
          <w:bCs/>
        </w:rPr>
        <w:t xml:space="preserve"> (Fig. </w:t>
      </w:r>
      <w:r w:rsidR="00081686">
        <w:rPr>
          <w:rFonts w:ascii="Times" w:hAnsi="Times"/>
          <w:bCs/>
          <w:lang w:val="en-US"/>
        </w:rPr>
        <w:t>6</w:t>
      </w:r>
      <w:r w:rsidRPr="00B65DC2">
        <w:rPr>
          <w:rFonts w:ascii="Times" w:hAnsi="Times"/>
          <w:bCs/>
        </w:rPr>
        <w:t>c). They are mostly characterized by forests (</w:t>
      </w:r>
      <w:r w:rsidR="00081686">
        <w:rPr>
          <w:rFonts w:ascii="Times" w:hAnsi="Times"/>
          <w:bCs/>
          <w:lang w:val="en-US"/>
        </w:rPr>
        <w:t>14</w:t>
      </w:r>
      <w:r w:rsidRPr="00B65DC2">
        <w:rPr>
          <w:rFonts w:ascii="Times" w:hAnsi="Times"/>
          <w:bCs/>
        </w:rPr>
        <w:t xml:space="preserve"> sites</w:t>
      </w:r>
      <w:r w:rsidR="00425613" w:rsidRPr="00B65DC2">
        <w:rPr>
          <w:rFonts w:ascii="Times" w:hAnsi="Times"/>
          <w:bCs/>
        </w:rPr>
        <w:t xml:space="preserve"> over </w:t>
      </w:r>
      <w:r w:rsidR="00454E90">
        <w:rPr>
          <w:rFonts w:ascii="Times" w:hAnsi="Times"/>
          <w:bCs/>
          <w:lang w:val="en-US"/>
        </w:rPr>
        <w:t>22</w:t>
      </w:r>
      <w:r w:rsidRPr="00B65DC2">
        <w:rPr>
          <w:rFonts w:ascii="Times" w:hAnsi="Times"/>
          <w:bCs/>
        </w:rPr>
        <w:t>) and cropland</w:t>
      </w:r>
      <w:r w:rsidR="00CF19FC" w:rsidRPr="00B65DC2">
        <w:rPr>
          <w:rFonts w:ascii="Times" w:hAnsi="Times"/>
          <w:bCs/>
        </w:rPr>
        <w:t>s</w:t>
      </w:r>
      <w:r w:rsidRPr="00B65DC2">
        <w:rPr>
          <w:rFonts w:ascii="Times" w:hAnsi="Times"/>
          <w:bCs/>
        </w:rPr>
        <w:t xml:space="preserve"> (</w:t>
      </w:r>
      <w:r w:rsidR="00584B03">
        <w:rPr>
          <w:rFonts w:ascii="Times" w:hAnsi="Times"/>
          <w:bCs/>
          <w:lang w:val="en-US"/>
        </w:rPr>
        <w:t>4</w:t>
      </w:r>
      <w:r w:rsidRPr="00B65DC2">
        <w:rPr>
          <w:rFonts w:ascii="Times" w:hAnsi="Times"/>
          <w:bCs/>
        </w:rPr>
        <w:t xml:space="preserve"> sites</w:t>
      </w:r>
      <w:r w:rsidR="00425613" w:rsidRPr="00B65DC2">
        <w:rPr>
          <w:rFonts w:ascii="Times" w:hAnsi="Times"/>
          <w:bCs/>
        </w:rPr>
        <w:t xml:space="preserve"> over </w:t>
      </w:r>
      <w:r w:rsidR="00584B03">
        <w:rPr>
          <w:rFonts w:ascii="Times" w:hAnsi="Times"/>
          <w:bCs/>
          <w:lang w:val="en-US"/>
        </w:rPr>
        <w:t>22</w:t>
      </w:r>
      <w:r w:rsidR="00A057F3">
        <w:rPr>
          <w:rFonts w:ascii="Times" w:hAnsi="Times"/>
          <w:bCs/>
          <w:lang w:val="en-US"/>
        </w:rPr>
        <w:t xml:space="preserve">, Fig. </w:t>
      </w:r>
      <w:r w:rsidR="00584B03">
        <w:rPr>
          <w:rFonts w:ascii="Times" w:hAnsi="Times"/>
          <w:bCs/>
          <w:lang w:val="en-US"/>
        </w:rPr>
        <w:t>6</w:t>
      </w:r>
      <w:r w:rsidR="00A057F3">
        <w:rPr>
          <w:rFonts w:ascii="Times" w:hAnsi="Times"/>
          <w:bCs/>
          <w:lang w:val="en-US"/>
        </w:rPr>
        <w:t>b)</w:t>
      </w:r>
      <w:r w:rsidRPr="00B65DC2">
        <w:rPr>
          <w:rFonts w:ascii="Times" w:hAnsi="Times"/>
          <w:bCs/>
        </w:rPr>
        <w:t xml:space="preserve">. They </w:t>
      </w:r>
      <w:r w:rsidR="00692DF9" w:rsidRPr="00B65DC2">
        <w:rPr>
          <w:rFonts w:ascii="Times" w:hAnsi="Times"/>
          <w:bCs/>
        </w:rPr>
        <w:t>keep</w:t>
      </w:r>
      <w:r w:rsidRPr="00B65DC2">
        <w:rPr>
          <w:rFonts w:ascii="Times" w:hAnsi="Times"/>
          <w:bCs/>
        </w:rPr>
        <w:t xml:space="preserve"> a relatively high ET in mild drought, and even under the highest CWD they show a</w:t>
      </w:r>
      <w:r w:rsidR="00456239">
        <w:rPr>
          <w:rFonts w:ascii="Times" w:hAnsi="Times"/>
          <w:bCs/>
          <w:lang w:val="en-US"/>
        </w:rPr>
        <w:t xml:space="preserve"> maximum</w:t>
      </w:r>
      <w:r w:rsidRPr="00B65DC2">
        <w:rPr>
          <w:rFonts w:ascii="Times" w:hAnsi="Times"/>
          <w:bCs/>
        </w:rPr>
        <w:t xml:space="preserve"> fET decline</w:t>
      </w:r>
      <w:r w:rsidR="00E533B7" w:rsidRPr="00B65DC2">
        <w:rPr>
          <w:rFonts w:ascii="Times" w:hAnsi="Times"/>
          <w:bCs/>
        </w:rPr>
        <w:t xml:space="preserve"> </w:t>
      </w:r>
      <w:r w:rsidRPr="00B65DC2">
        <w:rPr>
          <w:rFonts w:ascii="Times" w:hAnsi="Times"/>
          <w:bCs/>
        </w:rPr>
        <w:t xml:space="preserve">of about </w:t>
      </w:r>
      <w:r w:rsidR="00444660">
        <w:rPr>
          <w:rFonts w:ascii="Times" w:hAnsi="Times"/>
          <w:bCs/>
          <w:lang w:val="en-US"/>
        </w:rPr>
        <w:t>50%</w:t>
      </w:r>
      <w:r w:rsidRPr="00B65DC2">
        <w:rPr>
          <w:rFonts w:ascii="Times" w:hAnsi="Times"/>
          <w:bCs/>
        </w:rPr>
        <w:t xml:space="preserve"> (Fig. </w:t>
      </w:r>
      <w:r w:rsidR="00EE4DCF">
        <w:rPr>
          <w:rFonts w:ascii="Times" w:hAnsi="Times"/>
          <w:bCs/>
          <w:lang w:val="en-US"/>
        </w:rPr>
        <w:t>5</w:t>
      </w:r>
      <w:r w:rsidRPr="00B65DC2">
        <w:rPr>
          <w:rFonts w:ascii="Times" w:hAnsi="Times"/>
          <w:bCs/>
        </w:rPr>
        <w:t xml:space="preserve">c). </w:t>
      </w:r>
      <w:commentRangeStart w:id="22"/>
      <w:commentRangeStart w:id="23"/>
      <w:commentRangeStart w:id="24"/>
      <w:commentRangeStart w:id="25"/>
      <w:r w:rsidRPr="00B65DC2">
        <w:rPr>
          <w:rFonts w:ascii="Times" w:hAnsi="Times"/>
          <w:bCs/>
        </w:rPr>
        <w:t xml:space="preserve">Sites with the strongest reduction in fET are found in the driest climates (Fig. </w:t>
      </w:r>
      <w:r w:rsidR="000528D7">
        <w:rPr>
          <w:rFonts w:ascii="Times" w:hAnsi="Times"/>
          <w:bCs/>
          <w:lang w:val="en-US"/>
        </w:rPr>
        <w:t>6</w:t>
      </w:r>
      <w:r w:rsidRPr="00B65DC2">
        <w:rPr>
          <w:rFonts w:ascii="Times" w:hAnsi="Times"/>
          <w:bCs/>
        </w:rPr>
        <w:t>c)</w:t>
      </w:r>
      <w:r w:rsidR="002F0B8A" w:rsidRPr="00B65DC2">
        <w:rPr>
          <w:rFonts w:ascii="Times" w:hAnsi="Times"/>
          <w:bCs/>
        </w:rPr>
        <w:t>.</w:t>
      </w:r>
      <w:r w:rsidRPr="00B65DC2">
        <w:rPr>
          <w:rFonts w:ascii="Times" w:hAnsi="Times"/>
          <w:bCs/>
        </w:rPr>
        <w:t xml:space="preserve"> </w:t>
      </w:r>
      <w:r w:rsidR="002F0B8A" w:rsidRPr="00B65DC2">
        <w:rPr>
          <w:rFonts w:ascii="Times" w:hAnsi="Times"/>
          <w:bCs/>
        </w:rPr>
        <w:t xml:space="preserve">This is consistent with the strong soil moisture </w:t>
      </w:r>
      <w:r w:rsidR="007645F1" w:rsidRPr="00B65DC2">
        <w:rPr>
          <w:rFonts w:ascii="Times" w:hAnsi="Times"/>
          <w:bCs/>
        </w:rPr>
        <w:t>effects</w:t>
      </w:r>
      <w:r w:rsidR="002F0B8A" w:rsidRPr="00B65DC2">
        <w:rPr>
          <w:rFonts w:ascii="Times" w:hAnsi="Times"/>
          <w:bCs/>
        </w:rPr>
        <w:t xml:space="preserve"> </w:t>
      </w:r>
      <w:r w:rsidR="007645F1" w:rsidRPr="00B65DC2">
        <w:rPr>
          <w:rFonts w:ascii="Times" w:hAnsi="Times"/>
          <w:bCs/>
        </w:rPr>
        <w:t>detected</w:t>
      </w:r>
      <w:r w:rsidR="002F0B8A" w:rsidRPr="00B65DC2">
        <w:rPr>
          <w:rFonts w:ascii="Times" w:hAnsi="Times"/>
          <w:bCs/>
        </w:rPr>
        <w:t xml:space="preserve"> in arid and semi-arid regions</w:t>
      </w:r>
      <w:r w:rsidR="003B31BF" w:rsidRPr="00B65DC2">
        <w:rPr>
          <w:rFonts w:ascii="Times" w:hAnsi="Times"/>
          <w:bCs/>
          <w:color w:val="FF0000"/>
        </w:rPr>
        <w:t xml:space="preserve"> </w:t>
      </w:r>
      <w:r w:rsidR="008F0CB5" w:rsidRPr="00B65DC2">
        <w:rPr>
          <w:rFonts w:ascii="Times" w:hAnsi="Times"/>
          <w:bCs/>
        </w:rPr>
        <w:fldChar w:fldCharType="begin" w:fldLock="1"/>
      </w:r>
      <w:r w:rsidR="00E217A7" w:rsidRPr="00B65DC2">
        <w:rPr>
          <w:rFonts w:ascii="Times" w:hAnsi="Times"/>
          <w:bC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review","type":"article-journal","volume":"99"},"uris":["http://www.mendeley.com/documents/?uuid=b175eb47-ecaa-45f9-98ec-d2b8f0dcf00a"]},{"id":"ITEM-2","itemData":{"DOI":"10.1016/j.rse.2016.08.019","ISSN":"00344257","abstract":"Satellite remote sensing provides continuous observations of vegetation properties that can be used to estimate global terrestrial ecosystem gross primary production (GPP). The Photochemical Reflectance Index (PRI) has been shown to be sensitive to vegetation photosynthetic light use efficiency (LUE), GPP and canopy water-stress. Here, we use the NASA EOS MODIS (Moderate Resolution Imaging Spectroradiometer) based PRI with eddy covariance CO2 flux measurements and meteorological observations from 20 tower sites representing major plant functional type (PFT) classes within the continental USA (CONUS) to assess GPP sensitivity to soil moisture related water stress. The sPRI (scaled PRI) metric derived using MODIS band 13 as a reference channel (sPRI13) shows generally higher correspondence with tower GPP estimates than other potential MODIS reference bands. The sPRI13 observations were used as a proxy for soil moisture related water supply constraints to LUE within a satellite data driven terrestrial carbon flux model to estimate GPP (GPPPRI). The GPPPRI calculations show generally favorable correspondence with tower GPP estimates (0.457 ≤ R2 ≤ 0.818), except for lower GPPPRI performance over evergreen needleleaf forest (ENF) sites. A regional model sensitivity analysis using the sPRI13 as a water supply proxy indicated that water restrictions limit GPP over more than 21% of the CONUS domain, particularly in drier climate areas where atmospheric moisture deficits (VPD) alone are insufficient to represent both atmosphere demand and water supply controls affecting productivity. Our results indicate strong potential of the MODIS sPRI13 to represent soil moisture related water supply controls influencing photosynthesis, with enhanced (1-km resolution) delineation of these processes closer to the scale of in situ tower observations. These observations may provide an effective tool for characterizing sub-grid spatial heterogeneity in soil moisture related controls that inform coarser scale observations and estimates determined from other satellite observations and earth system models.","author":[{"dropping-particle":"","family":"He","given":"Mingzhu","non-dropping-particle":"","parse-names":false,"suffix":""},{"dropping-particle":"","family":"Kimball","given":"John S.","non-dropping-particle":"","parse-names":false,"suffix":""},{"dropping-particle":"","family":"Running","given":"Steven","non-dropping-particle":"","parse-names":false,"suffix":""},{"dropping-particle":"","family":"Ballantyne","given":"Ashley","non-dropping-particle":"","parse-names":false,"suffix":""},{"dropping-particle":"","family":"Guan","given":"Kaiyu","non-dropping-particle":"","parse-names":false,"suffix":""},{"dropping-particle":"","family":"Huemmrich","given":"Fred","non-dropping-particle":"","parse-names":false,"suffix":""}],"container-title":"Remote Sensing of Environment","id":"ITEM-2","issued":{"date-parts":[["2016"]]},"page":"173-183","publisher":"Elsevier Inc.","title":"Satellite detection of soil moisture related water stress impacts on ecosystem productivity using the MODIS-based photochemical reflectance index","type":"article-journal","volume":"186"},"uris":["http://www.mendeley.com/documents/?uuid=b1de5ed2-1574-4f87-9d05-174a0f53a13d"]},{"id":"ITEM-3","itemData":{"DOI":"10.1016/j.rse.2017.06.014","ISSN":"00344257","abstract":"Drought is a globally relevant hazard, and while various studies have investigated the relationship between droughts and different climate and ecosystem variables, they are often not global or they do not make use of direct soil moisture observations. Here we use satellite derived soil moisture observations from the Climate Change Initiative of the European Space Agency to quantify the relation between soil moisture drought and temperature, precipitation, evapotranspiration and vegetation during the peak of the growing season. Furthermore, we follow the temporal evolution of the buildup and recovery surrounding the drought peak. We find that in many regions longer-term precipitation deficits are the driving factors of large negative soil moisture anomalies. At the peak of the dry period large anomalies are found for precipitation, evapotranspiration, and temperature, while vegetation indices often show a delayed response. This delay is likely related to the limited information contained in the remotely sensed soil moisture signal on the deeper root zone, thus underestimating the available soil moisture for plants. Anomalies over grasslands are generally larger than over forests, likely linked to the ability of trees to better access water at deeper depths, and to save water during dry conditions. These results illustrate the relevance of remote-sensing based soil moisture as a new independent observation for studying land-vegetation-atmosphere dynamics at the global scale.","author":[{"dropping-particle":"","family":"Nicolai-Shaw","given":"Nadine","non-dropping-particle":"","parse-names":false,"suffix":""},{"dropping-particle":"","family":"Zscheischler","given":"Jakob","non-dropping-particle":"","parse-names":false,"suffix":""},{"dropping-particle":"","family":"Hirschi","given":"Martin","non-dropping-particle":"","parse-names":false,"suffix":""},{"dropping-particle":"","family":"Gudmundsson","given":"Lukas","non-dropping-particle":"","parse-names":false,"suffix":""},{"dropping-particle":"","family":"Seneviratne","given":"Sonia I.","non-dropping-particle":"","parse-names":false,"suffix":""}],"container-title":"Remote Sensing of Environment","id":"ITEM-3","issued":{"date-parts":[["2017"]]},"page":"216-225","publisher":"The Authors","title":"A drought event composite analysis using satellite remote-sensing based soil moisture","type":"article-journal","volume":"203"},"uris":["http://www.mendeley.com/documents/?uuid=10c0a969-cc6b-4a97-8f08-0c9e694d6f8f"]}],"mendeley":{"formattedCitation":"(He et al., 2016; Nicolai-Shaw et al., 2017; Sonia I. Seneviratne et al., 2010)","plainTextFormattedCitation":"(He et al., 2016; Nicolai-Shaw et al., 2017; Sonia I. Seneviratne et al., 2010)","previouslyFormattedCitation":"(He et al., 2016; Nicolai-Shaw et al., 2017; Sonia I. Seneviratne et al., 2010)"},"properties":{"noteIndex":0},"schema":"https://github.com/citation-style-language/schema/raw/master/csl-citation.json"}</w:instrText>
      </w:r>
      <w:r w:rsidR="008F0CB5" w:rsidRPr="00B65DC2">
        <w:rPr>
          <w:rFonts w:ascii="Times" w:hAnsi="Times"/>
          <w:bCs/>
        </w:rPr>
        <w:fldChar w:fldCharType="separate"/>
      </w:r>
      <w:r w:rsidR="00D60333" w:rsidRPr="00B65DC2">
        <w:rPr>
          <w:rFonts w:ascii="Times" w:hAnsi="Times"/>
          <w:bCs/>
          <w:noProof/>
          <w:lang w:val="fr-FR"/>
        </w:rPr>
        <w:t>(He et al., 2016; Nicolai-Shaw et al., 2017; Sonia I. Seneviratne et al., 2010)</w:t>
      </w:r>
      <w:r w:rsidR="008F0CB5" w:rsidRPr="00B65DC2">
        <w:rPr>
          <w:rFonts w:ascii="Times" w:hAnsi="Times"/>
          <w:bCs/>
        </w:rPr>
        <w:fldChar w:fldCharType="end"/>
      </w:r>
      <w:r w:rsidR="008F0CB5" w:rsidRPr="00DC6791">
        <w:rPr>
          <w:rFonts w:ascii="Times" w:hAnsi="Times"/>
          <w:bCs/>
          <w:lang w:val="fr-FR"/>
        </w:rPr>
        <w:t>.</w:t>
      </w:r>
      <w:r w:rsidR="008B2030" w:rsidRPr="00DC6791">
        <w:rPr>
          <w:rFonts w:ascii="Times" w:hAnsi="Times"/>
          <w:bCs/>
          <w:color w:val="FF0000"/>
          <w:lang w:val="fr-FR"/>
        </w:rPr>
        <w:t xml:space="preserve"> </w:t>
      </w:r>
      <w:r w:rsidRPr="00B65DC2">
        <w:rPr>
          <w:rFonts w:ascii="Times" w:hAnsi="Times"/>
          <w:bCs/>
        </w:rPr>
        <w:t>The</w:t>
      </w:r>
      <w:r w:rsidR="0068617A" w:rsidRPr="00B65DC2">
        <w:rPr>
          <w:rFonts w:ascii="Times" w:hAnsi="Times"/>
          <w:bCs/>
        </w:rPr>
        <w:t>se sites</w:t>
      </w:r>
      <w:r w:rsidRPr="00B65DC2">
        <w:rPr>
          <w:rFonts w:ascii="Times" w:hAnsi="Times"/>
          <w:bCs/>
        </w:rPr>
        <w:t xml:space="preserve"> are composed mostly by nontree vegetation: </w:t>
      </w:r>
      <w:r w:rsidR="002746A0" w:rsidRPr="00B65DC2">
        <w:rPr>
          <w:rFonts w:ascii="Times" w:hAnsi="Times"/>
          <w:bCs/>
        </w:rPr>
        <w:t>savannahs</w:t>
      </w:r>
      <w:r w:rsidRPr="00B65DC2">
        <w:rPr>
          <w:rFonts w:ascii="Times" w:hAnsi="Times"/>
          <w:bCs/>
        </w:rPr>
        <w:t xml:space="preserve"> (</w:t>
      </w:r>
      <w:r w:rsidR="00BB7096">
        <w:rPr>
          <w:rFonts w:ascii="Times" w:hAnsi="Times"/>
          <w:bCs/>
          <w:lang w:val="en-US"/>
        </w:rPr>
        <w:t>5</w:t>
      </w:r>
      <w:r w:rsidRPr="00B65DC2">
        <w:rPr>
          <w:rFonts w:ascii="Times" w:hAnsi="Times"/>
          <w:bCs/>
        </w:rPr>
        <w:t xml:space="preserve"> sites</w:t>
      </w:r>
      <w:r w:rsidR="004571FC" w:rsidRPr="00B65DC2">
        <w:rPr>
          <w:rFonts w:ascii="Times" w:hAnsi="Times"/>
          <w:bCs/>
        </w:rPr>
        <w:t xml:space="preserve"> over 1</w:t>
      </w:r>
      <w:r w:rsidR="003F2149">
        <w:rPr>
          <w:rFonts w:ascii="Times" w:hAnsi="Times"/>
          <w:bCs/>
          <w:lang w:val="en-US"/>
        </w:rPr>
        <w:t>1</w:t>
      </w:r>
      <w:r w:rsidRPr="00B65DC2">
        <w:rPr>
          <w:rFonts w:ascii="Times" w:hAnsi="Times"/>
          <w:bCs/>
        </w:rPr>
        <w:t>), grasslands (</w:t>
      </w:r>
      <w:r w:rsidR="003F2149">
        <w:rPr>
          <w:rFonts w:ascii="Times" w:hAnsi="Times"/>
          <w:bCs/>
          <w:lang w:val="en-US"/>
        </w:rPr>
        <w:t>4</w:t>
      </w:r>
      <w:r w:rsidRPr="00B65DC2">
        <w:rPr>
          <w:rFonts w:ascii="Times" w:hAnsi="Times"/>
          <w:bCs/>
        </w:rPr>
        <w:t xml:space="preserve"> sites</w:t>
      </w:r>
      <w:r w:rsidR="004571FC" w:rsidRPr="00B65DC2">
        <w:rPr>
          <w:rFonts w:ascii="Times" w:hAnsi="Times"/>
          <w:bCs/>
        </w:rPr>
        <w:t xml:space="preserve"> over 1</w:t>
      </w:r>
      <w:r w:rsidR="003F2149">
        <w:rPr>
          <w:rFonts w:ascii="Times" w:hAnsi="Times"/>
          <w:bCs/>
          <w:lang w:val="en-US"/>
        </w:rPr>
        <w:t>1</w:t>
      </w:r>
      <w:r w:rsidRPr="00B65DC2">
        <w:rPr>
          <w:rFonts w:ascii="Times" w:hAnsi="Times"/>
          <w:bCs/>
        </w:rPr>
        <w:t>) and shrublands (</w:t>
      </w:r>
      <w:r w:rsidR="00BB7096">
        <w:rPr>
          <w:rFonts w:ascii="Times" w:hAnsi="Times"/>
          <w:bCs/>
          <w:lang w:val="en-US"/>
        </w:rPr>
        <w:t>1</w:t>
      </w:r>
      <w:r w:rsidRPr="00B65DC2">
        <w:rPr>
          <w:rFonts w:ascii="Times" w:hAnsi="Times"/>
          <w:bCs/>
        </w:rPr>
        <w:t xml:space="preserve"> sites</w:t>
      </w:r>
      <w:r w:rsidR="004571FC" w:rsidRPr="00B65DC2">
        <w:rPr>
          <w:rFonts w:ascii="Times" w:hAnsi="Times"/>
          <w:bCs/>
        </w:rPr>
        <w:t xml:space="preserve"> over 1</w:t>
      </w:r>
      <w:r w:rsidR="003F2149">
        <w:rPr>
          <w:rFonts w:ascii="Times" w:hAnsi="Times"/>
          <w:bCs/>
          <w:lang w:val="en-US"/>
        </w:rPr>
        <w:t>1</w:t>
      </w:r>
      <w:r w:rsidR="00DC6791">
        <w:rPr>
          <w:rFonts w:ascii="Times" w:hAnsi="Times"/>
          <w:bCs/>
          <w:lang w:val="en-US"/>
        </w:rPr>
        <w:t>, Fig. 5b</w:t>
      </w:r>
      <w:r w:rsidRPr="00B65DC2">
        <w:rPr>
          <w:rFonts w:ascii="Times" w:hAnsi="Times"/>
          <w:bCs/>
        </w:rPr>
        <w:t>).</w:t>
      </w:r>
      <w:commentRangeEnd w:id="22"/>
      <w:r w:rsidR="00C60F99" w:rsidRPr="00B65DC2">
        <w:rPr>
          <w:rStyle w:val="CommentReference"/>
          <w:rFonts w:ascii="Times" w:hAnsi="Times"/>
        </w:rPr>
        <w:commentReference w:id="22"/>
      </w:r>
      <w:commentRangeEnd w:id="23"/>
      <w:r w:rsidR="00C60F99" w:rsidRPr="00B65DC2">
        <w:rPr>
          <w:rStyle w:val="CommentReference"/>
          <w:rFonts w:ascii="Times" w:hAnsi="Times"/>
        </w:rPr>
        <w:commentReference w:id="23"/>
      </w:r>
      <w:commentRangeEnd w:id="24"/>
      <w:r w:rsidR="001A451B" w:rsidRPr="00B65DC2">
        <w:rPr>
          <w:rStyle w:val="CommentReference"/>
          <w:rFonts w:ascii="Times" w:hAnsi="Times"/>
        </w:rPr>
        <w:commentReference w:id="24"/>
      </w:r>
      <w:commentRangeEnd w:id="25"/>
      <w:r w:rsidR="00EF67A8">
        <w:rPr>
          <w:rStyle w:val="CommentReference"/>
          <w:lang w:val="en-US"/>
        </w:rPr>
        <w:commentReference w:id="25"/>
      </w:r>
      <w:r w:rsidRPr="00B65DC2">
        <w:rPr>
          <w:rFonts w:ascii="Times" w:hAnsi="Times"/>
          <w:bCs/>
        </w:rPr>
        <w:t xml:space="preserve"> </w:t>
      </w:r>
    </w:p>
    <w:p w14:paraId="3718A33D" w14:textId="4D5E7755" w:rsidR="001B66AA" w:rsidRPr="00B65DC2" w:rsidRDefault="00C836EB" w:rsidP="00E24AEE">
      <w:pPr>
        <w:spacing w:after="120" w:line="480" w:lineRule="auto"/>
        <w:jc w:val="both"/>
        <w:rPr>
          <w:rFonts w:ascii="Times" w:eastAsia="Calibri" w:hAnsi="Times" w:cs="Arial"/>
          <w:iCs/>
          <w:u w:color="000000"/>
          <w:bdr w:val="nil"/>
          <w:lang w:val="en-GB"/>
        </w:rPr>
      </w:pPr>
      <w:r w:rsidRPr="00B65DC2">
        <w:rPr>
          <w:rFonts w:ascii="Times" w:hAnsi="Times"/>
          <w:bCs/>
        </w:rPr>
        <w:t xml:space="preserve">Our findings are consistent with </w:t>
      </w:r>
      <w:r w:rsidR="00F0143C" w:rsidRPr="00B65DC2">
        <w:rPr>
          <w:rFonts w:ascii="Times" w:hAnsi="Times"/>
          <w:bCs/>
        </w:rPr>
        <w:t>the fact</w:t>
      </w:r>
      <w:r w:rsidRPr="00B65DC2">
        <w:rPr>
          <w:rFonts w:ascii="Times" w:hAnsi="Times"/>
          <w:bCs/>
        </w:rPr>
        <w:t xml:space="preserve"> that forests are more </w:t>
      </w:r>
      <w:r w:rsidR="008763B4" w:rsidRPr="00B65DC2">
        <w:rPr>
          <w:rFonts w:ascii="Times" w:hAnsi="Times"/>
          <w:bCs/>
        </w:rPr>
        <w:t>resistant</w:t>
      </w:r>
      <w:r w:rsidRPr="00B65DC2">
        <w:rPr>
          <w:rFonts w:ascii="Times" w:hAnsi="Times"/>
          <w:bCs/>
        </w:rPr>
        <w:t xml:space="preserve"> to drought than </w:t>
      </w:r>
      <w:r w:rsidR="002C5335" w:rsidRPr="00B65DC2">
        <w:rPr>
          <w:rFonts w:ascii="Times" w:hAnsi="Times"/>
          <w:bCs/>
        </w:rPr>
        <w:t>grasslands and</w:t>
      </w:r>
      <w:r w:rsidRPr="00B65DC2">
        <w:rPr>
          <w:rFonts w:ascii="Times" w:hAnsi="Times"/>
          <w:bCs/>
        </w:rPr>
        <w:t xml:space="preserve"> can support vegetation activity over longer </w:t>
      </w:r>
      <w:r w:rsidR="00EE35C7" w:rsidRPr="00B65DC2">
        <w:rPr>
          <w:rFonts w:ascii="Times" w:hAnsi="Times"/>
          <w:bCs/>
        </w:rPr>
        <w:t>dry</w:t>
      </w:r>
      <w:r w:rsidRPr="00B65DC2">
        <w:rPr>
          <w:rFonts w:ascii="Times" w:hAnsi="Times"/>
          <w:bCs/>
        </w:rPr>
        <w:t xml:space="preserve"> periods</w:t>
      </w:r>
      <w:r w:rsidR="002B077C" w:rsidRPr="00B65DC2">
        <w:rPr>
          <w:rFonts w:ascii="Times" w:hAnsi="Times"/>
          <w:bCs/>
        </w:rPr>
        <w:t xml:space="preserve"> </w:t>
      </w:r>
      <w:r w:rsidR="002B077C" w:rsidRPr="00B65DC2">
        <w:rPr>
          <w:rFonts w:ascii="Times" w:eastAsia="Calibri" w:hAnsi="Times" w:cs="Arial"/>
          <w:iCs/>
          <w:u w:color="000000"/>
          <w:bdr w:val="nil"/>
          <w:lang w:val="en-GB"/>
        </w:rPr>
        <w:fldChar w:fldCharType="begin" w:fldLock="1"/>
      </w:r>
      <w:r w:rsidR="00E217A7" w:rsidRPr="00B65DC2">
        <w:rPr>
          <w:rFonts w:ascii="Times" w:eastAsia="Calibri" w:hAnsi="Times" w:cs="Arial"/>
          <w:iCs/>
          <w:u w:color="000000"/>
          <w:bdr w:val="nil"/>
          <w:lang w:val="en-GB"/>
        </w:rPr>
        <w:instrText>ADDIN CSL_CITATION {"citationItems":[{"id":"ITEM-1","itemData":{"DOI":"10.1111/gcb.13389","ISBN":"1365-2486","ISSN":"13652486","PMID":"27334054","abstract":"Droughts are expected to become more frequent and more intense under climate change. Plant mortality rates and biomass declines in response to drought depend on stomatal and xylem flow regulation. Plants operate on a continuum of xylem and stomatal regulation strategies from very isohydric (strict regulation) to very anisohydric. Coexisting species may display a variety of isohydricity behaviors. As such, it can be difficult to predict how to model the degree of isohydricity at the ecosystem scale by aggregating studies of individual species. This is nonetheless essential for accurate prediction of ecosystem drought resilience. In this study, we define a metric for the degree of isohydricity at the ecosystem scale in analogy with a recent metric introduced at the species level. Using data from the AMSR-E satellite, this metric is evaluated globally based on diurnal variations in microwave vegetation optical depth (VOD), which is directly related to leaf water potential. Areas with low annual mean radiation are found to be more anisohydric. Except for evergreen broadleaf forests in the tropics, which are very isohydric, and croplands, which are very anisohydric, land cover type is a poor predictor of ecosystem isohydricity, in accordance with previous species-scale observations. It is therefore also a poor basis for parameterizing water stress response in land-surface models. For taller ecosystems, canopy height is correlated with higher isohydricity (so that rainforests are mostly isohydric). Highly anisohydric areas show either high or low underlying water use efficiency. In seasonally dry locations, most ecosystems display a more isohydric response (increased stomatal regulation) during the dry season. In several seasonally dry tropical forests, this trend is reversed, as dry-season leaf-out appears to coincide with a shift toward more anisohydric strategies. The metric developed in this study allows for detailed investigations of spatial and temporal variations in plant water behavior.","author":[{"dropping-particle":"","family":"Konings","given":"Alexandra G.","non-dropping-particle":"","parse-names":false,"suffix":""},{"dropping-particle":"","family":"Gentine","given":"Pierre","non-dropping-particle":"","parse-names":false,"suffix":""}],"container-title":"Global Change Biology","id":"ITEM-1","issue":"2","issued":{"date-parts":[["2017"]]},"page":"891-905","title":"Global variations in ecosystem-scale isohydricity","type":"article-journal","volume":"23"},"uris":["http://www.mendeley.com/documents/?uuid=c293fa1a-d8c0-4ed1-9143-66c858d5a5f7"]},{"id":"ITEM-2","itemData":{"DOI":"10.1111/pce.12846","ISSN":"13653040","PMID":"27739594","abstract":"In this review, we address the relationship between stomatal behaviour, water potential regulation and hydraulic transport in plants, focusing on the implications for the iso/anisohydric classification of plant drought responses at seasonal timescales. We first revise the history of the isohydric concept and its possible definitions. Then, we use published data to answer two main questions: (1) is greater stomatal control in response to decreasing water availability associated with a tighter regulation of leaf water potential (ΨL) across species? and (2) is there an association between tighter ΨL regulation (~isohydric behaviour) and lower leaf conductance over time during a drought event? These two questions are addressed at two levels: across species growing in different sites and comparing only species coexisting at a given site. Our analyses show that, across species, a tight regulation of ΨL is not necessarily associated with greater stomatal control or with more constrained assimilation during drought. Therefore, iso/anisohydry defined in terms of ΨL regulation cannot be used as an indicator of a specific mechanism of drought-induced mortality or as a proxy for overall plant vulnerability to drought.","author":[{"dropping-particle":"","family":"Martínez-Vilalta","given":"Jordi","non-dropping-particle":"","parse-names":false,"suffix":""},{"dropping-particle":"","family":"Garcia-Forner","given":"Núria","non-dropping-particle":"","parse-names":false,"suffix":""}],"container-title":"Plant Cell and Environment","id":"ITEM-2","issue":"6","issued":{"date-parts":[["2017"]]},"page":"962-976","title":"Water potential regulation, stomatal behaviour and hydraulic transport under drought: deconstructing the iso/anisohydric concept","type":"article-journal","volume":"40"},"uris":["http://www.mendeley.com/documents/?uuid=44b58035-e37d-476a-b310-4371ba056ced"]},{"id":"ITEM-3","itemData":{"DOI":"10.1038/NGEO950","abstract":"Recent European heatwaves have raised interest in the impact of land cover conditions on temperature extremes. At present, it is believed that such extremes are enhanced by stronger surface heating of the atmosphere, when soil moisture content is below average. However, the impact of land cover on the exchange of water and energy and the interaction of this exchange with the soil water balance during heatwaves is largely unknown. Here we analyse observations from an extensive network of flux towers in Europe that reveal a difference between the temporal responses of forest and grassland ecosystems during heatwaves. We find that initially, surface heating is twice as high over forest than over grassland. Over grass, heating is suppressed by increased evaporation in response to increased solar radiation and temperature. Ultimately, however, this process accelerates soil moisture depletion and induces a critical shift in the regional climate system that leads to increased heating. We propose that this mechanism may explain the extreme temperatures in August 2003. We conclude that the conservative water use of forest contributes to increased temperatures in the short term, but mitigates the impact of the most extreme heat and/or long-lasting events. C limate extremes, such as prolonged periods of above-average high temperatures, have a large societal and economic impact. In Central and Western Europe, both average summer temperatures and heatwave occurrence are projected to increase in the coming decades 1-4 , associated with a transition towards a dryer summer climate regime 2. Trends in past decades are consistent with these projections 5. Large-scale, record-breaking summer heatwaves occurred recently in 2003 (refs 1,6-8) and 2006 (ref. 9), associated with widespread ecosystem damage and crop failures, increased human mortality and water shortages 1,7,10-12. European heatwaves are favoured by two atmospheric circulation patterns 13 : a deep anomalous trough covering the North Atlantic (June 2003; ref. 13), and an Omega blocking situation with an extensive high located over Northern Europe (August 2003, ref. 13; July 2006, ref. 9; see Supplementary Fig. S1). Model simulations and heat budget analyses suggest that the warm conditions associated with these circulation patterns can be amplified by reduced evaporative cooling because of soil moisture depletion 2,6,11,14. However, the relation between land cover and the temporal dynamics of evapotranspiration …","author":[{"dropping-particle":"","family":"Teuling","given":"Adriaan J","non-dropping-particle":"","parse-names":false,"suffix":""},{"dropping-particle":"","family":"Seneviratne","given":"Sonia I","non-dropping-particle":"","parse-names":false,"suffix":""},{"dropping-particle":"","family":"Stöckli","given":"Reto","non-dropping-particle":"","parse-names":false,"suffix":""},{"dropping-particle":"","family":"Reichstein","given":"Markus","non-dropping-particle":"","parse-names":false,"suffix":""},{"dropping-particle":"","family":"Moors","given":"Eddy","non-dropping-particle":"","parse-names":false,"suffix":""},{"dropping-particle":"","family":"Ciais","given":"Philippe","non-dropping-particle":"","parse-names":false,"suffix":""},{"dropping-particle":"","family":"Luyssaert","given":"Sebastiaan","non-dropping-particle":"","parse-names":false,"suffix":""},{"dropping-particle":"","family":"Hurk","given":"Bart","non-dropping-particle":"Van Den","parse-names":false,"suffix":""},{"dropping-particle":"","family":"Ammann","given":"Christof","non-dropping-particle":"","parse-names":false,"suffix":""},{"dropping-particle":"","family":"Bernhofer","given":"Christian","non-dropping-particle":"","parse-names":false,"suffix":""},{"dropping-particle":"","family":"Dellwik","given":"Ebba","non-dropping-particle":"","parse-names":false,"suffix":""},{"dropping-particle":"","family":"Gianelle","given":"Damiano","non-dropping-particle":"","parse-names":false,"suffix":""},{"dropping-particle":"","family":"Gielen","given":"Bert","non-dropping-particle":"","parse-names":false,"suffix":""},{"dropping-particle":"","family":"Grünwald","given":"Thomas","non-dropping-particle":"","parse-names":false,"suffix":""},{"dropping-particle":"","family":"Klumpp","given":"Katja","non-dropping-particle":"","parse-names":false,"suffix":""},{"dropping-particle":"","family":"Montagnani","given":"Leonardo","non-dropping-particle":"","parse-names":false,"suffix":""},{"dropping-particle":"","family":"Moureaux","given":"Christine","non-dropping-particle":"","parse-names":false,"suffix":""},{"dropping-particle":"","family":"Sottocornola","given":"Matteo","non-dropping-particle":"","parse-names":false,"suffix":""},{"dropping-particle":"","family":"Wohlfahrt","given":"Georg","non-dropping-particle":"","parse-names":false,"suffix":""}],"container-title":"Nature Geoscience","id":"ITEM-3","issued":{"date-parts":[["2010"]]},"title":"Contrasting response of European forest and grassland energy exchange to heatwaves","type":"article-journal"},"uris":["http://www.mendeley.com/documents/?uuid=5a3a9a0f-9e4a-3841-8d2f-6350132dfd44"]}],"mendeley":{"formattedCitation":"(Konings &amp; Gentine, 2017; Martínez-Vilalta &amp; Garcia-Forner, 2017; Adriaan J Teuling et al., 2010)","manualFormatting":"(Konings &amp; Gentine, 2017; Martínez-Vilalta &amp; Garcia-Forner, 2017; Teuling et al., 2010)","plainTextFormattedCitation":"(Konings &amp; Gentine, 2017; Martínez-Vilalta &amp; Garcia-Forner, 2017; Adriaan J Teuling et al., 2010)","previouslyFormattedCitation":"(Konings &amp; Gentine, 2017; Martínez-Vilalta &amp; Garcia-Forner, 2017; Adriaan J Teuling et al., 2010)"},"properties":{"noteIndex":0},"schema":"https://github.com/citation-style-language/schema/raw/master/csl-citation.json"}</w:instrText>
      </w:r>
      <w:r w:rsidR="002B077C" w:rsidRPr="00B65DC2">
        <w:rPr>
          <w:rFonts w:ascii="Times" w:eastAsia="Calibri" w:hAnsi="Times" w:cs="Arial"/>
          <w:iCs/>
          <w:u w:color="000000"/>
          <w:bdr w:val="nil"/>
          <w:lang w:val="en-GB"/>
        </w:rPr>
        <w:fldChar w:fldCharType="separate"/>
      </w:r>
      <w:r w:rsidR="002B077C" w:rsidRPr="00B65DC2">
        <w:rPr>
          <w:rFonts w:ascii="Times" w:eastAsia="Calibri" w:hAnsi="Times" w:cs="Arial"/>
          <w:iCs/>
          <w:noProof/>
          <w:u w:color="000000"/>
          <w:bdr w:val="nil"/>
          <w:lang w:val="fr-FR"/>
        </w:rPr>
        <w:t>(Konings &amp; Gentine, 2017; Martínez-Vilalta &amp; Garcia-Forner, 2017; Teuling et al., 2010)</w:t>
      </w:r>
      <w:r w:rsidR="002B077C" w:rsidRPr="00B65DC2">
        <w:rPr>
          <w:rFonts w:ascii="Times" w:eastAsia="Calibri" w:hAnsi="Times" w:cs="Arial"/>
          <w:iCs/>
          <w:u w:color="000000"/>
          <w:bdr w:val="nil"/>
          <w:lang w:val="en-GB"/>
        </w:rPr>
        <w:fldChar w:fldCharType="end"/>
      </w:r>
      <w:r w:rsidR="002B077C" w:rsidRPr="00B65DC2">
        <w:rPr>
          <w:rFonts w:ascii="Times" w:eastAsia="Calibri" w:hAnsi="Times" w:cs="Arial"/>
          <w:iCs/>
          <w:u w:color="000000"/>
          <w:bdr w:val="nil"/>
          <w:lang w:val="fr-FR"/>
        </w:rPr>
        <w:t>.</w:t>
      </w:r>
      <w:r w:rsidR="00567E75" w:rsidRPr="00B65DC2">
        <w:rPr>
          <w:rFonts w:ascii="Times" w:eastAsia="Calibri" w:hAnsi="Times" w:cs="Arial"/>
          <w:iCs/>
          <w:u w:color="000000"/>
          <w:bdr w:val="nil"/>
          <w:lang w:val="fr-FR"/>
        </w:rPr>
        <w:t xml:space="preserve"> </w:t>
      </w:r>
      <w:r w:rsidR="00DA0AAA" w:rsidRPr="00B65DC2">
        <w:rPr>
          <w:rFonts w:ascii="Times" w:eastAsia="Calibri" w:hAnsi="Times" w:cs="Arial"/>
          <w:iCs/>
          <w:u w:color="000000"/>
          <w:bdr w:val="nil"/>
          <w:lang w:val="en-GB"/>
        </w:rPr>
        <w:t xml:space="preserve">Grasslands have shallower </w:t>
      </w:r>
      <w:proofErr w:type="gramStart"/>
      <w:r w:rsidR="00DA0AAA" w:rsidRPr="00B65DC2">
        <w:rPr>
          <w:rFonts w:ascii="Times" w:eastAsia="Calibri" w:hAnsi="Times" w:cs="Arial"/>
          <w:iCs/>
          <w:u w:color="000000"/>
          <w:bdr w:val="nil"/>
          <w:lang w:val="en-GB"/>
        </w:rPr>
        <w:t>roots</w:t>
      </w:r>
      <w:proofErr w:type="gramEnd"/>
      <w:r w:rsidR="00DA0AAA" w:rsidRPr="00B65DC2">
        <w:rPr>
          <w:rFonts w:ascii="Times" w:eastAsia="Calibri" w:hAnsi="Times" w:cs="Arial"/>
          <w:iCs/>
          <w:u w:color="000000"/>
          <w:bdr w:val="nil"/>
          <w:lang w:val="en-GB"/>
        </w:rPr>
        <w:t xml:space="preserve"> and they are thus more likely to experience water stress when </w:t>
      </w:r>
      <w:r w:rsidR="003E620C" w:rsidRPr="00B65DC2">
        <w:rPr>
          <w:rFonts w:ascii="Times" w:eastAsia="Calibri" w:hAnsi="Times" w:cs="Arial"/>
          <w:iCs/>
          <w:u w:color="000000"/>
          <w:bdr w:val="nil"/>
          <w:lang w:val="en-GB"/>
        </w:rPr>
        <w:t xml:space="preserve">the </w:t>
      </w:r>
      <w:r w:rsidR="00DA0AAA" w:rsidRPr="00B65DC2">
        <w:rPr>
          <w:rFonts w:ascii="Times" w:eastAsia="Calibri" w:hAnsi="Times" w:cs="Arial"/>
          <w:iCs/>
          <w:u w:color="000000"/>
          <w:bdr w:val="nil"/>
          <w:lang w:val="en-GB"/>
        </w:rPr>
        <w:t>topsoil dries out. Forests have deeper roots that can access deeper water stores, and they are thus more resilient to high CWD</w:t>
      </w:r>
      <w:r w:rsidR="00B71693" w:rsidRPr="00B65DC2">
        <w:rPr>
          <w:rFonts w:ascii="Times" w:eastAsia="Calibri" w:hAnsi="Times" w:cs="Arial"/>
          <w:iCs/>
          <w:u w:color="000000"/>
          <w:bdr w:val="nil"/>
          <w:lang w:val="en-GB"/>
        </w:rPr>
        <w:t xml:space="preserve"> </w:t>
      </w:r>
      <w:r w:rsidR="00567E75" w:rsidRPr="00B65DC2">
        <w:rPr>
          <w:rFonts w:ascii="Times" w:eastAsia="Calibri" w:hAnsi="Times" w:cs="Arial"/>
          <w:iCs/>
          <w:u w:color="000000"/>
          <w:bdr w:val="nil"/>
          <w:lang w:val="en-GB"/>
        </w:rPr>
        <w:fldChar w:fldCharType="begin" w:fldLock="1"/>
      </w:r>
      <w:r w:rsidR="00E217A7" w:rsidRPr="00B65DC2">
        <w:rPr>
          <w:rFonts w:ascii="Times" w:eastAsia="Calibri" w:hAnsi="Times" w:cs="Arial"/>
          <w:iCs/>
          <w:u w:color="000000"/>
          <w:bdr w:val="nil"/>
          <w:lang w:val="en-GB"/>
        </w:rPr>
        <w:instrText>ADDIN CSL_CITATION {"citationItems":[{"id":"ITEM-1","itemData":{"DOI":"10.1073/pnas.1712381114","ISSN":"10916490","PMID":"28923923","abstract":"Plant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w:instrText>
      </w:r>
      <w:r w:rsidR="00E217A7" w:rsidRPr="00B65DC2">
        <w:rPr>
          <w:rFonts w:eastAsia="Calibri"/>
          <w:iCs/>
          <w:u w:color="000000"/>
          <w:bdr w:val="nil"/>
          <w:lang w:val="en-GB"/>
        </w:rPr>
        <w:instrText>″</w:instrText>
      </w:r>
      <w:r w:rsidR="00E217A7" w:rsidRPr="00B65DC2">
        <w:rPr>
          <w:rFonts w:ascii="Times" w:eastAsia="Calibri" w:hAnsi="Times" w:cs="Arial"/>
          <w:iCs/>
          <w:u w:color="000000"/>
          <w:bdr w:val="nil"/>
          <w:lang w:val="en-GB"/>
        </w:rPr>
        <w:instrText xml:space="preserve"> (</w:instrText>
      </w:r>
      <w:r w:rsidR="00E217A7" w:rsidRPr="00B65DC2">
        <w:rPr>
          <w:rFonts w:ascii="Cambria Math" w:eastAsia="Calibri" w:hAnsi="Cambria Math" w:cs="Cambria Math"/>
          <w:iCs/>
          <w:u w:color="000000"/>
          <w:bdr w:val="nil"/>
          <w:lang w:val="en-GB"/>
        </w:rPr>
        <w:instrText>∼</w:instrText>
      </w:r>
      <w:r w:rsidR="00E217A7" w:rsidRPr="00B65DC2">
        <w:rPr>
          <w:rFonts w:ascii="Times" w:eastAsia="Calibri" w:hAnsi="Times" w:cs="Arial"/>
          <w:iCs/>
          <w:u w:color="000000"/>
          <w:bdr w:val="nil"/>
          <w:lang w:val="en-GB"/>
        </w:rPr>
        <w:instrText>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author":[{"dropping-particle":"","family":"Fan","given":"Ying","non-dropping-particle":"","parse-names":false,"suffix":""},{"dropping-particle":"","family":"Miguez-Macho","given":"Gonzalo","non-dropping-particle":"","parse-names":false,"suffix":""},{"dropping-particle":"","family":"Jobbágy","given":"Esteban G.","non-dropping-particle":"","parse-names":false,"suffix":""},{"dropping-particle":"","family":"Jackson","given":"Robert B.","non-dropping-particle":"","parse-names":false,"suffix":""},{"dropping-particle":"","family":"Otero-Casal","given":"Carlos","non-dropping-particle":"","parse-names":false,"suffix":""}],"container-title":"Proceedings of the National Academy of Sciences of the United States of America","id":"ITEM-1","issue":"40","issued":{"date-parts":[["2017"]]},"page":"10572-10577","title":"Hydrologic regulation of plant rooting depth","type":"article-journal","volume":"114"},"uris":["http://www.mendeley.com/documents/?uuid=51fe921d-94e2-4320-99a6-5a9bf5c792bf"]}],"mendeley":{"formattedCitation":"(Ying Fan et al., 2017)","plainTextFormattedCitation":"(Ying Fan et al., 2017)","previouslyFormattedCitation":"(Ying Fan et al., 2017)"},"properties":{"noteIndex":0},"schema":"https://github.com/citation-style-language/schema/raw/master/csl-citation.json"}</w:instrText>
      </w:r>
      <w:r w:rsidR="00567E75" w:rsidRPr="00B65DC2">
        <w:rPr>
          <w:rFonts w:ascii="Times" w:eastAsia="Calibri" w:hAnsi="Times" w:cs="Arial"/>
          <w:iCs/>
          <w:u w:color="000000"/>
          <w:bdr w:val="nil"/>
          <w:lang w:val="en-GB"/>
        </w:rPr>
        <w:fldChar w:fldCharType="separate"/>
      </w:r>
      <w:r w:rsidR="00D60333" w:rsidRPr="00B65DC2">
        <w:rPr>
          <w:rFonts w:ascii="Times" w:eastAsia="Calibri" w:hAnsi="Times" w:cs="Arial"/>
          <w:iCs/>
          <w:noProof/>
          <w:u w:color="000000"/>
          <w:bdr w:val="nil"/>
          <w:lang w:val="en-GB"/>
        </w:rPr>
        <w:t>(Ying Fan et al., 2017)</w:t>
      </w:r>
      <w:r w:rsidR="00567E75" w:rsidRPr="00B65DC2">
        <w:rPr>
          <w:rFonts w:ascii="Times" w:eastAsia="Calibri" w:hAnsi="Times" w:cs="Arial"/>
          <w:iCs/>
          <w:u w:color="000000"/>
          <w:bdr w:val="nil"/>
          <w:lang w:val="en-GB"/>
        </w:rPr>
        <w:fldChar w:fldCharType="end"/>
      </w:r>
      <w:r w:rsidR="00567E75" w:rsidRPr="00B65DC2">
        <w:rPr>
          <w:rFonts w:ascii="Times" w:eastAsia="Calibri" w:hAnsi="Times" w:cs="Arial"/>
          <w:iCs/>
          <w:u w:color="000000"/>
          <w:bdr w:val="nil"/>
          <w:lang w:val="en-GB"/>
        </w:rPr>
        <w:t xml:space="preserve">. </w:t>
      </w:r>
      <w:r w:rsidR="005A69BB" w:rsidRPr="00B65DC2">
        <w:rPr>
          <w:rFonts w:ascii="Times" w:eastAsia="Calibri" w:hAnsi="Times" w:cs="Arial"/>
          <w:iCs/>
          <w:u w:color="000000"/>
          <w:bdr w:val="nil"/>
          <w:lang w:val="en-GB"/>
        </w:rPr>
        <w:t>Th</w:t>
      </w:r>
      <w:r w:rsidR="00443810">
        <w:rPr>
          <w:rFonts w:ascii="Times" w:eastAsia="Calibri" w:hAnsi="Times" w:cs="Arial"/>
          <w:iCs/>
          <w:u w:color="000000"/>
          <w:bdr w:val="nil"/>
          <w:lang w:val="en-GB"/>
        </w:rPr>
        <w:t>e</w:t>
      </w:r>
      <w:r w:rsidR="005A69BB" w:rsidRPr="00B65DC2">
        <w:rPr>
          <w:rFonts w:ascii="Times" w:eastAsia="Calibri" w:hAnsi="Times" w:cs="Arial"/>
          <w:iCs/>
          <w:u w:color="000000"/>
          <w:bdr w:val="nil"/>
          <w:lang w:val="en-GB"/>
        </w:rPr>
        <w:t xml:space="preserve"> different behaviour </w:t>
      </w:r>
      <w:r w:rsidR="0022473F">
        <w:rPr>
          <w:rFonts w:ascii="Times" w:eastAsia="Calibri" w:hAnsi="Times" w:cs="Arial"/>
          <w:iCs/>
          <w:u w:color="000000"/>
          <w:bdr w:val="nil"/>
          <w:lang w:val="en-GB"/>
        </w:rPr>
        <w:t xml:space="preserve">observed in </w:t>
      </w:r>
      <w:r w:rsidR="008349E0">
        <w:rPr>
          <w:rFonts w:ascii="Times" w:eastAsia="Calibri" w:hAnsi="Times" w:cs="Arial"/>
          <w:iCs/>
          <w:u w:color="000000"/>
          <w:bdr w:val="nil"/>
          <w:lang w:val="en-GB"/>
        </w:rPr>
        <w:t xml:space="preserve">grasslands </w:t>
      </w:r>
      <w:r w:rsidR="0022473F">
        <w:rPr>
          <w:rFonts w:ascii="Times" w:eastAsia="Calibri" w:hAnsi="Times" w:cs="Arial"/>
          <w:iCs/>
          <w:u w:color="000000"/>
          <w:bdr w:val="nil"/>
          <w:lang w:val="en-GB"/>
        </w:rPr>
        <w:t>and</w:t>
      </w:r>
      <w:r w:rsidR="008349E0">
        <w:rPr>
          <w:rFonts w:ascii="Times" w:eastAsia="Calibri" w:hAnsi="Times" w:cs="Arial"/>
          <w:iCs/>
          <w:u w:color="000000"/>
          <w:bdr w:val="nil"/>
          <w:lang w:val="en-GB"/>
        </w:rPr>
        <w:t xml:space="preserve"> forests </w:t>
      </w:r>
      <w:r w:rsidR="005A69BB" w:rsidRPr="00B65DC2">
        <w:rPr>
          <w:rFonts w:ascii="Times" w:eastAsia="Calibri" w:hAnsi="Times" w:cs="Arial"/>
          <w:iCs/>
          <w:u w:color="000000"/>
          <w:bdr w:val="nil"/>
          <w:lang w:val="en-GB"/>
        </w:rPr>
        <w:t xml:space="preserve">could explain the </w:t>
      </w:r>
      <w:r w:rsidR="002C5335" w:rsidRPr="00B65DC2">
        <w:rPr>
          <w:rFonts w:ascii="Times" w:eastAsia="Calibri" w:hAnsi="Times" w:cs="Arial"/>
          <w:iCs/>
          <w:u w:color="000000"/>
          <w:bdr w:val="nil"/>
          <w:lang w:val="en-GB"/>
        </w:rPr>
        <w:t>drop</w:t>
      </w:r>
      <w:r w:rsidR="005A69BB" w:rsidRPr="00B65DC2">
        <w:rPr>
          <w:rFonts w:ascii="Times" w:eastAsia="Calibri" w:hAnsi="Times" w:cs="Arial"/>
          <w:iCs/>
          <w:u w:color="000000"/>
          <w:bdr w:val="nil"/>
          <w:lang w:val="en-GB"/>
        </w:rPr>
        <w:t xml:space="preserve"> in </w:t>
      </w:r>
      <w:proofErr w:type="spellStart"/>
      <w:r w:rsidR="005A69BB" w:rsidRPr="00B65DC2">
        <w:rPr>
          <w:rFonts w:ascii="Times" w:eastAsia="Calibri" w:hAnsi="Times" w:cs="Arial"/>
          <w:iCs/>
          <w:u w:color="000000"/>
          <w:bdr w:val="nil"/>
          <w:lang w:val="en-GB"/>
        </w:rPr>
        <w:t>fET</w:t>
      </w:r>
      <w:proofErr w:type="spellEnd"/>
      <w:r w:rsidR="005A69BB" w:rsidRPr="00B65DC2">
        <w:rPr>
          <w:rFonts w:ascii="Times" w:eastAsia="Calibri" w:hAnsi="Times" w:cs="Arial"/>
          <w:iCs/>
          <w:u w:color="000000"/>
          <w:bdr w:val="nil"/>
          <w:lang w:val="en-GB"/>
        </w:rPr>
        <w:t xml:space="preserve"> after a </w:t>
      </w:r>
      <w:r w:rsidR="00E12A0A" w:rsidRPr="00B65DC2">
        <w:rPr>
          <w:rFonts w:ascii="Times" w:eastAsia="Calibri" w:hAnsi="Times" w:cs="Arial"/>
          <w:iCs/>
          <w:u w:color="000000"/>
          <w:bdr w:val="nil"/>
          <w:lang w:val="en-GB"/>
        </w:rPr>
        <w:t xml:space="preserve">certain </w:t>
      </w:r>
      <w:r w:rsidR="005A69BB" w:rsidRPr="00B65DC2">
        <w:rPr>
          <w:rFonts w:ascii="Times" w:eastAsia="Calibri" w:hAnsi="Times" w:cs="Arial"/>
          <w:iCs/>
          <w:u w:color="000000"/>
          <w:bdr w:val="nil"/>
          <w:lang w:val="en-GB"/>
        </w:rPr>
        <w:t xml:space="preserve">CWD threshold </w:t>
      </w:r>
      <w:r w:rsidR="00C15F9D" w:rsidRPr="00B65DC2">
        <w:rPr>
          <w:rFonts w:ascii="Times" w:eastAsia="Calibri" w:hAnsi="Times" w:cs="Arial"/>
          <w:iCs/>
          <w:u w:color="000000"/>
          <w:bdr w:val="nil"/>
          <w:lang w:val="en-GB"/>
        </w:rPr>
        <w:t>(</w:t>
      </w:r>
      <w:r w:rsidR="005A69BB" w:rsidRPr="00B65DC2">
        <w:rPr>
          <w:rFonts w:ascii="Times" w:eastAsia="Calibri" w:hAnsi="Times" w:cs="Arial"/>
          <w:iCs/>
          <w:u w:color="000000"/>
          <w:bdr w:val="nil"/>
          <w:lang w:val="en-GB"/>
        </w:rPr>
        <w:t xml:space="preserve">Fig. </w:t>
      </w:r>
      <w:r w:rsidR="004F1EBC">
        <w:rPr>
          <w:rFonts w:ascii="Times" w:eastAsia="Calibri" w:hAnsi="Times" w:cs="Arial"/>
          <w:iCs/>
          <w:u w:color="000000"/>
          <w:bdr w:val="nil"/>
          <w:lang w:val="en-GB"/>
        </w:rPr>
        <w:t>5</w:t>
      </w:r>
      <w:r w:rsidR="005A69BB" w:rsidRPr="00B65DC2">
        <w:rPr>
          <w:rFonts w:ascii="Times" w:eastAsia="Calibri" w:hAnsi="Times" w:cs="Arial"/>
          <w:iCs/>
          <w:u w:color="000000"/>
          <w:bdr w:val="nil"/>
          <w:lang w:val="en-GB"/>
        </w:rPr>
        <w:t>e</w:t>
      </w:r>
      <w:r w:rsidR="00C15F9D" w:rsidRPr="00B65DC2">
        <w:rPr>
          <w:rFonts w:ascii="Times" w:eastAsia="Calibri" w:hAnsi="Times" w:cs="Arial"/>
          <w:iCs/>
          <w:u w:color="000000"/>
          <w:bdr w:val="nil"/>
          <w:lang w:val="en-GB"/>
        </w:rPr>
        <w:t>)</w:t>
      </w:r>
      <w:r w:rsidR="005A69BB" w:rsidRPr="00B65DC2">
        <w:rPr>
          <w:rFonts w:ascii="Times" w:eastAsia="Calibri" w:hAnsi="Times" w:cs="Arial"/>
          <w:iCs/>
          <w:u w:color="000000"/>
          <w:bdr w:val="nil"/>
          <w:lang w:val="en-GB"/>
        </w:rPr>
        <w:t xml:space="preserve">. In the </w:t>
      </w:r>
      <w:r w:rsidR="00C92BFD">
        <w:rPr>
          <w:rFonts w:ascii="Times" w:eastAsia="Calibri" w:hAnsi="Times" w:cs="Arial"/>
          <w:iCs/>
          <w:u w:color="000000"/>
          <w:bdr w:val="nil"/>
          <w:lang w:val="en-GB"/>
        </w:rPr>
        <w:t xml:space="preserve">'low </w:t>
      </w:r>
      <w:proofErr w:type="spellStart"/>
      <w:r w:rsidR="00C92BFD">
        <w:rPr>
          <w:rFonts w:ascii="Times" w:eastAsia="Calibri" w:hAnsi="Times" w:cs="Arial"/>
          <w:iCs/>
          <w:u w:color="000000"/>
          <w:bdr w:val="nil"/>
          <w:lang w:val="en-GB"/>
        </w:rPr>
        <w:t>fET</w:t>
      </w:r>
      <w:proofErr w:type="spellEnd"/>
      <w:r w:rsidR="00C92BFD">
        <w:rPr>
          <w:rFonts w:ascii="Times" w:eastAsia="Calibri" w:hAnsi="Times" w:cs="Arial"/>
          <w:iCs/>
          <w:u w:color="000000"/>
          <w:bdr w:val="nil"/>
          <w:lang w:val="en-GB"/>
        </w:rPr>
        <w:t>'</w:t>
      </w:r>
      <w:r w:rsidR="005A69BB" w:rsidRPr="00B65DC2">
        <w:rPr>
          <w:rFonts w:ascii="Times" w:eastAsia="Calibri" w:hAnsi="Times" w:cs="Arial"/>
          <w:iCs/>
          <w:u w:color="000000"/>
          <w:bdr w:val="nil"/>
          <w:lang w:val="en-GB"/>
        </w:rPr>
        <w:t xml:space="preserve"> </w:t>
      </w:r>
      <w:r w:rsidR="00C92BFD">
        <w:rPr>
          <w:rFonts w:ascii="Times" w:eastAsia="Calibri" w:hAnsi="Times" w:cs="Arial"/>
          <w:iCs/>
          <w:u w:color="000000"/>
          <w:bdr w:val="nil"/>
          <w:lang w:val="en-GB"/>
        </w:rPr>
        <w:t>group</w:t>
      </w:r>
      <w:r w:rsidR="005A69BB" w:rsidRPr="00B65DC2">
        <w:rPr>
          <w:rFonts w:ascii="Times" w:eastAsia="Calibri" w:hAnsi="Times" w:cs="Arial"/>
          <w:iCs/>
          <w:u w:color="000000"/>
          <w:bdr w:val="nil"/>
          <w:lang w:val="en-GB"/>
        </w:rPr>
        <w:t xml:space="preserve">, the dominant PFT is </w:t>
      </w:r>
      <w:r w:rsidR="002746A0" w:rsidRPr="00B65DC2">
        <w:rPr>
          <w:rFonts w:ascii="Times" w:eastAsia="Calibri" w:hAnsi="Times" w:cs="Arial"/>
          <w:iCs/>
          <w:u w:color="000000"/>
          <w:bdr w:val="nil"/>
          <w:lang w:val="en-GB"/>
        </w:rPr>
        <w:t>savannah</w:t>
      </w:r>
      <w:r w:rsidR="00A1682D" w:rsidRPr="00B65DC2">
        <w:rPr>
          <w:rFonts w:ascii="Times" w:eastAsia="Calibri" w:hAnsi="Times" w:cs="Arial"/>
          <w:iCs/>
          <w:u w:color="000000"/>
          <w:bdr w:val="nil"/>
          <w:lang w:val="en-GB"/>
        </w:rPr>
        <w:t>,</w:t>
      </w:r>
      <w:r w:rsidR="005A69BB" w:rsidRPr="00B65DC2">
        <w:rPr>
          <w:rFonts w:ascii="Times" w:eastAsia="Calibri" w:hAnsi="Times" w:cs="Arial"/>
          <w:iCs/>
          <w:u w:color="000000"/>
          <w:bdr w:val="nil"/>
          <w:lang w:val="en-GB"/>
        </w:rPr>
        <w:t xml:space="preserve"> a </w:t>
      </w:r>
      <w:r w:rsidR="00861777" w:rsidRPr="00B65DC2">
        <w:rPr>
          <w:rFonts w:ascii="Times" w:eastAsia="Calibri" w:hAnsi="Times" w:cs="Arial"/>
          <w:iCs/>
          <w:u w:color="000000"/>
          <w:bdr w:val="nil"/>
          <w:lang w:val="en-GB"/>
        </w:rPr>
        <w:t xml:space="preserve">tree-grass </w:t>
      </w:r>
      <w:r w:rsidR="005A69BB" w:rsidRPr="00B65DC2">
        <w:rPr>
          <w:rFonts w:ascii="Times" w:eastAsia="Calibri" w:hAnsi="Times" w:cs="Arial"/>
          <w:iCs/>
          <w:u w:color="000000"/>
          <w:bdr w:val="nil"/>
          <w:lang w:val="en-GB"/>
        </w:rPr>
        <w:t xml:space="preserve">ecosystem characterised by </w:t>
      </w:r>
      <w:r w:rsidR="00E12A0A" w:rsidRPr="00B65DC2">
        <w:rPr>
          <w:rFonts w:ascii="Times" w:eastAsia="Calibri" w:hAnsi="Times" w:cs="Arial"/>
          <w:iCs/>
          <w:u w:color="000000"/>
          <w:bdr w:val="nil"/>
          <w:lang w:val="en-GB"/>
        </w:rPr>
        <w:t>a</w:t>
      </w:r>
      <w:r w:rsidR="005A69BB" w:rsidRPr="00B65DC2">
        <w:rPr>
          <w:rFonts w:ascii="Times" w:eastAsia="Calibri" w:hAnsi="Times" w:cs="Arial"/>
          <w:iCs/>
          <w:u w:color="000000"/>
          <w:bdr w:val="nil"/>
          <w:lang w:val="en-GB"/>
        </w:rPr>
        <w:t xml:space="preserve"> herbaceous understory (grassland) interrupted by sufficiently spaced trees, so that the canopy is never continuous (Fig. 5b)</w:t>
      </w:r>
      <w:r w:rsidR="00E32465" w:rsidRPr="00B65DC2">
        <w:rPr>
          <w:rFonts w:ascii="Times" w:eastAsia="Calibri" w:hAnsi="Times" w:cs="Arial"/>
          <w:iCs/>
          <w:u w:color="000000"/>
          <w:bdr w:val="nil"/>
          <w:lang w:val="en-GB"/>
        </w:rPr>
        <w:t xml:space="preserve"> </w:t>
      </w:r>
      <w:r w:rsidR="00E32465" w:rsidRPr="00B65DC2">
        <w:rPr>
          <w:rFonts w:ascii="Times" w:eastAsia="Calibri" w:hAnsi="Times" w:cs="Arial"/>
          <w:iCs/>
          <w:u w:color="000000"/>
          <w:bdr w:val="nil"/>
          <w:lang w:val="en-GB"/>
        </w:rPr>
        <w:fldChar w:fldCharType="begin" w:fldLock="1"/>
      </w:r>
      <w:r w:rsidR="00E217A7" w:rsidRPr="00B65DC2">
        <w:rPr>
          <w:rFonts w:ascii="Times" w:eastAsia="Calibri" w:hAnsi="Times" w:cs="Arial"/>
          <w:iCs/>
          <w:u w:color="000000"/>
          <w:bdr w:val="nil"/>
          <w:lang w:val="en-GB"/>
        </w:rPr>
        <w:instrText>ADDIN CSL_CITATION {"citationItems":[{"id":"ITEM-1","itemData":{"DOI":"10.3390/rs10081293","ISSN":"2072-4292","abstract":"&lt;p&gt;Tree–grass ecosystems are widely distributed. However, their phenology has not yet been fully characterized. The technique of repeated digital photographs for plant phenology monitoring (hereafter referred as PhenoCam) provide opportunities for long-term monitoring of plant phenology, and extracting phenological transition dates (PTDs, e.g., start of the growing season). Here, we aim to evaluate the utility of near-infrared-enabled PhenoCam for monitoring the phenology of structure (i.e., greenness) and physiology (i.e., gross primary productivity—GPP) at four tree–grass Mediterranean sites. We computed four vegetation indexes (VIs) from PhenoCams: (1) green chromatic coordinates (GCC), (2) normalized difference vegetation index (CamNDVI), (3) near-infrared reflectance of vegetation index (CamNIRv), and (4) ratio vegetation index (CamRVI). GPP is derived from eddy covariance flux tower measurement. Then, we extracted PTDs and their uncertainty from different VIs and GPP. The consistency between structural (VIs) and physiological (GPP) phenology was then evaluated. CamNIRv is best at representing the PTDs of GPP during the Green-up period, while CamNDVI is best during the Dry-down period. Moreover, CamNIRv outperforms the other VIs in tracking growing season length of GPP. In summary, the results show it is promising to track structural and physiology phenology of seasonally dry Mediterranean ecosystem using near-infrared-enabled PhenoCam. We suggest using multiple VIs to better represent the variation of GPP.&lt;/p&gt;","author":[{"dropping-particle":"","family":"Luo","given":"Yunpeng","non-dropping-particle":"","parse-names":false,"suffix":""},{"dropping-particle":"","family":"El-Madany","given":"Tarek S.","non-dropping-particle":"","parse-names":false,"suffix":""},{"dropping-particle":"","family":"Filippa","given":"Gianluca","non-dropping-particle":"","parse-names":false,"suffix":""},{"dropping-particle":"","family":"Ma","given":"Xuanlong","non-dropping-particle":"","parse-names":false,"suffix":""},{"dropping-particle":"","family":"Ahrens","given":"Bernhard","non-dropping-particle":"","parse-names":false,"suffix":""},{"dropping-particle":"","family":"Carrara","given":"Arnaud","non-dropping-particle":"","parse-names":false,"suffix":""},{"dropping-particle":"","family":"Gonzalez-Cascon","given":"Rosario","non-dropping-particle":"","parse-names":false,"suffix":""},{"dropping-particle":"","family":"Cremonese","given":"Edoardo","non-dropping-particle":"","parse-names":false,"suffix":""},{"dropping-particle":"","family":"Galvagno","given":"Marta","non-dropping-particle":"","parse-names":false,"suffix":""},{"dropping-particle":"","family":"Hammer","given":"Tiana W.","non-dropping-particle":"","parse-names":false,"suffix":""},{"dropping-particle":"","family":"Pacheco-Labrador","given":"Javier","non-dropping-particle":"","parse-names":false,"suffix":""},{"dropping-particle":"","family":"Martín","given":"M. Pilar","non-dropping-particle":"","parse-names":false,"suffix":""},{"dropping-particle":"","family":"Moreno","given":"Gerardo","non-dropping-particle":"","parse-names":false,"suffix":""},{"dropping-particle":"","family":"Perez-Priego","given":"Oscar","non-dropping-particle":"","parse-names":false,"suffix":""},{"dropping-particle":"","family":"Reichstein","given":"Markus","non-dropping-particle":"","parse-names":false,"suffix":""},{"dropping-particle":"","family":"Richardson","given":"Andrew D.","non-dropping-particle":"","parse-names":false,"suffix":""},{"dropping-particle":"","family":"Römermann","given":"Christine","non-dropping-particle":"","parse-names":false,"suffix":""},{"dropping-particle":"","family":"Migliavacca","given":"Mirco","non-dropping-particle":"","parse-names":false,"suffix":""}],"container-title":"Remote Sensing","id":"ITEM-1","issue":"8","issued":{"date-parts":[["2018","8","15"]]},"page":"1293","publisher":"MDPI AG","title":"Using Near-Infrared-Enabled Digital Repeat Photography to Track Structural and Physiological Phenology in Mediterranean Tree–Grass Ecosystems","type":"article-journal","volume":"10"},"uris":["http://www.mendeley.com/documents/?uuid=e4cb6977-8e3b-340a-bd64-a9e9a970ba55"]},{"id":"ITEM-2","itemData":{"DOI":"10.1098/rstb.2019.0519","ISSN":"14712970","PMID":"32892722","abstract":"The inter-annual variability (IAV) of the terrestrial carbon cycle is tightly linked to the variability of semi-arid ecosystems. Thus, it is of utmost importance to understand what the main meteorological drivers for the IAV of such ecosystems are, and how they respond to extreme events such as droughts and heatwaves. To shed light onto these questions, we analyse the IAV of carbon fluxes, its relation with meteorological variables, and the impact of compound drought and heatwave on the carbon cycle of two similar ecosystems, along a precipitation gradient. A four-year long dataset from 2016 to 2019 was used for the FLUXNET sites ES-LMa and ES-Abr, located in central (39°56'25</w:instrText>
      </w:r>
      <w:r w:rsidR="00E217A7" w:rsidRPr="00B65DC2">
        <w:rPr>
          <w:rFonts w:eastAsia="Calibri"/>
          <w:iCs/>
          <w:u w:color="000000"/>
          <w:bdr w:val="nil"/>
          <w:lang w:val="en-GB"/>
        </w:rPr>
        <w:instrText>″</w:instrText>
      </w:r>
      <w:r w:rsidR="00E217A7" w:rsidRPr="00B65DC2">
        <w:rPr>
          <w:rFonts w:ascii="Times" w:eastAsia="Calibri" w:hAnsi="Times" w:cs="Arial"/>
          <w:iCs/>
          <w:u w:color="000000"/>
          <w:bdr w:val="nil"/>
          <w:lang w:val="en-GB"/>
        </w:rPr>
        <w:instrText xml:space="preserve"> N 5°46'28</w:instrText>
      </w:r>
      <w:r w:rsidR="00E217A7" w:rsidRPr="00B65DC2">
        <w:rPr>
          <w:rFonts w:eastAsia="Calibri"/>
          <w:iCs/>
          <w:u w:color="000000"/>
          <w:bdr w:val="nil"/>
          <w:lang w:val="en-GB"/>
        </w:rPr>
        <w:instrText>″</w:instrText>
      </w:r>
      <w:r w:rsidR="00E217A7" w:rsidRPr="00B65DC2">
        <w:rPr>
          <w:rFonts w:ascii="Times" w:eastAsia="Calibri" w:hAnsi="Times" w:cs="Arial"/>
          <w:iCs/>
          <w:u w:color="000000"/>
          <w:bdr w:val="nil"/>
          <w:lang w:val="en-GB"/>
        </w:rPr>
        <w:instrText xml:space="preserve"> W) and southeastern (38°42'6</w:instrText>
      </w:r>
      <w:r w:rsidR="00E217A7" w:rsidRPr="00B65DC2">
        <w:rPr>
          <w:rFonts w:eastAsia="Calibri"/>
          <w:iCs/>
          <w:u w:color="000000"/>
          <w:bdr w:val="nil"/>
          <w:lang w:val="en-GB"/>
        </w:rPr>
        <w:instrText>″</w:instrText>
      </w:r>
      <w:r w:rsidR="00E217A7" w:rsidRPr="00B65DC2">
        <w:rPr>
          <w:rFonts w:ascii="Times" w:eastAsia="Calibri" w:hAnsi="Times" w:cs="Arial"/>
          <w:iCs/>
          <w:u w:color="000000"/>
          <w:bdr w:val="nil"/>
          <w:lang w:val="en-GB"/>
        </w:rPr>
        <w:instrText xml:space="preserve"> N 6°47'9</w:instrText>
      </w:r>
      <w:r w:rsidR="00E217A7" w:rsidRPr="00B65DC2">
        <w:rPr>
          <w:rFonts w:eastAsia="Calibri"/>
          <w:iCs/>
          <w:u w:color="000000"/>
          <w:bdr w:val="nil"/>
          <w:lang w:val="en-GB"/>
        </w:rPr>
        <w:instrText>″</w:instrText>
      </w:r>
      <w:r w:rsidR="00E217A7" w:rsidRPr="00B65DC2">
        <w:rPr>
          <w:rFonts w:ascii="Times" w:eastAsia="Calibri" w:hAnsi="Times" w:cs="Arial"/>
          <w:iCs/>
          <w:u w:color="000000"/>
          <w:bdr w:val="nil"/>
          <w:lang w:val="en-GB"/>
        </w:rPr>
        <w:instrText xml:space="preserve"> W) Spain. We analyse the physiological impact of compound drought and heatwave on the dominant tree species, Quercus ilex. Our results show that the gross primary productivity of the wetter ecosystem was less sensitive to changes in soil water content, compared to the dryer site. Still, the wetter ecosystem was a source of CO 2 each year, owing to large ecosystem respiration during summer; while the dry site turned into a CO 2 sink during wet years. Overall, the impact of the summertime compound event on annual CO 2 fluxes was marginal at both sites, compared to drought events during spring or autumn. This highlights that drought timing is crucial to determine the annual carbon fluxes in these semi-arid ecosystems. This article is part of the theme issue 'Impacts of the 2018 severe drought and heatwave in Europe: from site to continental scale'.","author":[{"dropping-particle":"","family":"El-Madany","given":"Tarek S.","non-dropping-particle":"","parse-names":false,"suffix":""},{"dropping-particle":"","family":"Carrara","given":"Arnaud","non-dropping-particle":"","parse-names":false,"suffix":""},{"dropping-particle":"","family":"Martín","given":"M. Pilar","non-dropping-particle":"","parse-names":false,"suffix":""},{"dropping-particle":"","family":"Moreno","given":"Gerardo","non-dropping-particle":"","parse-names":false,"suffix":""},{"dropping-particle":"","family":"Kolle","given":"Olaf","non-dropping-particle":"","parse-names":false,"suffix":""},{"dropping-particle":"","family":"Pacheco-Labrador","given":"Javier","non-dropping-particle":"","parse-names":false,"suffix":""},{"dropping-particle":"","family":"Weber","given":"Ulrich","non-dropping-particle":"","parse-names":false,"suffix":""},{"dropping-particle":"","family":"Wutzler","given":"Thomas","non-dropping-particle":"","parse-names":false,"suffix":""},{"dropping-particle":"","family":"Reichstein","given":"Markus","non-dropping-particle":"","parse-names":false,"suffix":""},{"dropping-particle":"","family":"Migliavacca","given":"Mirco","non-dropping-particle":"","parse-names":false,"suffix":""}],"container-title":"Philosophical Transactions of the Royal Society B: Biological Sciences","id":"ITEM-2","issue":"1810","issued":{"date-parts":[["2020","10","26"]]},"publisher":"Royal Society Publishing","title":"Drought and heatwave impacts on semi-arid ecosystems' carbon fluxes along a precipitation gradient: Drought and Heatwave Impacts","type":"article-journal","volume":"375"},"uris":["http://www.mendeley.com/documents/?uuid=8e3c7362-4330-3926-bd23-4ebcd0e2fc2d"]}],"mendeley":{"formattedCitation":"(El-Madany et al., 2020; Luo et al., 2018)","plainTextFormattedCitation":"(El-Madany et al., 2020; Luo et al., 2018)","previouslyFormattedCitation":"(El-Madany et al., 2020; Luo et al., 2018)"},"properties":{"noteIndex":0},"schema":"https://github.com/citation-style-language/schema/raw/master/csl-citation.json"}</w:instrText>
      </w:r>
      <w:r w:rsidR="00E32465" w:rsidRPr="00B65DC2">
        <w:rPr>
          <w:rFonts w:ascii="Times" w:eastAsia="Calibri" w:hAnsi="Times" w:cs="Arial"/>
          <w:iCs/>
          <w:u w:color="000000"/>
          <w:bdr w:val="nil"/>
          <w:lang w:val="en-GB"/>
        </w:rPr>
        <w:fldChar w:fldCharType="separate"/>
      </w:r>
      <w:r w:rsidR="00D60333" w:rsidRPr="00B65DC2">
        <w:rPr>
          <w:rFonts w:ascii="Times" w:eastAsia="Calibri" w:hAnsi="Times" w:cs="Arial"/>
          <w:iCs/>
          <w:noProof/>
          <w:u w:color="000000"/>
          <w:bdr w:val="nil"/>
          <w:lang w:val="en-GB"/>
        </w:rPr>
        <w:t>(El-Madany et al., 2020; Luo et al., 2018)</w:t>
      </w:r>
      <w:r w:rsidR="00E32465" w:rsidRPr="00B65DC2">
        <w:rPr>
          <w:rFonts w:ascii="Times" w:eastAsia="Calibri" w:hAnsi="Times" w:cs="Arial"/>
          <w:iCs/>
          <w:u w:color="000000"/>
          <w:bdr w:val="nil"/>
          <w:lang w:val="en-GB"/>
        </w:rPr>
        <w:fldChar w:fldCharType="end"/>
      </w:r>
      <w:r w:rsidR="005A69BB" w:rsidRPr="00B65DC2">
        <w:rPr>
          <w:rFonts w:ascii="Times" w:eastAsia="Calibri" w:hAnsi="Times" w:cs="Arial"/>
          <w:iCs/>
          <w:u w:color="000000"/>
          <w:bdr w:val="nil"/>
          <w:lang w:val="en-GB"/>
        </w:rPr>
        <w:t xml:space="preserve">. </w:t>
      </w:r>
      <w:r w:rsidR="00E12A0A" w:rsidRPr="00B65DC2">
        <w:rPr>
          <w:rFonts w:ascii="Times" w:eastAsia="Calibri" w:hAnsi="Times" w:cs="Arial"/>
          <w:iCs/>
          <w:u w:color="000000"/>
          <w:bdr w:val="nil"/>
          <w:lang w:val="en-GB"/>
        </w:rPr>
        <w:t>A</w:t>
      </w:r>
      <w:r w:rsidR="005A69BB" w:rsidRPr="00B65DC2">
        <w:rPr>
          <w:rFonts w:ascii="Times" w:eastAsia="Calibri" w:hAnsi="Times" w:cs="Arial"/>
          <w:iCs/>
          <w:u w:color="000000"/>
          <w:bdr w:val="nil"/>
          <w:lang w:val="en-GB"/>
        </w:rPr>
        <w:t>fter a certain CWD value (around 50</w:t>
      </w:r>
      <w:r w:rsidR="00E00262">
        <w:rPr>
          <w:rFonts w:ascii="Times" w:eastAsia="Calibri" w:hAnsi="Times" w:cs="Arial"/>
          <w:iCs/>
          <w:u w:color="000000"/>
          <w:bdr w:val="nil"/>
          <w:lang w:val="en-GB"/>
        </w:rPr>
        <w:t xml:space="preserve"> </w:t>
      </w:r>
      <w:r w:rsidR="005A69BB" w:rsidRPr="00B65DC2">
        <w:rPr>
          <w:rFonts w:ascii="Times" w:eastAsia="Calibri" w:hAnsi="Times" w:cs="Arial"/>
          <w:iCs/>
          <w:u w:color="000000"/>
          <w:bdr w:val="nil"/>
          <w:lang w:val="en-GB"/>
        </w:rPr>
        <w:t xml:space="preserve">mm), the herbaceous </w:t>
      </w:r>
      <w:r w:rsidR="009859A6" w:rsidRPr="00B65DC2">
        <w:rPr>
          <w:rFonts w:ascii="Times" w:eastAsia="Calibri" w:hAnsi="Times" w:cs="Arial"/>
          <w:iCs/>
          <w:u w:color="000000"/>
          <w:bdr w:val="nil"/>
          <w:lang w:val="en-GB"/>
        </w:rPr>
        <w:t xml:space="preserve">layer </w:t>
      </w:r>
      <w:r w:rsidR="00E12A0A" w:rsidRPr="00B65DC2">
        <w:rPr>
          <w:rFonts w:ascii="Times" w:eastAsia="Calibri" w:hAnsi="Times" w:cs="Arial"/>
          <w:iCs/>
          <w:u w:color="000000"/>
          <w:bdr w:val="nil"/>
          <w:lang w:val="en-GB"/>
        </w:rPr>
        <w:t>loses</w:t>
      </w:r>
      <w:r w:rsidR="009859A6" w:rsidRPr="00B65DC2">
        <w:rPr>
          <w:rFonts w:ascii="Times" w:eastAsia="Calibri" w:hAnsi="Times" w:cs="Arial"/>
          <w:iCs/>
          <w:u w:color="000000"/>
          <w:bdr w:val="nil"/>
          <w:lang w:val="en-GB"/>
        </w:rPr>
        <w:t xml:space="preserve"> access to water, and thus stops contributing to E</w:t>
      </w:r>
      <w:r w:rsidR="00FC324E" w:rsidRPr="00B65DC2">
        <w:rPr>
          <w:rFonts w:ascii="Times" w:eastAsia="Calibri" w:hAnsi="Times" w:cs="Arial"/>
          <w:iCs/>
          <w:u w:color="000000"/>
          <w:bdr w:val="nil"/>
          <w:lang w:val="en-GB"/>
        </w:rPr>
        <w:t>T</w:t>
      </w:r>
      <w:r w:rsidR="009859A6" w:rsidRPr="00B65DC2">
        <w:rPr>
          <w:rFonts w:ascii="Times" w:eastAsia="Calibri" w:hAnsi="Times" w:cs="Arial"/>
          <w:iCs/>
          <w:u w:color="000000"/>
          <w:bdr w:val="nil"/>
          <w:lang w:val="en-GB"/>
        </w:rPr>
        <w:t xml:space="preserve">. </w:t>
      </w:r>
      <w:r w:rsidR="004D32E9">
        <w:rPr>
          <w:rFonts w:ascii="Times" w:eastAsia="Calibri" w:hAnsi="Times" w:cs="Arial"/>
          <w:iCs/>
          <w:u w:color="000000"/>
          <w:bdr w:val="nil"/>
          <w:lang w:val="en-GB"/>
        </w:rPr>
        <w:t xml:space="preserve">In turn, trees can have a very resistant xylem allowing them to pull water at low water potentials or they can rely on deep roots to access deeper water reservoirs. These strategies allow trees to keep transpiring even at high CWD. </w:t>
      </w:r>
      <w:r w:rsidR="00B33410" w:rsidRPr="00B65DC2">
        <w:rPr>
          <w:rFonts w:ascii="Times" w:eastAsia="Calibri" w:hAnsi="Times" w:cs="Arial"/>
          <w:iCs/>
          <w:u w:color="000000"/>
          <w:bdr w:val="nil"/>
          <w:lang w:val="en-GB"/>
        </w:rPr>
        <w:t xml:space="preserve">This </w:t>
      </w:r>
      <w:r w:rsidR="00154995" w:rsidRPr="00B65DC2">
        <w:rPr>
          <w:rFonts w:ascii="Times" w:eastAsia="Calibri" w:hAnsi="Times" w:cs="Arial"/>
          <w:iCs/>
          <w:u w:color="000000"/>
          <w:bdr w:val="nil"/>
          <w:lang w:val="en-GB"/>
        </w:rPr>
        <w:t>could explain</w:t>
      </w:r>
      <w:r w:rsidR="00B33410" w:rsidRPr="00B65DC2">
        <w:rPr>
          <w:rFonts w:ascii="Times" w:eastAsia="Calibri" w:hAnsi="Times" w:cs="Arial"/>
          <w:iCs/>
          <w:u w:color="000000"/>
          <w:bdr w:val="nil"/>
          <w:lang w:val="en-GB"/>
        </w:rPr>
        <w:t xml:space="preserve"> why we observe an abrupt </w:t>
      </w:r>
      <w:r w:rsidR="002C5335" w:rsidRPr="00B65DC2">
        <w:rPr>
          <w:rFonts w:ascii="Times" w:eastAsia="Calibri" w:hAnsi="Times" w:cs="Arial"/>
          <w:iCs/>
          <w:u w:color="000000"/>
          <w:bdr w:val="nil"/>
          <w:lang w:val="en-GB"/>
        </w:rPr>
        <w:t>change</w:t>
      </w:r>
      <w:r w:rsidR="00B33410" w:rsidRPr="00B65DC2">
        <w:rPr>
          <w:rFonts w:ascii="Times" w:eastAsia="Calibri" w:hAnsi="Times" w:cs="Arial"/>
          <w:iCs/>
          <w:u w:color="000000"/>
          <w:bdr w:val="nil"/>
          <w:lang w:val="en-GB"/>
        </w:rPr>
        <w:t xml:space="preserve"> in </w:t>
      </w:r>
      <w:proofErr w:type="spellStart"/>
      <w:r w:rsidR="00B33410" w:rsidRPr="00B65DC2">
        <w:rPr>
          <w:rFonts w:ascii="Times" w:eastAsia="Calibri" w:hAnsi="Times" w:cs="Arial"/>
          <w:iCs/>
          <w:u w:color="000000"/>
          <w:bdr w:val="nil"/>
          <w:lang w:val="en-GB"/>
        </w:rPr>
        <w:t>fET</w:t>
      </w:r>
      <w:proofErr w:type="spellEnd"/>
      <w:r w:rsidR="00B33410" w:rsidRPr="00B65DC2">
        <w:rPr>
          <w:rFonts w:ascii="Times" w:eastAsia="Calibri" w:hAnsi="Times" w:cs="Arial"/>
          <w:iCs/>
          <w:u w:color="000000"/>
          <w:bdr w:val="nil"/>
          <w:lang w:val="en-GB"/>
        </w:rPr>
        <w:t xml:space="preserve">, followed by a levelling-off which never reaches zero (Fig. </w:t>
      </w:r>
      <w:r w:rsidR="00D775D1">
        <w:rPr>
          <w:rFonts w:ascii="Times" w:eastAsia="Calibri" w:hAnsi="Times" w:cs="Arial"/>
          <w:iCs/>
          <w:u w:color="000000"/>
          <w:bdr w:val="nil"/>
          <w:lang w:val="en-GB"/>
        </w:rPr>
        <w:t>5</w:t>
      </w:r>
      <w:r w:rsidR="00B33410" w:rsidRPr="00B65DC2">
        <w:rPr>
          <w:rFonts w:ascii="Times" w:eastAsia="Calibri" w:hAnsi="Times" w:cs="Arial"/>
          <w:iCs/>
          <w:u w:color="000000"/>
          <w:bdr w:val="nil"/>
          <w:lang w:val="en-GB"/>
        </w:rPr>
        <w:t xml:space="preserve">e). </w:t>
      </w:r>
      <w:r w:rsidR="00974C09">
        <w:rPr>
          <w:rFonts w:ascii="Times" w:eastAsia="Calibri" w:hAnsi="Times" w:cs="Arial"/>
          <w:iCs/>
          <w:u w:color="000000"/>
          <w:bdr w:val="nil"/>
          <w:lang w:val="en-GB"/>
        </w:rPr>
        <w:t xml:space="preserve">In this </w:t>
      </w:r>
      <w:r w:rsidR="00974C09">
        <w:rPr>
          <w:rFonts w:ascii="Times" w:eastAsia="Calibri" w:hAnsi="Times" w:cs="Arial"/>
          <w:iCs/>
          <w:u w:color="000000"/>
          <w:bdr w:val="nil"/>
          <w:lang w:val="en-GB"/>
        </w:rPr>
        <w:lastRenderedPageBreak/>
        <w:t>framework, t</w:t>
      </w:r>
      <w:r w:rsidR="004E6ADB" w:rsidRPr="00B65DC2">
        <w:rPr>
          <w:rFonts w:ascii="Times" w:eastAsia="Calibri" w:hAnsi="Times" w:cs="Arial"/>
          <w:iCs/>
          <w:u w:color="000000"/>
          <w:bdr w:val="nil"/>
          <w:lang w:val="en-GB"/>
        </w:rPr>
        <w:t xml:space="preserve">he levelling-off corresponds to a period where the understory is </w:t>
      </w:r>
      <w:r w:rsidR="004E6ADB" w:rsidRPr="009B766B">
        <w:rPr>
          <w:rFonts w:ascii="Times" w:eastAsia="Calibri" w:hAnsi="Times" w:cs="Arial"/>
          <w:iCs/>
          <w:u w:color="000000"/>
          <w:bdr w:val="nil"/>
          <w:lang w:val="en-GB"/>
        </w:rPr>
        <w:t xml:space="preserve">shut off and </w:t>
      </w:r>
      <w:r w:rsidR="00560707" w:rsidRPr="009B766B">
        <w:rPr>
          <w:rFonts w:ascii="Times" w:eastAsia="Calibri" w:hAnsi="Times" w:cs="Arial"/>
          <w:iCs/>
          <w:u w:color="000000"/>
          <w:bdr w:val="nil"/>
          <w:lang w:val="en-GB"/>
        </w:rPr>
        <w:t xml:space="preserve">mostly </w:t>
      </w:r>
      <w:r w:rsidR="004E6ADB" w:rsidRPr="009B766B">
        <w:rPr>
          <w:rFonts w:ascii="Times" w:eastAsia="Calibri" w:hAnsi="Times" w:cs="Arial"/>
          <w:iCs/>
          <w:u w:color="000000"/>
          <w:bdr w:val="nil"/>
          <w:lang w:val="en-GB"/>
        </w:rPr>
        <w:t xml:space="preserve">trees are </w:t>
      </w:r>
      <w:r w:rsidR="00E92555" w:rsidRPr="009B766B">
        <w:rPr>
          <w:rFonts w:ascii="Times" w:eastAsia="Calibri" w:hAnsi="Times" w:cs="Arial"/>
          <w:iCs/>
          <w:u w:color="000000"/>
          <w:bdr w:val="nil"/>
          <w:lang w:val="en-GB"/>
        </w:rPr>
        <w:t>transpiring</w:t>
      </w:r>
      <w:r w:rsidR="004E6ADB" w:rsidRPr="00B65DC2">
        <w:rPr>
          <w:rFonts w:ascii="Times" w:eastAsia="Calibri" w:hAnsi="Times" w:cs="Arial"/>
          <w:iCs/>
          <w:u w:color="000000"/>
          <w:bdr w:val="nil"/>
          <w:lang w:val="en-GB"/>
        </w:rPr>
        <w:t xml:space="preserve">. </w:t>
      </w:r>
      <w:r w:rsidR="000A08DD" w:rsidRPr="00B65DC2">
        <w:rPr>
          <w:rFonts w:ascii="Times" w:eastAsia="Calibri" w:hAnsi="Times" w:cs="Arial"/>
          <w:iCs/>
          <w:u w:color="000000"/>
          <w:bdr w:val="nil"/>
          <w:lang w:val="en-GB"/>
        </w:rPr>
        <w:t xml:space="preserve">The cavitation resistance found in arid plant communities could </w:t>
      </w:r>
      <w:r w:rsidR="00077BBF">
        <w:rPr>
          <w:rFonts w:ascii="Times" w:eastAsia="Calibri" w:hAnsi="Times" w:cs="Arial"/>
          <w:iCs/>
          <w:u w:color="000000"/>
          <w:bdr w:val="nil"/>
          <w:lang w:val="en-GB"/>
        </w:rPr>
        <w:t xml:space="preserve">also </w:t>
      </w:r>
      <w:r w:rsidR="000A08DD" w:rsidRPr="00B65DC2">
        <w:rPr>
          <w:rFonts w:ascii="Times" w:eastAsia="Calibri" w:hAnsi="Times" w:cs="Arial"/>
          <w:iCs/>
          <w:u w:color="000000"/>
          <w:bdr w:val="nil"/>
          <w:lang w:val="en-GB"/>
        </w:rPr>
        <w:t xml:space="preserve">explain the levelling-off of the </w:t>
      </w:r>
      <w:proofErr w:type="spellStart"/>
      <w:r w:rsidR="000A08DD" w:rsidRPr="00B65DC2">
        <w:rPr>
          <w:rFonts w:ascii="Times" w:eastAsia="Calibri" w:hAnsi="Times" w:cs="Arial"/>
          <w:iCs/>
          <w:u w:color="000000"/>
          <w:bdr w:val="nil"/>
          <w:lang w:val="en-GB"/>
        </w:rPr>
        <w:t>fET</w:t>
      </w:r>
      <w:proofErr w:type="spellEnd"/>
      <w:r w:rsidR="000A08DD" w:rsidRPr="00B65DC2">
        <w:rPr>
          <w:rFonts w:ascii="Times" w:eastAsia="Calibri" w:hAnsi="Times" w:cs="Arial"/>
          <w:iCs/>
          <w:u w:color="000000"/>
          <w:bdr w:val="nil"/>
          <w:lang w:val="en-GB"/>
        </w:rPr>
        <w:t xml:space="preserve"> vs CWD relationship, which almost never reaches zero, even at the highest CWD </w:t>
      </w:r>
      <w:r w:rsidR="000A08DD" w:rsidRPr="00B65DC2">
        <w:rPr>
          <w:rFonts w:ascii="Times" w:eastAsia="Calibri" w:hAnsi="Times" w:cs="Arial"/>
          <w:iCs/>
          <w:u w:color="000000"/>
          <w:bdr w:val="nil"/>
          <w:lang w:val="en-GB"/>
        </w:rPr>
        <w:fldChar w:fldCharType="begin" w:fldLock="1"/>
      </w:r>
      <w:r w:rsidR="000A08DD" w:rsidRPr="00B65DC2">
        <w:rPr>
          <w:rFonts w:ascii="Times" w:eastAsia="Calibri" w:hAnsi="Times" w:cs="Arial"/>
          <w:iCs/>
          <w:u w:color="000000"/>
          <w:bdr w:val="nil"/>
          <w:lang w:val="en-GB"/>
        </w:rPr>
        <w:instrText>ADDIN CSL_CITATION {"citationItems":[{"id":"ITEM-1","itemData":{"DOI":"10.1111/j.1365-3040.2007.01729.x","ISSN":"01407791","PMID":"17927695","abstract":"Vulnerability to water stress-induced cavitation was measured on 27 woody shrub species from three arid plant communities including chaparral, coastal sage and Mojave Desert scrub. Dry season native embolism and pre-dawn water potential, and both wet and dry season xylem specific hydraulic conductivity (Ks) were measured. Cavitation resistance, estimated as water potential at 50% loss in conductivity (Ψ50), was measured on all species during the wet season and on a subset of species during the dry season. Cavitation resistance varied with sampling season, with 8 of 13 sampled species displaying significant seasonal shifts. Native embolism and water potential were useful in identification of species displaying seasonal shifts. The K s was not different among sites or seasons. The Ψ50 varied among species and communities. Within communities, interspecific variation may be partially explained by differences in rooting depth or leaf habit (evergreen, semi-deciduous, deciduous). Communities diverged in their Ψ50 with chaparral species displaying the greatest cavitation resistance regardless of sampling season. The greater cavitation resistance of chaparral species is surprising, considering the greater aridity of the Mojave Desert site. Adaptation to arid environments is due to many plant traits, and aridity does not necessarily lead to convergence in cavitation resistance. © 2007 The Authors.","author":[{"dropping-particle":"","family":"Jacobsen","given":"Anna L.","non-dropping-particle":"","parse-names":false,"suffix":""},{"dropping-particle":"","family":"Pratt","given":"R. Brandon","non-dropping-particle":"","parse-names":false,"suffix":""},{"dropping-particle":"","family":"Davis","given":"Stephen D.","non-dropping-particle":"","parse-names":false,"suffix":""},{"dropping-particle":"","family":"Ewers","given":"Frank W.","non-dropping-particle":"","parse-names":false,"suffix":""}],"container-title":"Plant, Cell and Environment","id":"ITEM-1","issue":"12","issued":{"date-parts":[["2007"]]},"page":"1599-1609","title":"Cavitation resistance and seasonal hydraulics differ among three arid Californian plant communities","type":"article-journal","volume":"30"},"uris":["http://www.mendeley.com/documents/?uuid=1eca18a5-a958-41c7-8600-64f87d5da437"]}],"mendeley":{"formattedCitation":"(Jacobsen et al., 2007)","plainTextFormattedCitation":"(Jacobsen et al., 2007)","previouslyFormattedCitation":"(Jacobsen et al., 2007)"},"properties":{"noteIndex":0},"schema":"https://github.com/citation-style-language/schema/raw/master/csl-citation.json"}</w:instrText>
      </w:r>
      <w:r w:rsidR="000A08DD" w:rsidRPr="00B65DC2">
        <w:rPr>
          <w:rFonts w:ascii="Times" w:eastAsia="Calibri" w:hAnsi="Times" w:cs="Arial"/>
          <w:iCs/>
          <w:u w:color="000000"/>
          <w:bdr w:val="nil"/>
          <w:lang w:val="en-GB"/>
        </w:rPr>
        <w:fldChar w:fldCharType="separate"/>
      </w:r>
      <w:r w:rsidR="000A08DD" w:rsidRPr="00B65DC2">
        <w:rPr>
          <w:rFonts w:ascii="Times" w:eastAsia="Calibri" w:hAnsi="Times" w:cs="Arial"/>
          <w:iCs/>
          <w:noProof/>
          <w:u w:color="000000"/>
          <w:bdr w:val="nil"/>
          <w:lang w:val="en-GB"/>
        </w:rPr>
        <w:t>(Jacobsen et al., 2007)</w:t>
      </w:r>
      <w:r w:rsidR="000A08DD" w:rsidRPr="00B65DC2">
        <w:rPr>
          <w:rFonts w:ascii="Times" w:eastAsia="Calibri" w:hAnsi="Times" w:cs="Arial"/>
          <w:iCs/>
          <w:u w:color="000000"/>
          <w:bdr w:val="nil"/>
          <w:lang w:val="en-GB"/>
        </w:rPr>
        <w:fldChar w:fldCharType="end"/>
      </w:r>
      <w:r w:rsidR="000A08DD" w:rsidRPr="00B65DC2">
        <w:rPr>
          <w:rFonts w:ascii="Times" w:eastAsia="Calibri" w:hAnsi="Times" w:cs="Arial"/>
          <w:iCs/>
          <w:u w:color="000000"/>
          <w:bdr w:val="nil"/>
          <w:lang w:val="en-GB"/>
        </w:rPr>
        <w:t xml:space="preserve">. </w:t>
      </w:r>
      <w:r w:rsidR="00B33410" w:rsidRPr="00B65DC2">
        <w:rPr>
          <w:rFonts w:ascii="Times" w:eastAsia="Calibri" w:hAnsi="Times" w:cs="Arial"/>
          <w:iCs/>
          <w:u w:color="000000"/>
          <w:bdr w:val="nil"/>
          <w:lang w:val="en-GB"/>
        </w:rPr>
        <w:t>The abrupt transition (high slope) at CWD of 50</w:t>
      </w:r>
      <w:r w:rsidR="0070050A" w:rsidRPr="00B65DC2">
        <w:rPr>
          <w:rFonts w:ascii="Times" w:eastAsia="Calibri" w:hAnsi="Times" w:cs="Arial"/>
          <w:iCs/>
          <w:u w:color="000000"/>
          <w:bdr w:val="nil"/>
          <w:lang w:val="en-GB"/>
        </w:rPr>
        <w:t xml:space="preserve"> </w:t>
      </w:r>
      <w:r w:rsidR="00B33410" w:rsidRPr="00B65DC2">
        <w:rPr>
          <w:rFonts w:ascii="Times" w:eastAsia="Calibri" w:hAnsi="Times" w:cs="Arial"/>
          <w:iCs/>
          <w:u w:color="000000"/>
          <w:bdr w:val="nil"/>
          <w:lang w:val="en-GB"/>
        </w:rPr>
        <w:t>mm may be a sign of a strong coupling between ET and belowground water stores</w:t>
      </w:r>
      <w:r w:rsidR="009B766B">
        <w:rPr>
          <w:rFonts w:ascii="Times" w:eastAsia="Calibri" w:hAnsi="Times" w:cs="Arial"/>
          <w:iCs/>
          <w:u w:color="000000"/>
          <w:bdr w:val="nil"/>
          <w:lang w:val="en-GB"/>
        </w:rPr>
        <w:t xml:space="preserve">, </w:t>
      </w:r>
      <w:proofErr w:type="gramStart"/>
      <w:r w:rsidR="009B766B">
        <w:rPr>
          <w:rFonts w:ascii="Times" w:eastAsia="Calibri" w:hAnsi="Times" w:cs="Arial"/>
          <w:iCs/>
          <w:u w:color="000000"/>
          <w:bdr w:val="nil"/>
          <w:lang w:val="en-GB"/>
        </w:rPr>
        <w:t>i.e.</w:t>
      </w:r>
      <w:proofErr w:type="gramEnd"/>
      <w:r w:rsidR="009B766B">
        <w:rPr>
          <w:rFonts w:ascii="Times" w:eastAsia="Calibri" w:hAnsi="Times" w:cs="Arial"/>
          <w:iCs/>
          <w:u w:color="000000"/>
          <w:bdr w:val="nil"/>
          <w:lang w:val="en-GB"/>
        </w:rPr>
        <w:t xml:space="preserve"> in that interval ET is sensitive to </w:t>
      </w:r>
      <w:r w:rsidR="00AB0982">
        <w:rPr>
          <w:rFonts w:ascii="Times" w:eastAsia="Calibri" w:hAnsi="Times" w:cs="Arial"/>
          <w:iCs/>
          <w:u w:color="000000"/>
          <w:bdr w:val="nil"/>
          <w:lang w:val="en-GB"/>
        </w:rPr>
        <w:t xml:space="preserve">even </w:t>
      </w:r>
      <w:r w:rsidR="00236537">
        <w:rPr>
          <w:rFonts w:ascii="Times" w:eastAsia="Calibri" w:hAnsi="Times" w:cs="Arial"/>
          <w:iCs/>
          <w:u w:color="000000"/>
          <w:bdr w:val="nil"/>
          <w:lang w:val="en-GB"/>
        </w:rPr>
        <w:t xml:space="preserve">small </w:t>
      </w:r>
      <w:r w:rsidR="00934414">
        <w:rPr>
          <w:rFonts w:ascii="Times" w:eastAsia="Calibri" w:hAnsi="Times" w:cs="Arial"/>
          <w:iCs/>
          <w:u w:color="000000"/>
          <w:bdr w:val="nil"/>
          <w:lang w:val="en-GB"/>
        </w:rPr>
        <w:t xml:space="preserve">variations in </w:t>
      </w:r>
      <w:r w:rsidR="009B766B">
        <w:rPr>
          <w:rFonts w:ascii="Times" w:eastAsia="Calibri" w:hAnsi="Times" w:cs="Arial"/>
          <w:iCs/>
          <w:u w:color="000000"/>
          <w:bdr w:val="nil"/>
          <w:lang w:val="en-GB"/>
        </w:rPr>
        <w:t>CW</w:t>
      </w:r>
      <w:r w:rsidR="00934414">
        <w:rPr>
          <w:rFonts w:ascii="Times" w:eastAsia="Calibri" w:hAnsi="Times" w:cs="Arial"/>
          <w:iCs/>
          <w:u w:color="000000"/>
          <w:bdr w:val="nil"/>
          <w:lang w:val="en-GB"/>
        </w:rPr>
        <w:t>D</w:t>
      </w:r>
      <w:r w:rsidR="00B33410" w:rsidRPr="00B65DC2">
        <w:rPr>
          <w:rFonts w:ascii="Times" w:eastAsia="Calibri" w:hAnsi="Times" w:cs="Arial"/>
          <w:iCs/>
          <w:u w:color="000000"/>
          <w:bdr w:val="nil"/>
          <w:lang w:val="en-GB"/>
        </w:rPr>
        <w:t xml:space="preserve">. </w:t>
      </w:r>
      <w:r w:rsidR="00FA4E78">
        <w:rPr>
          <w:rFonts w:ascii="Times" w:eastAsia="Calibri" w:hAnsi="Times" w:cs="Arial"/>
          <w:iCs/>
          <w:u w:color="000000"/>
          <w:bdr w:val="nil"/>
          <w:lang w:val="en-GB"/>
        </w:rPr>
        <w:t>A</w:t>
      </w:r>
      <w:r w:rsidR="004E6ADB" w:rsidRPr="00B65DC2">
        <w:rPr>
          <w:rFonts w:ascii="Times" w:eastAsia="Calibri" w:hAnsi="Times" w:cs="Arial"/>
          <w:iCs/>
          <w:u w:color="000000"/>
          <w:bdr w:val="nil"/>
          <w:lang w:val="en-GB"/>
        </w:rPr>
        <w:t xml:space="preserve">fter a certain CWD value, </w:t>
      </w:r>
      <w:r w:rsidR="002746A0" w:rsidRPr="00B65DC2">
        <w:rPr>
          <w:rFonts w:ascii="Times" w:eastAsia="Calibri" w:hAnsi="Times" w:cs="Arial"/>
          <w:iCs/>
          <w:u w:color="000000"/>
          <w:bdr w:val="nil"/>
          <w:lang w:val="en-GB"/>
        </w:rPr>
        <w:t>savannahs</w:t>
      </w:r>
      <w:r w:rsidR="006143B4" w:rsidRPr="00B65DC2">
        <w:rPr>
          <w:rFonts w:ascii="Times" w:eastAsia="Calibri" w:hAnsi="Times" w:cs="Arial"/>
          <w:iCs/>
          <w:u w:color="000000"/>
          <w:bdr w:val="nil"/>
          <w:lang w:val="en-GB"/>
        </w:rPr>
        <w:t xml:space="preserve"> show a stronger dependence on belowground water availability</w:t>
      </w:r>
      <w:r w:rsidR="004E6ADB" w:rsidRPr="00B65DC2">
        <w:rPr>
          <w:rFonts w:ascii="Times" w:eastAsia="Calibri" w:hAnsi="Times" w:cs="Arial"/>
          <w:iCs/>
          <w:u w:color="000000"/>
          <w:bdr w:val="nil"/>
          <w:lang w:val="en-GB"/>
        </w:rPr>
        <w:t xml:space="preserve"> than forests</w:t>
      </w:r>
      <w:r w:rsidR="006143B4" w:rsidRPr="00B65DC2">
        <w:rPr>
          <w:rFonts w:ascii="Times" w:eastAsia="Calibri" w:hAnsi="Times" w:cs="Arial"/>
          <w:iCs/>
          <w:u w:color="000000"/>
          <w:bdr w:val="nil"/>
          <w:lang w:val="en-GB"/>
        </w:rPr>
        <w:t xml:space="preserve"> </w:t>
      </w:r>
      <w:r w:rsidR="00F30A8E" w:rsidRPr="00B65DC2">
        <w:rPr>
          <w:rFonts w:ascii="Times" w:eastAsia="Calibri" w:hAnsi="Times" w:cs="Arial"/>
          <w:iCs/>
          <w:u w:color="000000"/>
          <w:bdr w:val="nil"/>
          <w:lang w:val="en-GB"/>
        </w:rPr>
        <w:fldChar w:fldCharType="begin" w:fldLock="1"/>
      </w:r>
      <w:r w:rsidR="00E217A7" w:rsidRPr="00B65DC2">
        <w:rPr>
          <w:rFonts w:ascii="Times" w:eastAsia="Calibri" w:hAnsi="Times" w:cs="Arial"/>
          <w:iCs/>
          <w:u w:color="000000"/>
          <w:bdr w:val="nil"/>
          <w:lang w:val="en-GB"/>
        </w:rPr>
        <w:instrText>ADDIN CSL_CITATION {"citationItems":[{"id":"ITEM-1","itemData":{"DOI":"10.1111/gcb.16050","ISSN":"13652486","PMID":"34927310","abstract":"Understanding the critical soil moisture (SM) threshold (θcrit) of plant water stress and land surface energy partitioning is a basis to evaluate drought impacts and improve models for predicting future ecosystem condition and climate. Quantifying the θcrit across biomes and climates is challenging because observations of surface energy fluxes and SM remain sparse. Here, we used the latest database of eddy covariance measurements to estimate θcrit across Europe by evaluating evaporative fraction (EF)-SM relationships and investigating the covariance between vapor pressure deficit (VPD) and gross primary production (GPP) during SM dry-down periods. We found that the θcrit and soil matric potential threshold in Europe are 16.5% and −0.7 MPa, respectively. Surface energy partitioning characteristics varied among different vegetation types; EF in savannas had the highest sensitivities to SM in water-limited stage, and the lowest in forests. The sign of the covariance between daily VPD and GPP consistently changed from positive to negative during dry-down across all sites when EF shifted from relatively high to low values. This sign of the covariance changed after longer period of SM decline in forests than in grasslands and savannas. Estimated θcrit from the VPD–GPP covariance method match well with the EF–SM method, showing this covariance method can be used to detect the θcrit. We further found that soil texture dominates the spatial variability of θcrit while shortwave radiation and VPD are the major drivers in determining the spatial pattern of EF sensitivities. Our results highlight for the first time that the sign change of the covariance between daily VPD and GPP can be used as an indicator of how ecosystems transition from energy to SM limitation. We also characterized the corresponding θcrit and its drivers across diverse ecosystems in Europe, an essential variable to improve the representation of water stress in land surface models.","author":[{"dropping-particle":"","family":"Fu","given":"Zheng","non-dropping-particle":"","parse-names":false,"suffix":""},{"dropping-particle":"","family":"Ciais","given":"Philippe","non-dropping-particle":"","parse-names":false,"suffix":""},{"dropping-particle":"","family":"Makowski","given":"David","non-dropping-particle":"","parse-names":false,"suffix":""},{"dropping-particle":"","family":"Bastos","given":"Ana","non-dropping-particle":"","parse-names":false,"suffix":""},{"dropping-particle":"","family":"Stoy","given":"Paul C.","non-dropping-particle":"","parse-names":false,"suffix":""},{"dropping-particle":"","family":"Ibrom","given":"Andreas","non-dropping-particle":"","parse-names":false,"suffix":""},{"dropping-particle":"","family":"Knohl","given":"Alexander","non-dropping-particle":"","parse-names":false,"suffix":""},{"dropping-particle":"","family":"Migliavacca","given":"Mirco","non-dropping-particle":"","parse-names":false,"suffix":""},{"dropping-particle":"","family":"Cuntz","given":"Matthias","non-dropping-particle":"","parse-names":false,"suffix":""},{"dropping-particle":"","family":"Šigut","given":"Ladislav","non-dropping-particle":"","parse-names":false,"suffix":""},{"dropping-particle":"","family":"Peichl","given":"Matthias","non-dropping-particle":"","parse-names":false,"suffix":""},{"dropping-particle":"","family":"Loustau","given":"Denis","non-dropping-particle":"","parse-names":false,"suffix":""},{"dropping-particle":"","family":"El-Madany","given":"Tarek S.","non-dropping-particle":"","parse-names":false,"suffix":""},{"dropping-particle":"","family":"Buchmann","given":"Nina","non-dropping-particle":"","parse-names":false,"suffix":""},{"dropping-particle":"","family":"Gharun","given":"Mana","non-dropping-particle":"","parse-names":false,"suffix":""},{"dropping-particle":"","family":"Janssens","given":"Ivan","non-dropping-particle":"","parse-names":false,"suffix":""},{"dropping-particle":"","family":"Markwitz","given":"Christian","non-dropping-particle":"","parse-names":false,"suffix":""},{"dropping-particle":"","family":"Grünwald","given":"Thomas","non-dropping-particle":"","parse-names":false,"suffix":""},{"dropping-particle":"","family":"Rebmann","given":"Corinna","non-dropping-particle":"","parse-names":false,"suffix":""},{"dropping-particle":"","family":"Mölder","given":"Meelis","non-dropping-particle":"","parse-names":false,"suffix":""},{"dropping-particle":"","family":"Varlagin","given":"Andrej","non-dropping-particle":"","parse-names":false,"suffix":""},{"dropping-particle":"","family":"Mammarella","given":"Ivan","non-dropping-particle":"","parse-names":false,"suffix":""},{"dropping-particle":"","family":"Kolari","given":"Pasi","non-dropping-particle":"","parse-names":false,"suffix":""},{"dropping-particle":"","family":"Bernhofer","given":"Christian","non-dropping-particle":"","parse-names":false,"suffix":""},{"dropping-particle":"","family":"Heliasz","given":"Michal","non-dropping-particle":"","parse-names":false,"suffix":""},{"dropping-particle":"","family":"Vincke","given":"Caroline","non-dropping-particle":"","parse-names":false,"suffix":""},{"dropping-particle":"","family":"Pitacco","given":"Andrea","non-dropping-particle":"","parse-names":false,"suffix":""},{"dropping-particle":"","family":"Cremonese","given":"Edoardo","non-dropping-particle":"","parse-names":false,"suffix":""},{"dropping-particle":"","family":"Foltýnová","given":"Lenka","non-dropping-particle":"","parse-names":false,"suffix":""},{"dropping-particle":"","family":"Wigneron","given":"Jean Pierre","non-dropping-particle":"","parse-names":false,"suffix":""}],"container-title":"Global Change Biology","id":"ITEM-1","issue":"6","issued":{"date-parts":[["2022"]]},"page":"2111-2123","title":"Uncovering the critical soil moisture thresholds of plant water stress for European ecosystems","type":"article-journal","volume":"28"},"uris":["http://www.mendeley.com/documents/?uuid=53c4e924-9bb3-4d9d-90e2-bdfc908eb472"]}],"mendeley":{"formattedCitation":"(Fu et al., 2022)","plainTextFormattedCitation":"(Fu et al., 2022)","previouslyFormattedCitation":"(Fu et al., 2022)"},"properties":{"noteIndex":0},"schema":"https://github.com/citation-style-language/schema/raw/master/csl-citation.json"}</w:instrText>
      </w:r>
      <w:r w:rsidR="00F30A8E" w:rsidRPr="00B65DC2">
        <w:rPr>
          <w:rFonts w:ascii="Times" w:eastAsia="Calibri" w:hAnsi="Times" w:cs="Arial"/>
          <w:iCs/>
          <w:u w:color="000000"/>
          <w:bdr w:val="nil"/>
          <w:lang w:val="en-GB"/>
        </w:rPr>
        <w:fldChar w:fldCharType="separate"/>
      </w:r>
      <w:r w:rsidR="00D60333" w:rsidRPr="00B65DC2">
        <w:rPr>
          <w:rFonts w:ascii="Times" w:eastAsia="Calibri" w:hAnsi="Times" w:cs="Arial"/>
          <w:iCs/>
          <w:noProof/>
          <w:u w:color="000000"/>
          <w:bdr w:val="nil"/>
          <w:lang w:val="en-GB"/>
        </w:rPr>
        <w:t>(Fu et al., 2022)</w:t>
      </w:r>
      <w:r w:rsidR="00F30A8E" w:rsidRPr="00B65DC2">
        <w:rPr>
          <w:rFonts w:ascii="Times" w:eastAsia="Calibri" w:hAnsi="Times" w:cs="Arial"/>
          <w:iCs/>
          <w:u w:color="000000"/>
          <w:bdr w:val="nil"/>
          <w:lang w:val="en-GB"/>
        </w:rPr>
        <w:fldChar w:fldCharType="end"/>
      </w:r>
      <w:r w:rsidR="00F30A8E" w:rsidRPr="00B65DC2">
        <w:rPr>
          <w:rFonts w:ascii="Times" w:eastAsia="Calibri" w:hAnsi="Times" w:cs="Arial"/>
          <w:iCs/>
          <w:u w:color="000000"/>
          <w:bdr w:val="nil"/>
          <w:lang w:val="en-GB"/>
        </w:rPr>
        <w:t>.</w:t>
      </w:r>
      <w:r w:rsidR="001B66AA" w:rsidRPr="00B65DC2">
        <w:rPr>
          <w:rFonts w:ascii="Times" w:eastAsia="Calibri" w:hAnsi="Times" w:cs="Arial"/>
          <w:iCs/>
          <w:u w:color="000000"/>
          <w:bdr w:val="nil"/>
          <w:lang w:val="en-GB"/>
        </w:rPr>
        <w:t xml:space="preserve"> </w:t>
      </w:r>
    </w:p>
    <w:p w14:paraId="7B17177A" w14:textId="3235168C" w:rsidR="001C545B" w:rsidRPr="00B65DC2" w:rsidRDefault="009D38D7" w:rsidP="00E24AEE">
      <w:pPr>
        <w:spacing w:after="120" w:line="480" w:lineRule="auto"/>
        <w:jc w:val="both"/>
        <w:rPr>
          <w:rFonts w:ascii="Times" w:hAnsi="Times"/>
          <w:bCs/>
        </w:rPr>
      </w:pPr>
      <w:r w:rsidRPr="00B65DC2">
        <w:rPr>
          <w:rFonts w:ascii="Times" w:hAnsi="Times"/>
          <w:bCs/>
          <w:lang w:val="en-GB"/>
        </w:rPr>
        <w:t xml:space="preserve">The correlation between </w:t>
      </w:r>
      <w:proofErr w:type="spellStart"/>
      <w:r w:rsidR="00934A06">
        <w:rPr>
          <w:rFonts w:ascii="Times" w:hAnsi="Times"/>
          <w:bCs/>
          <w:lang w:val="en-GB"/>
        </w:rPr>
        <w:t>fET</w:t>
      </w:r>
      <w:proofErr w:type="spellEnd"/>
      <w:r w:rsidR="00934A06">
        <w:rPr>
          <w:rFonts w:ascii="Times" w:hAnsi="Times"/>
          <w:bCs/>
          <w:lang w:val="en-GB"/>
        </w:rPr>
        <w:t xml:space="preserve"> groups</w:t>
      </w:r>
      <w:r w:rsidRPr="00B65DC2">
        <w:rPr>
          <w:rFonts w:ascii="Times" w:hAnsi="Times"/>
          <w:bCs/>
          <w:lang w:val="en-GB"/>
        </w:rPr>
        <w:t xml:space="preserve"> and aridity index (Fig. </w:t>
      </w:r>
      <w:r w:rsidR="00D775D1">
        <w:rPr>
          <w:rFonts w:ascii="Times" w:hAnsi="Times"/>
          <w:bCs/>
          <w:lang w:val="en-GB"/>
        </w:rPr>
        <w:t>6</w:t>
      </w:r>
      <w:r w:rsidRPr="00B65DC2">
        <w:rPr>
          <w:rFonts w:ascii="Times" w:hAnsi="Times"/>
          <w:bCs/>
          <w:lang w:val="en-GB"/>
        </w:rPr>
        <w:t>c) indicates different adaptive plant strategies</w:t>
      </w:r>
      <w:r w:rsidR="0006420F">
        <w:rPr>
          <w:rFonts w:ascii="Times" w:hAnsi="Times"/>
          <w:bCs/>
          <w:lang w:val="en-GB"/>
        </w:rPr>
        <w:t xml:space="preserve"> </w:t>
      </w:r>
      <w:r w:rsidR="00560707" w:rsidRPr="00B65DC2">
        <w:rPr>
          <w:rFonts w:ascii="Times" w:hAnsi="Times"/>
          <w:bCs/>
          <w:lang w:val="en-GB"/>
        </w:rPr>
        <w:t>to water stress</w:t>
      </w:r>
      <w:r w:rsidRPr="00B65DC2">
        <w:rPr>
          <w:rFonts w:ascii="Times" w:hAnsi="Times"/>
          <w:bCs/>
          <w:lang w:val="en-GB"/>
        </w:rPr>
        <w:t>.</w:t>
      </w:r>
      <w:r w:rsidR="001E414D" w:rsidRPr="00B65DC2">
        <w:rPr>
          <w:rFonts w:ascii="Times" w:hAnsi="Times"/>
          <w:bCs/>
          <w:lang w:val="en-GB"/>
        </w:rPr>
        <w:t xml:space="preserve"> A</w:t>
      </w:r>
      <w:r w:rsidR="001E414D" w:rsidRPr="00B65DC2">
        <w:rPr>
          <w:rFonts w:ascii="Times" w:hAnsi="Times"/>
          <w:bCs/>
        </w:rPr>
        <w:t>t intermediate to low aridity,</w:t>
      </w:r>
      <w:r w:rsidRPr="00B65DC2">
        <w:rPr>
          <w:rFonts w:ascii="Times" w:hAnsi="Times"/>
          <w:bCs/>
          <w:lang w:val="en-GB"/>
        </w:rPr>
        <w:t xml:space="preserve"> </w:t>
      </w:r>
      <w:r w:rsidR="001E414D" w:rsidRPr="00B65DC2">
        <w:rPr>
          <w:rFonts w:ascii="Times" w:hAnsi="Times"/>
          <w:bCs/>
          <w:lang w:val="en-GB"/>
        </w:rPr>
        <w:t>w</w:t>
      </w:r>
      <w:r w:rsidR="008F29BC" w:rsidRPr="00B65DC2">
        <w:rPr>
          <w:rFonts w:ascii="Times" w:hAnsi="Times"/>
          <w:bCs/>
          <w:lang w:val="en-GB"/>
        </w:rPr>
        <w:t xml:space="preserve">oody vegetation invests in </w:t>
      </w:r>
      <w:r w:rsidR="0033450F" w:rsidRPr="00B65DC2">
        <w:rPr>
          <w:rFonts w:ascii="Times" w:hAnsi="Times"/>
          <w:bCs/>
          <w:lang w:val="en-GB"/>
        </w:rPr>
        <w:t xml:space="preserve">green </w:t>
      </w:r>
      <w:r w:rsidR="008F29BC" w:rsidRPr="00B65DC2">
        <w:rPr>
          <w:rFonts w:ascii="Times" w:hAnsi="Times"/>
          <w:bCs/>
          <w:lang w:val="en-GB"/>
        </w:rPr>
        <w:t>tissu</w:t>
      </w:r>
      <w:r w:rsidR="0033450F" w:rsidRPr="00B65DC2">
        <w:rPr>
          <w:rFonts w:ascii="Times" w:hAnsi="Times"/>
          <w:bCs/>
          <w:lang w:val="en-GB"/>
        </w:rPr>
        <w:t>e</w:t>
      </w:r>
      <w:r w:rsidR="008F29BC" w:rsidRPr="00B65DC2">
        <w:rPr>
          <w:rFonts w:ascii="Times" w:hAnsi="Times"/>
          <w:bCs/>
          <w:lang w:val="en-GB"/>
        </w:rPr>
        <w:t xml:space="preserve"> </w:t>
      </w:r>
      <w:r w:rsidR="00154995" w:rsidRPr="00B65DC2">
        <w:rPr>
          <w:rFonts w:ascii="Times" w:hAnsi="Times"/>
          <w:bCs/>
          <w:lang w:val="en-GB"/>
        </w:rPr>
        <w:t xml:space="preserve">to be more </w:t>
      </w:r>
      <w:r w:rsidR="008F29BC" w:rsidRPr="00B65DC2">
        <w:rPr>
          <w:rFonts w:ascii="Times" w:hAnsi="Times"/>
          <w:bCs/>
          <w:lang w:val="en-GB"/>
        </w:rPr>
        <w:t xml:space="preserve">drought-resilient, i.e. deeper rooting depth, </w:t>
      </w:r>
      <w:r w:rsidR="00875233" w:rsidRPr="00B65DC2">
        <w:rPr>
          <w:rFonts w:ascii="Times" w:hAnsi="Times"/>
          <w:bCs/>
          <w:lang w:val="en-GB"/>
        </w:rPr>
        <w:t>and</w:t>
      </w:r>
      <w:r w:rsidR="008F29BC" w:rsidRPr="00B65DC2">
        <w:rPr>
          <w:rFonts w:ascii="Times" w:hAnsi="Times"/>
          <w:bCs/>
          <w:lang w:val="en-GB"/>
        </w:rPr>
        <w:t xml:space="preserve"> low</w:t>
      </w:r>
      <w:r w:rsidR="00875233" w:rsidRPr="00B65DC2">
        <w:rPr>
          <w:rFonts w:ascii="Times" w:hAnsi="Times"/>
          <w:bCs/>
          <w:lang w:val="en-GB"/>
        </w:rPr>
        <w:t>er</w:t>
      </w:r>
      <w:r w:rsidR="008F29BC" w:rsidRPr="00B65DC2">
        <w:rPr>
          <w:rFonts w:ascii="Times" w:hAnsi="Times"/>
          <w:bCs/>
          <w:lang w:val="en-GB"/>
        </w:rPr>
        <w:t xml:space="preserve"> leaf water potentials</w:t>
      </w:r>
      <w:r w:rsidR="001E414D" w:rsidRPr="00B65DC2">
        <w:rPr>
          <w:rFonts w:ascii="Times" w:hAnsi="Times"/>
          <w:bCs/>
          <w:lang w:val="en-GB"/>
        </w:rPr>
        <w:t xml:space="preserve"> </w:t>
      </w:r>
      <w:r w:rsidR="001E414D" w:rsidRPr="00B65DC2">
        <w:rPr>
          <w:rFonts w:ascii="Times" w:hAnsi="Times"/>
          <w:bCs/>
          <w:lang w:val="en-GB"/>
        </w:rPr>
        <w:fldChar w:fldCharType="begin" w:fldLock="1"/>
      </w:r>
      <w:r w:rsidR="00E217A7" w:rsidRPr="00B65DC2">
        <w:rPr>
          <w:rFonts w:ascii="Times" w:hAnsi="Times"/>
          <w:bCs/>
          <w:lang w:val="en-GB"/>
        </w:rPr>
        <w:instrText>ADDIN CSL_CITATION {"citationItems":[{"id":"ITEM-1","itemData":{"DOI":"10.1016/j.agrformet.2011.01.018","ISSN":"01681923","abstract":"Drought as an intermittent disturbance of the water cycle interacts with the carbon cycle differently than the 'gradual' climate change. During drought plants respond physiologically and structurally to prevent excessive water loss according to species-specific water use strategies. This has consequences for carbon uptake by photosynthesis and release by total ecosystem respiration. After a drought the disturbances in the reservoirs of moisture, organic matter and nutrients in the soil and carbohydrates in plants lead to longer-term effects in plant carbon cycling, and potentially mortality. Direct and carry-over effects, mortality and consequently species competition in response to drought are strongly related to the survival strategies of species. Here we review the state of the art of the understanding of the relation between soil moisture drought and the interactions with the carbon cycle of the terrestrial ecosystems. We argue that plant strategies must be given an adequate role in global vegetation models if the effects of drought on the carbon cycle are to be described in a way that justifies the interacting processes. © 2011 Elsevier B.V.","author":[{"dropping-particle":"","family":"Molen","given":"M. K.","non-dropping-particle":"Van der","parse-names":false,"suffix":""},{"dropping-particle":"","family":"Dolman","given":"A. J.","non-dropping-particle":"","parse-names":false,"suffix":""},{"dropping-particle":"","family":"Ciais","given":"P.","non-dropping-particle":"","parse-names":false,"suffix":""},{"dropping-particle":"","family":"Eglin","given":"T.","non-dropping-particle":"","parse-names":false,"suffix":""},{"dropping-particle":"","family":"Gobron","given":"N.","non-dropping-particle":"","parse-names":false,"suffix":""},{"dropping-particle":"","family":"Law","given":"B. E.","non-dropping-particle":"","parse-names":false,"suffix":""},{"dropping-particle":"","family":"Meir","given":"P.","non-dropping-particle":"","parse-names":false,"suffix":""},{"dropping-particle":"","family":"Peters","given":"W.","non-dropping-particle":"","parse-names":false,"suffix":""},{"dropping-particle":"","family":"Phillips","given":"O. L.","non-dropping-particle":"","parse-names":false,"suffix":""},{"dropping-particle":"","family":"Reichstein","given":"M.","non-dropping-particle":"","parse-names":false,"suffix":""},{"dropping-particle":"","family":"Chen","given":"T.","non-dropping-particle":"","parse-names":false,"suffix":""},{"dropping-particle":"","family":"Dekker","given":"S. C.","non-dropping-particle":"","parse-names":false,"suffix":""},{"dropping-particle":"","family":"Doubková","given":"M.","non-dropping-particle":"","parse-names":false,"suffix":""},{"dropping-particle":"","family":"Friedl","given":"M. A.","non-dropping-particle":"","parse-names":false,"suffix":""},{"dropping-particle":"","family":"Jung","given":"M.","non-dropping-particle":"","parse-names":false,"suffix":""},{"dropping-particle":"","family":"Hurk","given":"B. J.J.M.","non-dropping-particle":"van den","parse-names":false,"suffix":""},{"dropping-particle":"","family":"Jeu","given":"R. A.M.","non-dropping-particle":"de","parse-names":false,"suffix":""},{"dropping-particle":"","family":"Kruijt","given":"B.","non-dropping-particle":"","parse-names":false,"suffix":""},{"dropping-particle":"","family":"Ohta","given":"T.","non-dropping-particle":"","parse-names":false,"suffix":""},{"dropping-particle":"","family":"Rebel","given":"K. T.","non-dropping-particle":"","parse-names":false,"suffix":""},{"dropping-particle":"","family":"Plummer","given":"S.","non-dropping-particle":"","parse-names":false,"suffix":""},{"dropping-particle":"","family":"Seneviratne","given":"S. I.","non-dropping-particle":"","parse-names":false,"suffix":""},{"dropping-particle":"","family":"Sitch","given":"S.","non-dropping-particle":"","parse-names":false,"suffix":""},{"dropping-particle":"","family":"Teuling","given":"A. J.","non-dropping-particle":"","parse-names":false,"suffix":""},{"dropping-particle":"","family":"Werf","given":"G. R.","non-dropping-particle":"van der","parse-names":false,"suffix":""},{"dropping-particle":"","family":"Wang","given":"G.","non-dropping-particle":"","parse-names":false,"suffix":""}],"container-title":"Agricultural and Forest Meteorology","id":"ITEM-1","issue":"7","issued":{"date-parts":[["2011","7","15"]]},"page":"765-773","publisher":"Elsevier","title":"Drought and ecosystem carbon cycling","type":"article","volume":"151"},"uris":["http://www.mendeley.com/documents/?uuid=283858d9-7aef-31bd-afab-d08c7a515730"]}],"mendeley":{"formattedCitation":"(Van der Molen et al., 2011)","plainTextFormattedCitation":"(Van der Molen et al., 2011)","previouslyFormattedCitation":"(Van der Molen et al., 2011)"},"properties":{"noteIndex":0},"schema":"https://github.com/citation-style-language/schema/raw/master/csl-citation.json"}</w:instrText>
      </w:r>
      <w:r w:rsidR="001E414D" w:rsidRPr="00B65DC2">
        <w:rPr>
          <w:rFonts w:ascii="Times" w:hAnsi="Times"/>
          <w:bCs/>
          <w:lang w:val="en-GB"/>
        </w:rPr>
        <w:fldChar w:fldCharType="separate"/>
      </w:r>
      <w:r w:rsidR="00D60333" w:rsidRPr="00B65DC2">
        <w:rPr>
          <w:rFonts w:ascii="Times" w:hAnsi="Times"/>
          <w:bCs/>
          <w:noProof/>
          <w:lang w:val="en-GB"/>
        </w:rPr>
        <w:t>(Van der Molen et al., 2011)</w:t>
      </w:r>
      <w:r w:rsidR="001E414D" w:rsidRPr="00B65DC2">
        <w:rPr>
          <w:rFonts w:ascii="Times" w:hAnsi="Times"/>
          <w:bCs/>
          <w:lang w:val="en-GB"/>
        </w:rPr>
        <w:fldChar w:fldCharType="end"/>
      </w:r>
      <w:r w:rsidR="001E414D" w:rsidRPr="00B65DC2">
        <w:rPr>
          <w:rFonts w:ascii="Times" w:hAnsi="Times"/>
          <w:bCs/>
          <w:lang w:val="en-GB"/>
        </w:rPr>
        <w:t>.</w:t>
      </w:r>
      <w:r w:rsidR="008F29BC" w:rsidRPr="00B65DC2">
        <w:rPr>
          <w:rFonts w:ascii="Times" w:hAnsi="Times"/>
          <w:bCs/>
          <w:lang w:val="en-GB"/>
        </w:rPr>
        <w:t xml:space="preserve"> </w:t>
      </w:r>
      <w:r w:rsidR="003C67CC" w:rsidRPr="00B65DC2">
        <w:rPr>
          <w:rFonts w:ascii="Times" w:hAnsi="Times"/>
          <w:bCs/>
        </w:rPr>
        <w:t xml:space="preserve">At high aridity, </w:t>
      </w:r>
      <w:r w:rsidR="00875233" w:rsidRPr="00B65DC2">
        <w:rPr>
          <w:rFonts w:ascii="Times" w:hAnsi="Times"/>
          <w:bCs/>
        </w:rPr>
        <w:t>carbon uptake is limited so that increased allocation to deep roots is not possible</w:t>
      </w:r>
      <w:r w:rsidR="003C67CC" w:rsidRPr="00B65DC2">
        <w:rPr>
          <w:rFonts w:ascii="Times" w:hAnsi="Times"/>
          <w:bCs/>
        </w:rPr>
        <w:t>, as indicated by the prevalence of drought-deciduous vegetation a</w:t>
      </w:r>
      <w:r w:rsidR="00BB33E6" w:rsidRPr="00B65DC2">
        <w:rPr>
          <w:rFonts w:ascii="Times" w:hAnsi="Times"/>
          <w:bCs/>
        </w:rPr>
        <w:t xml:space="preserve">t </w:t>
      </w:r>
      <w:r w:rsidR="00C437DF" w:rsidRPr="00B65DC2">
        <w:rPr>
          <w:rFonts w:ascii="Times" w:hAnsi="Times"/>
          <w:bCs/>
        </w:rPr>
        <w:t>arid</w:t>
      </w:r>
      <w:r w:rsidR="00BB33E6" w:rsidRPr="00B65DC2">
        <w:rPr>
          <w:rFonts w:ascii="Times" w:hAnsi="Times"/>
          <w:bCs/>
        </w:rPr>
        <w:t xml:space="preserve"> sites.</w:t>
      </w:r>
      <w:r w:rsidR="00C4615E" w:rsidRPr="00B65DC2">
        <w:rPr>
          <w:rFonts w:ascii="Times" w:hAnsi="Times"/>
          <w:bCs/>
        </w:rPr>
        <w:t xml:space="preserve"> </w:t>
      </w:r>
      <w:r w:rsidR="005E57B0">
        <w:rPr>
          <w:rFonts w:ascii="Times" w:hAnsi="Times"/>
          <w:bCs/>
          <w:lang w:val="en-US"/>
        </w:rPr>
        <w:t xml:space="preserve">These plants have a more resistant xylem and tracheid rather than vessels, allowing a </w:t>
      </w:r>
      <w:r w:rsidR="007826A5">
        <w:rPr>
          <w:rFonts w:ascii="Times" w:hAnsi="Times"/>
          <w:bCs/>
          <w:lang w:val="en-US"/>
        </w:rPr>
        <w:t>smaller</w:t>
      </w:r>
      <w:r w:rsidR="005E57B0">
        <w:rPr>
          <w:rFonts w:ascii="Times" w:hAnsi="Times"/>
          <w:bCs/>
          <w:lang w:val="en-US"/>
        </w:rPr>
        <w:t xml:space="preserve"> </w:t>
      </w:r>
      <w:r w:rsidR="007826A5">
        <w:rPr>
          <w:rFonts w:ascii="Times" w:hAnsi="Times"/>
          <w:bCs/>
          <w:lang w:val="en-US"/>
        </w:rPr>
        <w:t>l</w:t>
      </w:r>
      <w:r w:rsidR="007826A5" w:rsidRPr="007826A5">
        <w:rPr>
          <w:rFonts w:ascii="Times" w:hAnsi="Times"/>
          <w:bCs/>
          <w:lang w:val="en-US"/>
        </w:rPr>
        <w:t>eaf area index</w:t>
      </w:r>
      <w:r w:rsidR="007826A5" w:rsidRPr="007826A5">
        <w:rPr>
          <w:rFonts w:ascii="Times" w:hAnsi="Times"/>
          <w:bCs/>
          <w:lang w:val="en-US"/>
        </w:rPr>
        <w:t xml:space="preserve"> </w:t>
      </w:r>
      <w:r w:rsidR="007826A5">
        <w:rPr>
          <w:rFonts w:ascii="Times" w:hAnsi="Times"/>
          <w:bCs/>
          <w:lang w:val="en-US"/>
        </w:rPr>
        <w:t>(</w:t>
      </w:r>
      <w:r w:rsidR="005E57B0">
        <w:rPr>
          <w:rFonts w:ascii="Times" w:hAnsi="Times"/>
          <w:bCs/>
          <w:lang w:val="en-US"/>
        </w:rPr>
        <w:t>LAI</w:t>
      </w:r>
      <w:r w:rsidR="007826A5">
        <w:rPr>
          <w:rFonts w:ascii="Times" w:hAnsi="Times"/>
          <w:bCs/>
          <w:lang w:val="en-US"/>
        </w:rPr>
        <w:t>)</w:t>
      </w:r>
      <w:r w:rsidR="005E57B0">
        <w:rPr>
          <w:rFonts w:ascii="Times" w:hAnsi="Times"/>
          <w:bCs/>
          <w:lang w:val="en-US"/>
        </w:rPr>
        <w:t xml:space="preserve"> which in turn reduces the maximum transpiration </w:t>
      </w:r>
      <w:r w:rsidR="005E57B0">
        <w:rPr>
          <w:rFonts w:ascii="Times" w:hAnsi="Times"/>
          <w:bCs/>
          <w:lang w:val="en-US"/>
        </w:rPr>
        <w:fldChar w:fldCharType="begin" w:fldLock="1"/>
      </w:r>
      <w:r w:rsidR="007D68A4">
        <w:rPr>
          <w:rFonts w:ascii="Times" w:hAnsi="Times"/>
          <w:bCs/>
          <w:lang w:val="en-US"/>
        </w:rPr>
        <w:instrText>ADDIN CSL_CITATION {"citationItems":[{"id":"ITEM-1","itemData":{"author":[{"dropping-particle":"","family":"Mcdowell","given":"Nate","non-dropping-particle":"","parse-names":false,"suffix":""},{"dropping-particle":"","family":"Pockman","given":"William T","non-dropping-particle":"","parse-names":false,"suffix":""},{"dropping-particle":"","family":"Allen","given":"Craig D","non-dropping-particle":"","parse-names":false,"suffix":""},{"dropping-particle":"","family":"Breshears","given":"David D","non-dropping-particle":"","parse-names":false,"suffix":""},{"dropping-particle":"","family":"Cobb","given":"Neil","non-dropping-particle":"","parse-names":false,"suffix":""},{"dropping-particle":"","family":"Kolb","given":"Thomas","non-dropping-particle":"","parse-names":false,"suffix":""},{"dropping-particle":"","family":"Plaut","given":"Jennifer","non-dropping-particle":"","parse-names":false,"suffix":""},{"dropping-particle":"","family":"Sperry","given":"John","non-dropping-particle":"","parse-names":false,"suffix":""},{"dropping-particle":"","family":"West","given":"Adam","non-dropping-particle":"","parse-names":false,"suffix":""},{"dropping-particle":"","family":"Williams","given":"David G","non-dropping-particle":"","parse-names":false,"suffix":""},{"dropping-particle":"","family":"Yepez","given":"Enrico A","non-dropping-particle":"","parse-names":false,"suffix":""}],"container-title":"New Phytologist","id":"ITEM-1","issue":"4","issued":{"date-parts":[["2008"]]},"page":"719-739","title":"Mechanisms of Plant Survival and Mortality during Drought: why do survive while others succumb plants drought ? to","type":"article-journal","volume":"178"},"uris":["http://www.mendeley.com/documents/?uuid=e1173b4f-1318-4a22-991a-2dd1e08b190d"]}],"mendeley":{"formattedCitation":"(Mcdowell et al., 2008)","plainTextFormattedCitation":"(Mcdowell et al., 2008)","previouslyFormattedCitation":"(Mcdowell et al., 2008)"},"properties":{"noteIndex":0},"schema":"https://github.com/citation-style-language/schema/raw/master/csl-citation.json"}</w:instrText>
      </w:r>
      <w:r w:rsidR="005E57B0">
        <w:rPr>
          <w:rFonts w:ascii="Times" w:hAnsi="Times"/>
          <w:bCs/>
          <w:lang w:val="en-US"/>
        </w:rPr>
        <w:fldChar w:fldCharType="separate"/>
      </w:r>
      <w:r w:rsidR="005E57B0" w:rsidRPr="005E57B0">
        <w:rPr>
          <w:rFonts w:ascii="Times" w:hAnsi="Times"/>
          <w:bCs/>
          <w:noProof/>
          <w:lang w:val="en-US"/>
        </w:rPr>
        <w:t>(Mcdowell et al., 2008)</w:t>
      </w:r>
      <w:r w:rsidR="005E57B0">
        <w:rPr>
          <w:rFonts w:ascii="Times" w:hAnsi="Times"/>
          <w:bCs/>
          <w:lang w:val="en-US"/>
        </w:rPr>
        <w:fldChar w:fldCharType="end"/>
      </w:r>
      <w:r w:rsidR="005E57B0">
        <w:rPr>
          <w:rFonts w:ascii="Times" w:hAnsi="Times"/>
          <w:bCs/>
          <w:lang w:val="en-US"/>
        </w:rPr>
        <w:t xml:space="preserve">. </w:t>
      </w:r>
      <w:r w:rsidR="00334870" w:rsidRPr="00B65DC2">
        <w:rPr>
          <w:rFonts w:ascii="Times" w:eastAsia="Calibri" w:hAnsi="Times" w:cs="Arial"/>
          <w:iCs/>
          <w:u w:color="000000"/>
          <w:bdr w:val="nil"/>
        </w:rPr>
        <w:t xml:space="preserve">Semi-arid </w:t>
      </w:r>
      <w:r w:rsidR="00CF5228" w:rsidRPr="00B65DC2">
        <w:rPr>
          <w:rFonts w:ascii="Times" w:eastAsia="Calibri" w:hAnsi="Times" w:cs="Arial"/>
          <w:iCs/>
          <w:u w:color="000000"/>
          <w:bdr w:val="nil"/>
        </w:rPr>
        <w:t>regions</w:t>
      </w:r>
      <w:r w:rsidR="00334870" w:rsidRPr="00B65DC2">
        <w:rPr>
          <w:rFonts w:ascii="Times" w:eastAsia="Calibri" w:hAnsi="Times" w:cs="Arial"/>
          <w:iCs/>
          <w:u w:color="000000"/>
          <w:bdr w:val="nil"/>
        </w:rPr>
        <w:t xml:space="preserve"> are </w:t>
      </w:r>
      <w:r w:rsidR="00CF5228" w:rsidRPr="00B65DC2">
        <w:rPr>
          <w:rFonts w:ascii="Times" w:eastAsia="Calibri" w:hAnsi="Times" w:cs="Arial"/>
          <w:iCs/>
          <w:u w:color="000000"/>
          <w:bdr w:val="nil"/>
        </w:rPr>
        <w:t>a key driver of the</w:t>
      </w:r>
      <w:r w:rsidR="006D63EF" w:rsidRPr="00B65DC2">
        <w:rPr>
          <w:rFonts w:ascii="Times" w:hAnsi="Times"/>
        </w:rPr>
        <w:t xml:space="preserve"> interannual variability of</w:t>
      </w:r>
      <w:r w:rsidR="00CF5228" w:rsidRPr="00B65DC2">
        <w:rPr>
          <w:rFonts w:ascii="Times" w:eastAsia="Calibri" w:hAnsi="Times" w:cs="Arial"/>
          <w:iCs/>
          <w:u w:color="000000"/>
          <w:bdr w:val="nil"/>
        </w:rPr>
        <w:t xml:space="preserve"> </w:t>
      </w:r>
      <w:r w:rsidR="004058BF" w:rsidRPr="00B65DC2">
        <w:rPr>
          <w:rFonts w:ascii="Times" w:eastAsia="Calibri" w:hAnsi="Times" w:cs="Arial"/>
          <w:iCs/>
          <w:u w:color="000000"/>
          <w:bdr w:val="nil"/>
        </w:rPr>
        <w:t xml:space="preserve">the </w:t>
      </w:r>
      <w:r w:rsidR="000227B5" w:rsidRPr="00B65DC2">
        <w:rPr>
          <w:rFonts w:ascii="Times" w:hAnsi="Times"/>
          <w:bCs/>
        </w:rPr>
        <w:t xml:space="preserve">terrestrial </w:t>
      </w:r>
      <w:r w:rsidR="00CF5228" w:rsidRPr="00B65DC2">
        <w:rPr>
          <w:rFonts w:ascii="Times" w:hAnsi="Times"/>
        </w:rPr>
        <w:t xml:space="preserve">carbon cycle </w:t>
      </w:r>
      <w:r w:rsidR="000759D6" w:rsidRPr="00B65DC2">
        <w:rPr>
          <w:rFonts w:ascii="Times" w:hAnsi="Times"/>
        </w:rPr>
        <w:fldChar w:fldCharType="begin" w:fldLock="1"/>
      </w:r>
      <w:r w:rsidR="00E217A7" w:rsidRPr="00B65DC2">
        <w:rPr>
          <w:rFonts w:ascii="Times" w:hAnsi="Times"/>
        </w:rPr>
        <w:instrText>ADDIN CSL_CITATION {"citationItems":[{"id":"ITEM-1","itemData":{"DOI":"10.1038/nature13376","ISSN":"14764687","PMID":"24847888","abstract":"The land and ocean act as a sink for fossil-fuel emissions, thereby slowing the rise of atmospheric carbon dioxide concentrations. Although the uptake of carbon by oceanic and terrestrial processes has kept pace with accelerating carbon dioxide emissions until now, atmospheric carbon dioxide concentrations exhibit a large variability on interannual timescales, considered to be driven primarily by terrestrial ecosystem processes dominated by tropical rainforests. We use a terrestrial biogeochemical model, atmospheric carbon dioxide inversion and global carbon budget accounting methods to investigate the evolution of the terrestrial carbon sink over the past 30 years, with a focus on the underlying mechanisms responsible for the exceptionally large land carbon sink reported in 2011 (ref. 2). Here we show that our three terrestrial carbon sink estimates are in good agreement and support the finding of a 2011 record land carbon sink. Surprisingly, we find that the global carbon sink anomaly was driven by growth of semi-arid vegetation in the Southern Hemisphere, with almost 60 per cent of carbon uptake attributed to Australian ecosystems, where prevalent La Niña conditions caused up to six consecutive seasons of increased precipitation. In addition, since 1981, a six per cent expansion of vegetation cover over Australia was associated with a fourfold increase in the sensitivity of continental net carbon uptake to precipitation. Our findings suggest that the higher turnover rates of carbon pools in semi-arid biomes are an increasingly important driver of global carbon cycle inter-annual variability and that tropical rainforests may become less relevant drivers in the future. More research is needed to identify to what extent the carbon stocks accumulated during wet years are vulnerable to rapid decomposition or loss through fire in subsequent years. © 2014 Macmillan Publishers Limited.","author":[{"dropping-particle":"","family":"Poulter","given":"Benjamin","non-dropping-particle":"","parse-names":false,"suffix":""},{"dropping-particle":"","family":"Frank","given":"David","non-dropping-particle":"","parse-names":false,"suffix":""},{"dropping-particle":"","family":"Ciais","given":"Philippe","non-dropping-particle":"","parse-names":false,"suffix":""},{"dropping-particle":"","family":"Myneni","given":"Ranga B.","non-dropping-particle":"","parse-names":false,"suffix":""},{"dropping-particle":"","family":"Andela","given":"Niels","non-dropping-particle":"","parse-names":false,"suffix":""},{"dropping-particle":"","family":"Bi","given":"Jian","non-dropping-particle":"","parse-names":false,"suffix":""},{"dropping-particle":"","family":"Broquet","given":"Gregoire","non-dropping-particle":"","parse-names":false,"suffix":""},{"dropping-particle":"","family":"Canadell","given":"Josep G.","non-dropping-particle":"","parse-names":false,"suffix":""},{"dropping-particle":"","family":"Chevallier","given":"Frederic","non-dropping-particle":"","parse-names":false,"suffix":""},{"dropping-particle":"","family":"Liu","given":"Yi Y.","non-dropping-particle":"","parse-names":false,"suffix":""},{"dropping-particle":"","family":"Running","given":"Steven W.","non-dropping-particle":"","parse-names":false,"suffix":""},{"dropping-particle":"","family":"Sitch","given":"Stephen","non-dropping-particle":"","parse-names":false,"suffix":""},{"dropping-particle":"","family":"Werf","given":"Guido R.","non-dropping-particle":"Van Der","parse-names":false,"suffix":""}],"container-title":"Nature","id":"ITEM-1","issue":"7502","issued":{"date-parts":[["2014","5","21"]]},"page":"600-603","publisher":"Nature Publishing Group","title":"Contribution of semi-arid ecosystems to interannual variability of the global carbon cycle","type":"article-journal","volume":"509"},"uris":["http://www.mendeley.com/documents/?uuid=274ba11d-43b9-3b06-af0b-f29188e55731"]},{"id":"ITEM-2","itemData":{"ISSN":"21699402","author":[{"dropping-particle":"","family":"Ahlström","given":"Anders","non-dropping-particle":"","parse-names":false,"suffix":""},{"dropping-particle":"","family":"Raupach","given":"Michael R.","non-dropping-particle":"","parse-names":false,"suffix":""},{"dropping-particle":"","family":"Schurgers","given":"Guy","non-dropping-particle":"","parse-names":false,"suffix":""},{"dropping-particle":"","family":"Smith","given":"Benjamin","non-dropping-particle":"","parse-names":false,"suffix":""},{"dropping-particle":"","family":"Arneth","given":"Almut","non-dropping-particle":"","parse-names":false,"suffix":""},{"dropping-particle":"","family":"Jung","given":"Martin","non-dropping-particle":"","parse-names":false,"suffix":""},{"dropping-particle":"","family":"Reichstein","given":"Markus","non-dropping-particle":"","parse-names":false,"suffix":""},{"dropping-particle":"","family":"Canadell","given":"Josep G.","non-dropping-particle":"","parse-names":false,"suffix":""},{"dropping-particle":"","family":"Friedlingstein","given":"Pierre","non-dropping-particle":"","parse-names":false,"suffix":""},{"dropping-particle":"","family":"Jain","given":"Atul K.","non-dropping-particle":"","parse-names":false,"suffix":""},{"dropping-particle":"","family":"Kato","given":"Etsushi","non-dropping-particle":"","parse-names":false,"suffix":""},{"dropping-particle":"","family":"Poulter","given":"Benjamin","non-dropping-particle":"","parse-names":false,"suffix":""},{"dropping-particle":"","family":"Sitch","given":"Stephen","non-dropping-particle":"","parse-names":false,"suffix":""},{"dropping-particle":"","family":"Stocker","given":"Benjamin D.","non-dropping-particle":"","parse-names":false,"suffix":""},{"dropping-particle":"","family":"Viovy","given":"Nicolas","non-dropping-particle":"","parse-names":false,"suffix":""},{"dropping-particle":"","family":"Wang","given":"Ying Ping","non-dropping-particle":"","parse-names":false,"suffix":""},{"dropping-particle":"","family":"Wiltshire","given":"Andy","non-dropping-particle":"","parse-names":false,"suffix":""},{"dropping-particle":"","family":"Zaehle","given":"Sönke","non-dropping-particle":"","parse-names":false,"suffix":""},{"dropping-particle":"","family":"Zeng","given":"Ning","non-dropping-particle":"","parse-names":false,"suffix":""}],"container-title":"Science","id":"ITEM-2","issue":"6237","issued":{"date-parts":[["2015"]]},"page":"895-899","title":"The dominant role of semi-arid ecosystems in the trend and variability of the land CO2 sink","type":"article-journal","volume":"348"},"uris":["http://www.mendeley.com/documents/?uuid=e09e8953-e86e-4e8c-b83b-94989eb88959"]}],"mendeley":{"formattedCitation":"(Ahlström et al., 2015; Poulter et al., 2014)","plainTextFormattedCitation":"(Ahlström et al., 2015; Poulter et al., 2014)","previouslyFormattedCitation":"(Ahlström et al., 2015; Poulter et al., 2014)"},"properties":{"noteIndex":0},"schema":"https://github.com/citation-style-language/schema/raw/master/csl-citation.json"}</w:instrText>
      </w:r>
      <w:r w:rsidR="000759D6" w:rsidRPr="00B65DC2">
        <w:rPr>
          <w:rFonts w:ascii="Times" w:hAnsi="Times"/>
        </w:rPr>
        <w:fldChar w:fldCharType="separate"/>
      </w:r>
      <w:r w:rsidR="00D60333" w:rsidRPr="00B65DC2">
        <w:rPr>
          <w:rFonts w:ascii="Times" w:hAnsi="Times"/>
          <w:noProof/>
        </w:rPr>
        <w:t>(Ahlström et al., 2015; Poulter et al., 2014)</w:t>
      </w:r>
      <w:r w:rsidR="000759D6" w:rsidRPr="00B65DC2">
        <w:rPr>
          <w:rFonts w:ascii="Times" w:hAnsi="Times"/>
        </w:rPr>
        <w:fldChar w:fldCharType="end"/>
      </w:r>
      <w:r w:rsidR="000759D6" w:rsidRPr="00B65DC2">
        <w:rPr>
          <w:rFonts w:ascii="Times" w:hAnsi="Times"/>
        </w:rPr>
        <w:t xml:space="preserve">. </w:t>
      </w:r>
      <w:r w:rsidR="00D85D6F" w:rsidRPr="00B65DC2">
        <w:rPr>
          <w:rFonts w:ascii="Times" w:hAnsi="Times"/>
          <w:bCs/>
        </w:rPr>
        <w:t xml:space="preserve">The </w:t>
      </w:r>
      <w:r w:rsidR="00CF015F" w:rsidRPr="00B65DC2">
        <w:rPr>
          <w:rFonts w:ascii="Times" w:hAnsi="Times"/>
          <w:bCs/>
        </w:rPr>
        <w:t>seasonal reductions in ET found at arid sites</w:t>
      </w:r>
      <w:r w:rsidR="00D50D17" w:rsidRPr="00B65DC2">
        <w:rPr>
          <w:rFonts w:ascii="Times" w:hAnsi="Times"/>
          <w:bCs/>
        </w:rPr>
        <w:t xml:space="preserve"> </w:t>
      </w:r>
      <w:r w:rsidR="00EC5192" w:rsidRPr="00B65DC2">
        <w:rPr>
          <w:rFonts w:ascii="Times" w:hAnsi="Times"/>
          <w:bCs/>
        </w:rPr>
        <w:t xml:space="preserve">suggest </w:t>
      </w:r>
      <w:r w:rsidR="00D42D33" w:rsidRPr="00B65DC2">
        <w:rPr>
          <w:rFonts w:ascii="Times" w:hAnsi="Times"/>
          <w:bCs/>
        </w:rPr>
        <w:t xml:space="preserve">that a more accurate </w:t>
      </w:r>
      <w:r w:rsidR="00724ADB" w:rsidRPr="00B65DC2">
        <w:rPr>
          <w:rFonts w:ascii="Times" w:hAnsi="Times"/>
          <w:bCs/>
        </w:rPr>
        <w:t>account of</w:t>
      </w:r>
      <w:r w:rsidR="00D42D33" w:rsidRPr="00B65DC2">
        <w:rPr>
          <w:rFonts w:ascii="Times" w:hAnsi="Times"/>
          <w:bCs/>
        </w:rPr>
        <w:t xml:space="preserve"> drought conditions</w:t>
      </w:r>
      <w:r w:rsidR="003348A6" w:rsidRPr="00B65DC2">
        <w:rPr>
          <w:rFonts w:ascii="Times" w:hAnsi="Times"/>
          <w:bCs/>
        </w:rPr>
        <w:t xml:space="preserve"> of these areas in global models</w:t>
      </w:r>
      <w:r w:rsidR="00D42D33" w:rsidRPr="00B65DC2">
        <w:rPr>
          <w:rFonts w:ascii="Times" w:hAnsi="Times"/>
          <w:bCs/>
        </w:rPr>
        <w:t xml:space="preserve"> could improve the prediction of </w:t>
      </w:r>
      <w:r w:rsidR="00FA6714" w:rsidRPr="00B65DC2">
        <w:rPr>
          <w:rFonts w:ascii="Times" w:hAnsi="Times"/>
          <w:bCs/>
        </w:rPr>
        <w:t xml:space="preserve">the variability of the </w:t>
      </w:r>
      <w:r w:rsidR="00790F3F" w:rsidRPr="00B65DC2">
        <w:rPr>
          <w:rFonts w:ascii="Times" w:hAnsi="Times"/>
          <w:bCs/>
        </w:rPr>
        <w:t>carbon</w:t>
      </w:r>
      <w:r w:rsidR="00D42D33" w:rsidRPr="00B65DC2">
        <w:rPr>
          <w:rFonts w:ascii="Times" w:hAnsi="Times"/>
          <w:bCs/>
        </w:rPr>
        <w:t xml:space="preserve"> </w:t>
      </w:r>
      <w:r w:rsidR="001C545B" w:rsidRPr="00B65DC2">
        <w:rPr>
          <w:rFonts w:ascii="Times" w:hAnsi="Times"/>
          <w:bCs/>
        </w:rPr>
        <w:t>cycle</w:t>
      </w:r>
      <w:r w:rsidR="003348A6" w:rsidRPr="00B65DC2">
        <w:rPr>
          <w:rFonts w:ascii="Times" w:hAnsi="Times"/>
          <w:bCs/>
        </w:rPr>
        <w:t xml:space="preserve"> </w:t>
      </w:r>
      <w:r w:rsidR="00C4615E" w:rsidRPr="00B65DC2">
        <w:rPr>
          <w:rFonts w:ascii="Times" w:hAnsi="Times"/>
          <w:bCs/>
        </w:rPr>
        <w:fldChar w:fldCharType="begin" w:fldLock="1"/>
      </w:r>
      <w:r w:rsidR="00E217A7" w:rsidRPr="00B65DC2">
        <w:rPr>
          <w:rFonts w:ascii="Times" w:hAnsi="Times"/>
          <w:bCs/>
        </w:rPr>
        <w:instrText>ADDIN CSL_CITATION {"citationItems":[{"id":"ITEM-1","itemData":{"DOI":"10.1111/gcb.13686","ISSN":"13652486","PMID":"28295911","abstract":"Global-scale studies suggest that dryland ecosystems dominate an increasing trend in the magnitude and interannual variability of the land CO2 sink. However, such analyses are poorly constrained by measured CO2 exchange in drylands. Here we address this observation gap with eddy covariance data from 25 sites in the water-limited Southwest region of North America with observed ranges in annual precipitation of 100–1000 mm, annual temperatures of 2–25°C, and records of 3–10 years (150 site-years in total). Annual fluxes were integrated using site-specific ecohydrologic years to group precipitation with resulting ecosystem exchanges. We found a wide range of carbon sink/source function, with mean annual net ecosystem production (NEP) varying from -350 to +330 gCm−2 across sites with diverse vegetation types, contrasting with the more constant sink typically measured in mesic ecosystems. In this region, only forest-dominated sites were consistent carbon sinks. Interannual variability of NEP, gross ecosystem production (GEP), and ecosystem respiration (Reco) was larger than for mesic regions, and half the sites switched between functioning as C sinks/C sources in wet/dry years. The sites demonstrated coherent responses of GEP and NEP to anomalies in annual evapotranspiration (ET), used here as a proxy for annually available water after hydrologic losses. Notably, GEP and Reco were negatively related to temperature, both interannually within site and spatially across sites, in contrast to positive temperature effects commonly reported for mesic ecosystems. Models based on MODIS satellite observations matched the cross-site spatial pattern in mean annual GEP but consistently underestimated mean annual ET by ~50%. Importantly, the MODIS-based models captured only 20–30% of interannual variation magnitude. These results suggest the contribution of this dryland region to variability of regional to global CO2 exchange may be up to 3–5 times larger than current estimates.","author":[{"dropping-particle":"","family":"Biederman","given":"Joel A.","non-dropping-particle":"","parse-names":false,"suffix":""},{"dropping-particle":"","family":"Scott","given":"Russell L.","non-dropping-particle":"","parse-names":false,"suffix":""},{"dropping-particle":"","family":"Bell","given":"Tom W.","non-dropping-particle":"","parse-names":false,"suffix":""},{"dropping-particle":"","family":"Bowling","given":"David R.","non-dropping-particle":"","parse-names":false,"suffix":""},{"dropping-particle":"","family":"Dore","given":"Sabina","non-dropping-particle":"","parse-names":false,"suffix":""},{"dropping-particle":"","family":"Garatuza-Payan","given":"Jaime","non-dropping-particle":"","parse-names":false,"suffix":""},{"dropping-particle":"","family":"Kolb","given":"Thomas E.","non-dropping-particle":"","parse-names":false,"suffix":""},{"dropping-particle":"","family":"Krishnan","given":"Praveena","non-dropping-particle":"","parse-names":false,"suffix":""},{"dropping-particle":"","family":"Krofcheck","given":"Dan J.","non-dropping-particle":"","parse-names":false,"suffix":""},{"dropping-particle":"","family":"Litvak","given":"Marcy E.","non-dropping-particle":"","parse-names":false,"suffix":""},{"dropping-particle":"","family":"Maurer","given":"Gregory E.","non-dropping-particle":"","parse-names":false,"suffix":""},{"dropping-particle":"","family":"Meyers","given":"Tilden P.","non-dropping-particle":"","parse-names":false,"suffix":""},{"dropping-particle":"","family":"Oechel","given":"Walter C.","non-dropping-particle":"","parse-names":false,"suffix":""},{"dropping-particle":"","family":"Papuga","given":"Shirley A.","non-dropping-particle":"","parse-names":false,"suffix":""},{"dropping-particle":"","family":"Ponce-Campos","given":"Guillermo E.","non-dropping-particle":"","parse-names":false,"suffix":""},{"dropping-particle":"","family":"Rodriguez","given":"Julio C.","non-dropping-particle":"","parse-names":false,"suffix":""},{"dropping-particle":"","family":"Smith","given":"William K.","non-dropping-particle":"","parse-names":false,"suffix":""},{"dropping-particle":"","family":"Vargas","given":"Rodrigo","non-dropping-particle":"","parse-names":false,"suffix":""},{"dropping-particle":"","family":"Watts","given":"Christopher J.","non-dropping-particle":"","parse-names":false,"suffix":""},{"dropping-particle":"","family":"Yepez","given":"Enrico A.","non-dropping-particle":"","parse-names":false,"suffix":""},{"dropping-particle":"","family":"Goulden","given":"Michael L.","non-dropping-particle":"","parse-names":false,"suffix":""}],"container-title":"Global Change Biology","id":"ITEM-1","issue":"10","issued":{"date-parts":[["2017","10","1"]]},"page":"4204-4221","publisher":"Blackwell Publishing Ltd","title":"CO2 exchange and evapotranspiration across dryland ecosystems of southwestern North America","type":"article-journal","volume":"23"},"uris":["http://www.mendeley.com/documents/?uuid=2a0bf461-d268-349e-8581-3cd910448f31"]}],"mendeley":{"formattedCitation":"(Biederman et al., 2017)","plainTextFormattedCitation":"(Biederman et al., 2017)","previouslyFormattedCitation":"(Biederman et al., 2017)"},"properties":{"noteIndex":0},"schema":"https://github.com/citation-style-language/schema/raw/master/csl-citation.json"}</w:instrText>
      </w:r>
      <w:r w:rsidR="00C4615E" w:rsidRPr="00B65DC2">
        <w:rPr>
          <w:rFonts w:ascii="Times" w:hAnsi="Times"/>
          <w:bCs/>
        </w:rPr>
        <w:fldChar w:fldCharType="separate"/>
      </w:r>
      <w:r w:rsidR="00D60333" w:rsidRPr="00B65DC2">
        <w:rPr>
          <w:rFonts w:ascii="Times" w:hAnsi="Times"/>
          <w:bCs/>
          <w:noProof/>
        </w:rPr>
        <w:t>(Biederman et al., 2017)</w:t>
      </w:r>
      <w:r w:rsidR="00C4615E" w:rsidRPr="00B65DC2">
        <w:rPr>
          <w:rFonts w:ascii="Times" w:hAnsi="Times"/>
          <w:bCs/>
        </w:rPr>
        <w:fldChar w:fldCharType="end"/>
      </w:r>
      <w:r w:rsidR="00C4615E" w:rsidRPr="00B65DC2">
        <w:rPr>
          <w:rFonts w:ascii="Times" w:hAnsi="Times"/>
          <w:bCs/>
        </w:rPr>
        <w:t>.</w:t>
      </w:r>
      <w:r w:rsidR="00804E4E" w:rsidRPr="00B65DC2">
        <w:rPr>
          <w:rFonts w:ascii="Times" w:hAnsi="Times"/>
          <w:bCs/>
        </w:rPr>
        <w:t xml:space="preserve"> </w:t>
      </w:r>
    </w:p>
    <w:p w14:paraId="19435FBB" w14:textId="0A7B7041" w:rsidR="00D827C8" w:rsidRPr="00B65DC2" w:rsidRDefault="00D827C8" w:rsidP="00E24AEE">
      <w:pPr>
        <w:spacing w:after="120" w:line="480" w:lineRule="auto"/>
        <w:rPr>
          <w:rFonts w:ascii="Times" w:hAnsi="Times"/>
        </w:rPr>
      </w:pPr>
      <w:r w:rsidRPr="00B65DC2">
        <w:rPr>
          <w:rFonts w:ascii="Times" w:hAnsi="Times"/>
          <w:bCs/>
        </w:rPr>
        <w:t xml:space="preserve">There was no significant difference in topographic effects across </w:t>
      </w:r>
      <w:proofErr w:type="spellStart"/>
      <w:r w:rsidR="00E55CDC">
        <w:rPr>
          <w:rFonts w:ascii="Times" w:hAnsi="Times"/>
          <w:bCs/>
          <w:lang w:val="en-US"/>
        </w:rPr>
        <w:t>fET</w:t>
      </w:r>
      <w:proofErr w:type="spellEnd"/>
      <w:r w:rsidR="00E55CDC">
        <w:rPr>
          <w:rFonts w:ascii="Times" w:hAnsi="Times"/>
          <w:bCs/>
          <w:lang w:val="en-US"/>
        </w:rPr>
        <w:t xml:space="preserve"> groups</w:t>
      </w:r>
      <w:r w:rsidRPr="00B65DC2">
        <w:rPr>
          <w:rFonts w:ascii="Times" w:hAnsi="Times"/>
          <w:bCs/>
        </w:rPr>
        <w:t xml:space="preserve"> (Fig. </w:t>
      </w:r>
      <w:r w:rsidR="00553A79">
        <w:rPr>
          <w:rFonts w:ascii="Times" w:hAnsi="Times"/>
          <w:bCs/>
          <w:lang w:val="en-US"/>
        </w:rPr>
        <w:t>6</w:t>
      </w:r>
      <w:r w:rsidRPr="00B65DC2">
        <w:rPr>
          <w:rFonts w:ascii="Times" w:hAnsi="Times"/>
          <w:bCs/>
        </w:rPr>
        <w:t>d). This is consistent with the fact that most flux towers are located in flat areas</w:t>
      </w:r>
      <w:r w:rsidR="0024597D" w:rsidRPr="00B65DC2">
        <w:rPr>
          <w:rFonts w:ascii="Times" w:hAnsi="Times"/>
          <w:bCs/>
        </w:rPr>
        <w:t xml:space="preserve"> and valley</w:t>
      </w:r>
      <w:r w:rsidR="00CA38AB">
        <w:rPr>
          <w:rFonts w:ascii="Times" w:hAnsi="Times"/>
          <w:bCs/>
          <w:lang w:val="en-US"/>
        </w:rPr>
        <w:t>s</w:t>
      </w:r>
      <w:r w:rsidRPr="00B65DC2">
        <w:rPr>
          <w:rFonts w:ascii="Times" w:hAnsi="Times"/>
          <w:bCs/>
        </w:rPr>
        <w:t xml:space="preserve">, </w:t>
      </w:r>
      <w:r w:rsidR="003B21D7" w:rsidRPr="00B65DC2">
        <w:rPr>
          <w:rFonts w:ascii="Times" w:hAnsi="Times"/>
          <w:bCs/>
        </w:rPr>
        <w:t xml:space="preserve">so that </w:t>
      </w:r>
      <w:r w:rsidR="0024597D" w:rsidRPr="00B65DC2">
        <w:rPr>
          <w:rFonts w:ascii="Times" w:hAnsi="Times"/>
          <w:bCs/>
        </w:rPr>
        <w:t xml:space="preserve">most </w:t>
      </w:r>
      <w:r w:rsidR="003B21D7" w:rsidRPr="00B65DC2">
        <w:rPr>
          <w:rFonts w:ascii="Times" w:hAnsi="Times"/>
          <w:bCs/>
        </w:rPr>
        <w:t xml:space="preserve">sites </w:t>
      </w:r>
      <w:r w:rsidR="007C29B8" w:rsidRPr="00B65DC2">
        <w:rPr>
          <w:rFonts w:ascii="Times" w:hAnsi="Times"/>
          <w:bCs/>
        </w:rPr>
        <w:t>are in</w:t>
      </w:r>
      <w:r w:rsidRPr="00B65DC2">
        <w:rPr>
          <w:rFonts w:ascii="Times" w:hAnsi="Times"/>
          <w:bCs/>
        </w:rPr>
        <w:t xml:space="preserve"> similar topographic conditions </w:t>
      </w:r>
      <w:r w:rsidRPr="00B65DC2">
        <w:rPr>
          <w:rFonts w:ascii="Times" w:hAnsi="Times"/>
        </w:rPr>
        <w:fldChar w:fldCharType="begin" w:fldLock="1"/>
      </w:r>
      <w:r w:rsidR="00E217A7" w:rsidRPr="00B65DC2">
        <w:rPr>
          <w:rFonts w:ascii="Times" w:hAnsi="Times"/>
        </w:rPr>
        <w:instrText>ADDIN CSL_CITATION {"citationItems":[{"id":"ITEM-1","itemData":{"DOI":"10.1029/2010WR009797","ISSN":"00431397","abstract":"Watersheds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Union.","author":[{"dropping-particle":"","family":"Thompson","given":"S. E.","non-dropping-particle":"","parse-names":false,"suffix":""},{"dropping-particle":"","family":"Harman","given":"C. J.","non-dropping-particle":"","parse-names":false,"suffix":""},{"dropping-particle":"","family":"Konings","given":"A. G.","non-dropping-particle":"","parse-names":false,"suffix":""},{"dropping-particle":"","family":"Sivapalan","given":"M.","non-dropping-particle":"","parse-names":false,"suffix":""},{"dropping-particle":"","family":"Neal","given":"A.","non-dropping-particle":"","parse-names":false,"suffix":""},{"dropping-particle":"","family":"Troch","given":"P. A.","non-dropping-particle":"","parse-names":false,"suffix":""}],"container-title":"Water Resources Research","id":"ITEM-1","issue":"7","issued":{"date-parts":[["2011"]]},"page":"1-17","title":"Comparative hydrology across AmeriFlux sites: The variable roles of climate, vegetation, and groundwater","type":"article-journal","volume":"47"},"uris":["http://www.mendeley.com/documents/?uuid=9e83f511-8292-4882-955b-04eb56fb65db"]}],"mendeley":{"formattedCitation":"(Thompson et al., 2011)","plainTextFormattedCitation":"(Thompson et al., 2011)","previouslyFormattedCitation":"(Thompson et al., 2011)"},"properties":{"noteIndex":0},"schema":"https://github.com/citation-style-language/schema/raw/master/csl-citation.json"}</w:instrText>
      </w:r>
      <w:r w:rsidRPr="00B65DC2">
        <w:rPr>
          <w:rFonts w:ascii="Times" w:hAnsi="Times"/>
        </w:rPr>
        <w:fldChar w:fldCharType="separate"/>
      </w:r>
      <w:r w:rsidR="00D60333" w:rsidRPr="00B65DC2">
        <w:rPr>
          <w:rFonts w:ascii="Times" w:hAnsi="Times"/>
          <w:noProof/>
        </w:rPr>
        <w:t>(Thompson et al., 2011)</w:t>
      </w:r>
      <w:r w:rsidRPr="00B65DC2">
        <w:rPr>
          <w:rFonts w:ascii="Times" w:hAnsi="Times"/>
        </w:rPr>
        <w:fldChar w:fldCharType="end"/>
      </w:r>
      <w:r w:rsidRPr="00B65DC2">
        <w:rPr>
          <w:rFonts w:ascii="Times" w:hAnsi="Times"/>
        </w:rPr>
        <w:t xml:space="preserve">. </w:t>
      </w:r>
    </w:p>
    <w:p w14:paraId="1D93D932" w14:textId="4CE6EC05" w:rsidR="002427F1" w:rsidRPr="00C11624" w:rsidRDefault="008F0E5B" w:rsidP="00E24AEE">
      <w:pPr>
        <w:spacing w:after="120" w:line="480" w:lineRule="auto"/>
        <w:jc w:val="both"/>
        <w:rPr>
          <w:rFonts w:ascii="Times" w:hAnsi="Times"/>
          <w:bCs/>
          <w:lang w:val="en-US"/>
        </w:rPr>
      </w:pPr>
      <w:r w:rsidRPr="00B65DC2">
        <w:rPr>
          <w:rFonts w:ascii="Times" w:hAnsi="Times"/>
          <w:bCs/>
        </w:rPr>
        <w:t xml:space="preserve">We can </w:t>
      </w:r>
      <w:r w:rsidR="0024597D" w:rsidRPr="00B65DC2">
        <w:rPr>
          <w:rFonts w:ascii="Times" w:hAnsi="Times"/>
          <w:bCs/>
        </w:rPr>
        <w:t xml:space="preserve">observe </w:t>
      </w:r>
      <w:r w:rsidRPr="00B65DC2">
        <w:rPr>
          <w:rFonts w:ascii="Times" w:hAnsi="Times"/>
          <w:bCs/>
        </w:rPr>
        <w:t xml:space="preserve">a clear correlation between the minimum fET and the aridity index (Fig. </w:t>
      </w:r>
      <w:r w:rsidR="0026586B">
        <w:rPr>
          <w:rFonts w:ascii="Times" w:hAnsi="Times"/>
          <w:bCs/>
          <w:lang w:val="en-US"/>
        </w:rPr>
        <w:t>7</w:t>
      </w:r>
      <w:r w:rsidRPr="00B65DC2">
        <w:rPr>
          <w:rFonts w:ascii="Times" w:hAnsi="Times"/>
          <w:bCs/>
        </w:rPr>
        <w:t>)</w:t>
      </w:r>
      <w:r w:rsidR="0024597D" w:rsidRPr="00B65DC2">
        <w:rPr>
          <w:rFonts w:ascii="Times" w:hAnsi="Times"/>
          <w:bCs/>
        </w:rPr>
        <w:t>, as expected</w:t>
      </w:r>
      <w:r w:rsidRPr="00B65DC2">
        <w:rPr>
          <w:rFonts w:ascii="Times" w:hAnsi="Times"/>
          <w:bCs/>
        </w:rPr>
        <w:t xml:space="preserve">. At the same time, </w:t>
      </w:r>
      <w:r w:rsidR="00FB40D4" w:rsidRPr="00B65DC2">
        <w:rPr>
          <w:rFonts w:ascii="Times" w:hAnsi="Times"/>
          <w:bCs/>
        </w:rPr>
        <w:t>fET is also dependent on soil texture</w:t>
      </w:r>
      <w:r w:rsidR="0024597D" w:rsidRPr="00B65DC2">
        <w:rPr>
          <w:rFonts w:ascii="Times" w:hAnsi="Times"/>
          <w:bCs/>
        </w:rPr>
        <w:t xml:space="preserve">, which regulates climate </w:t>
      </w:r>
      <w:r w:rsidR="0024597D" w:rsidRPr="00B65DC2">
        <w:rPr>
          <w:rFonts w:ascii="Times" w:hAnsi="Times"/>
          <w:bCs/>
        </w:rPr>
        <w:lastRenderedPageBreak/>
        <w:t>conditions</w:t>
      </w:r>
      <w:r w:rsidR="00FB40D4" w:rsidRPr="00B65DC2">
        <w:rPr>
          <w:rFonts w:ascii="Times" w:hAnsi="Times"/>
          <w:bCs/>
        </w:rPr>
        <w:t xml:space="preserve">. In particular, </w:t>
      </w:r>
      <w:r w:rsidR="00C11624">
        <w:rPr>
          <w:rFonts w:ascii="Times" w:hAnsi="Times"/>
          <w:bCs/>
          <w:lang w:val="en-US"/>
        </w:rPr>
        <w:t xml:space="preserve">the clay fraction is exerting a strong control on the </w:t>
      </w:r>
      <w:proofErr w:type="spellStart"/>
      <w:r w:rsidR="00C11624">
        <w:rPr>
          <w:rFonts w:ascii="Times" w:hAnsi="Times"/>
          <w:bCs/>
          <w:lang w:val="en-US"/>
        </w:rPr>
        <w:t>fET</w:t>
      </w:r>
      <w:proofErr w:type="spellEnd"/>
      <w:r w:rsidR="00C11624">
        <w:rPr>
          <w:rFonts w:ascii="Times" w:hAnsi="Times"/>
          <w:bCs/>
          <w:lang w:val="en-US"/>
        </w:rPr>
        <w:t xml:space="preserve"> vs aridity index relationship (Fig. 7a). T</w:t>
      </w:r>
      <w:r w:rsidR="00FB40D4" w:rsidRPr="00B65DC2">
        <w:rPr>
          <w:rFonts w:ascii="Times" w:hAnsi="Times"/>
          <w:bCs/>
        </w:rPr>
        <w:t>he higher the silt fraction, the stronger the relationship between fET and the aridity index (slope</w:t>
      </w:r>
      <w:r w:rsidR="00F74BB9" w:rsidRPr="00B65DC2">
        <w:rPr>
          <w:rFonts w:ascii="Times" w:hAnsi="Times"/>
          <w:bCs/>
        </w:rPr>
        <w:t>s</w:t>
      </w:r>
      <w:r w:rsidR="00FB40D4" w:rsidRPr="00B65DC2">
        <w:rPr>
          <w:rFonts w:ascii="Times" w:hAnsi="Times"/>
          <w:bCs/>
        </w:rPr>
        <w:t xml:space="preserve"> </w:t>
      </w:r>
      <w:r w:rsidR="00F74BB9" w:rsidRPr="00B65DC2">
        <w:rPr>
          <w:rFonts w:ascii="Times" w:hAnsi="Times"/>
          <w:bCs/>
        </w:rPr>
        <w:t>of</w:t>
      </w:r>
      <w:r w:rsidR="00FB40D4" w:rsidRPr="00B65DC2">
        <w:rPr>
          <w:rFonts w:ascii="Times" w:hAnsi="Times"/>
          <w:bCs/>
        </w:rPr>
        <w:t xml:space="preserve"> the regression lines, Fig. </w:t>
      </w:r>
      <w:r w:rsidR="000444C7">
        <w:rPr>
          <w:rFonts w:ascii="Times" w:hAnsi="Times"/>
          <w:bCs/>
          <w:lang w:val="en-US"/>
        </w:rPr>
        <w:t>7c</w:t>
      </w:r>
      <w:r w:rsidR="00FB40D4" w:rsidRPr="00B65DC2">
        <w:rPr>
          <w:rFonts w:ascii="Times" w:hAnsi="Times"/>
          <w:bCs/>
        </w:rPr>
        <w:t xml:space="preserve">). </w:t>
      </w:r>
      <w:r w:rsidR="00F74BB9" w:rsidRPr="00B65DC2">
        <w:rPr>
          <w:rFonts w:ascii="Times" w:hAnsi="Times"/>
          <w:bCs/>
        </w:rPr>
        <w:t xml:space="preserve">The opposite can be said for the sand fraction: the higher the sand fraction, the weaker the relationship between fET and the aridity index (Fig. </w:t>
      </w:r>
      <w:r w:rsidR="00516728">
        <w:rPr>
          <w:rFonts w:ascii="Times" w:hAnsi="Times"/>
          <w:bCs/>
          <w:lang w:val="en-US"/>
        </w:rPr>
        <w:t>7b</w:t>
      </w:r>
      <w:r w:rsidR="00F74BB9" w:rsidRPr="00B65DC2">
        <w:rPr>
          <w:rFonts w:ascii="Times" w:hAnsi="Times"/>
          <w:bCs/>
        </w:rPr>
        <w:t xml:space="preserve">). </w:t>
      </w:r>
      <w:r w:rsidR="001C3546" w:rsidRPr="00B65DC2">
        <w:rPr>
          <w:rFonts w:ascii="Times" w:hAnsi="Times"/>
          <w:bCs/>
        </w:rPr>
        <w:t>Climate is the prime factor controlling the spectrum of fET minima</w:t>
      </w:r>
      <w:r w:rsidR="00B33706" w:rsidRPr="00B65DC2">
        <w:rPr>
          <w:rFonts w:ascii="Times" w:hAnsi="Times"/>
          <w:bCs/>
        </w:rPr>
        <w:t xml:space="preserve"> (i.e. ET)</w:t>
      </w:r>
      <w:r w:rsidR="001C3546" w:rsidRPr="00B65DC2">
        <w:rPr>
          <w:rFonts w:ascii="Times" w:hAnsi="Times"/>
          <w:bCs/>
        </w:rPr>
        <w:t xml:space="preserve">, but soil texture is regulating the </w:t>
      </w:r>
      <w:r w:rsidR="002427F1" w:rsidRPr="00B65DC2">
        <w:rPr>
          <w:rFonts w:ascii="Times" w:hAnsi="Times"/>
          <w:bCs/>
        </w:rPr>
        <w:t xml:space="preserve">intensity of the </w:t>
      </w:r>
      <w:r w:rsidR="001C3546" w:rsidRPr="00B65DC2">
        <w:rPr>
          <w:rFonts w:ascii="Times" w:hAnsi="Times"/>
          <w:bCs/>
        </w:rPr>
        <w:t>response</w:t>
      </w:r>
      <w:r w:rsidR="002075CB">
        <w:rPr>
          <w:rFonts w:ascii="Times" w:hAnsi="Times"/>
          <w:bCs/>
          <w:lang w:val="en-US"/>
        </w:rPr>
        <w:t>.</w:t>
      </w:r>
      <w:r w:rsidR="0024597D" w:rsidRPr="00B65DC2">
        <w:rPr>
          <w:rFonts w:ascii="Times" w:hAnsi="Times"/>
          <w:bCs/>
        </w:rPr>
        <w:t xml:space="preserve"> </w:t>
      </w:r>
      <w:r w:rsidR="002075CB">
        <w:rPr>
          <w:rFonts w:ascii="Times" w:hAnsi="Times"/>
          <w:bCs/>
          <w:lang w:val="en-US"/>
        </w:rPr>
        <w:t>Indeed, soil texture</w:t>
      </w:r>
      <w:r w:rsidR="0024597D" w:rsidRPr="00B65DC2">
        <w:rPr>
          <w:rFonts w:ascii="Times" w:hAnsi="Times"/>
          <w:bCs/>
        </w:rPr>
        <w:t xml:space="preserve"> modulates the </w:t>
      </w:r>
      <w:r w:rsidR="00744E20">
        <w:rPr>
          <w:rFonts w:ascii="Times" w:hAnsi="Times"/>
          <w:bCs/>
          <w:lang w:val="en-US"/>
        </w:rPr>
        <w:t>water</w:t>
      </w:r>
      <w:r w:rsidR="0024597D" w:rsidRPr="00B65DC2">
        <w:rPr>
          <w:rFonts w:ascii="Times" w:hAnsi="Times"/>
          <w:bCs/>
        </w:rPr>
        <w:t xml:space="preserve"> retention cur</w:t>
      </w:r>
      <w:r w:rsidR="002075CB">
        <w:rPr>
          <w:rFonts w:ascii="Times" w:hAnsi="Times"/>
          <w:bCs/>
          <w:lang w:val="en-US"/>
        </w:rPr>
        <w:t>v</w:t>
      </w:r>
      <w:r w:rsidR="0024597D" w:rsidRPr="00B65DC2">
        <w:rPr>
          <w:rFonts w:ascii="Times" w:hAnsi="Times"/>
          <w:bCs/>
        </w:rPr>
        <w:t>e and thus the response of plants, which</w:t>
      </w:r>
      <w:r w:rsidR="002075CB">
        <w:rPr>
          <w:rFonts w:ascii="Times" w:hAnsi="Times"/>
          <w:bCs/>
          <w:lang w:val="en-US"/>
        </w:rPr>
        <w:t xml:space="preserve"> </w:t>
      </w:r>
      <w:r w:rsidR="0024597D" w:rsidRPr="00B65DC2">
        <w:rPr>
          <w:rFonts w:ascii="Times" w:hAnsi="Times"/>
          <w:bCs/>
        </w:rPr>
        <w:t>are mostly sensitive to water potentia</w:t>
      </w:r>
      <w:r w:rsidR="00832976">
        <w:rPr>
          <w:rFonts w:ascii="Times" w:hAnsi="Times"/>
          <w:bCs/>
          <w:lang w:val="en-US"/>
        </w:rPr>
        <w:t>l</w:t>
      </w:r>
      <w:r w:rsidR="0024597D" w:rsidRPr="00B65DC2">
        <w:rPr>
          <w:rFonts w:ascii="Times" w:hAnsi="Times"/>
          <w:bCs/>
        </w:rPr>
        <w:t xml:space="preserve"> </w:t>
      </w:r>
      <w:r w:rsidR="00832976">
        <w:rPr>
          <w:rFonts w:ascii="Times" w:hAnsi="Times"/>
          <w:bCs/>
        </w:rPr>
        <w:fldChar w:fldCharType="begin" w:fldLock="1"/>
      </w:r>
      <w:r w:rsidR="00F93325">
        <w:rPr>
          <w:rFonts w:ascii="Times" w:hAnsi="Times"/>
          <w:bCs/>
        </w:rPr>
        <w:instrText>ADDIN CSL_CITATION {"citationItems":[{"id":"ITEM-1","itemData":{"DOI":"10.1038/s41561-022-00909-2","ISSN":"17520908","abstract":"Water potential directly controls the function of leaves, roots and microbes, and gradients in water potential drive water flows throughout the soil–plant–atmosphere continuum. Notwithstanding its clear relevance for many ecosystem processes, soil water potential is rarely measured in situ, and plant water potential observations are generally discrete, sparse, and not yet aggregated into accessible databases. These gaps limit our conceptual understanding of biophysical responses to moisture stress and inject large uncertainty into hydrologic and land-surface models. Here, we outline the conceptual and predictive gains that could be made with more continuous and discoverable observations of water potential in soils and plants. We discuss improvements to sensor technologies that facilitate in situ characterization of water potential, as well as strategies for building new networks that aggregate water potential data across sites. We end by highlighting novel opportunities for linking more representative site-level observations of water potential to remotely sensed proxies. Together, these considerations offer a road map for clearer links between ecohydrological processes and the water potential gradients that have the ‘potential’ to substantially reduce conceptual and modelling uncertainties.","author":[{"dropping-particle":"","family":"Novick","given":"Kimberly A.","non-dropping-particle":"","parse-names":false,"suffix":""},{"dropping-particle":"","family":"Ficklin","given":"Darren L.","non-dropping-particle":"","parse-names":false,"suffix":""},{"dropping-particle":"","family":"Baldocchi","given":"Dennis","non-dropping-particle":"","parse-names":false,"suffix":""},{"dropping-particle":"","family":"Davis","given":"Kenneth J.","non-dropping-particle":"","parse-names":false,"suffix":""},{"dropping-particle":"","family":"Ghezzehei","given":"Teamrat A.","non-dropping-particle":"","parse-names":false,"suffix":""},{"dropping-particle":"","family":"Konings","given":"Alexandra G.","non-dropping-particle":"","parse-names":false,"suffix":""},{"dropping-particle":"","family":"MacBean","given":"Natasha","non-dropping-particle":"","parse-names":false,"suffix":""},{"dropping-particle":"","family":"Raoult","given":"Nina","non-dropping-particle":"","parse-names":false,"suffix":""},{"dropping-particle":"","family":"Scott","given":"Russell L.","non-dropping-particle":"","parse-names":false,"suffix":""},{"dropping-particle":"","family":"Shi","given":"Yuning","non-dropping-particle":"","parse-names":false,"suffix":""},{"dropping-particle":"","family":"Sulman","given":"Benjamin N.","non-dropping-particle":"","parse-names":false,"suffix":""},{"dropping-particle":"","family":"Wood","given":"Jeffrey D.","non-dropping-particle":"","parse-names":false,"suffix":""}],"container-title":"Nature Geoscience","id":"ITEM-1","issue":"3","issued":{"date-parts":[["2022"]]},"page":"158-164","publisher":"Springer US","title":"Confronting the water potential information gap","type":"article-journal","volume":"15"},"uris":["http://www.mendeley.com/documents/?uuid=25cc1939-10b1-4b94-9e91-6e99fa974abe"]}],"mendeley":{"formattedCitation":"(Novick et al., 2022)","plainTextFormattedCitation":"(Novick et al., 2022)","previouslyFormattedCitation":"(Novick et al., 2022)"},"properties":{"noteIndex":0},"schema":"https://github.com/citation-style-language/schema/raw/master/csl-citation.json"}</w:instrText>
      </w:r>
      <w:r w:rsidR="00832976">
        <w:rPr>
          <w:rFonts w:ascii="Times" w:hAnsi="Times"/>
          <w:bCs/>
        </w:rPr>
        <w:fldChar w:fldCharType="separate"/>
      </w:r>
      <w:r w:rsidR="00832976" w:rsidRPr="00832976">
        <w:rPr>
          <w:rFonts w:ascii="Times" w:hAnsi="Times"/>
          <w:bCs/>
          <w:noProof/>
        </w:rPr>
        <w:t>(Novick et al., 2022)</w:t>
      </w:r>
      <w:r w:rsidR="00832976">
        <w:rPr>
          <w:rFonts w:ascii="Times" w:hAnsi="Times"/>
          <w:bCs/>
        </w:rPr>
        <w:fldChar w:fldCharType="end"/>
      </w:r>
      <w:r w:rsidR="00832976">
        <w:rPr>
          <w:rFonts w:ascii="Times" w:hAnsi="Times"/>
          <w:bCs/>
          <w:lang w:val="en-US"/>
        </w:rPr>
        <w:t>.</w:t>
      </w:r>
      <w:r w:rsidR="001C3546" w:rsidRPr="00B65DC2">
        <w:rPr>
          <w:rFonts w:ascii="Times" w:hAnsi="Times"/>
          <w:bCs/>
        </w:rPr>
        <w:t xml:space="preserve"> </w:t>
      </w:r>
    </w:p>
    <w:p w14:paraId="667687A0" w14:textId="5DEF8F13" w:rsidR="00DD0B5D" w:rsidRPr="00B65DC2" w:rsidRDefault="00DD0B5D" w:rsidP="00E24AEE">
      <w:pPr>
        <w:spacing w:after="120" w:line="480" w:lineRule="auto"/>
        <w:rPr>
          <w:rFonts w:ascii="Times" w:hAnsi="Times"/>
        </w:rPr>
      </w:pPr>
    </w:p>
    <w:p w14:paraId="63300F7C" w14:textId="68509BE1" w:rsidR="00DD0B5D" w:rsidRPr="00B65DC2" w:rsidRDefault="007A6ED0" w:rsidP="00E24AEE">
      <w:pPr>
        <w:spacing w:after="120" w:line="480" w:lineRule="auto"/>
        <w:rPr>
          <w:rFonts w:ascii="Times" w:hAnsi="Times"/>
          <w:b/>
          <w:bCs/>
          <w:sz w:val="28"/>
          <w:szCs w:val="28"/>
        </w:rPr>
      </w:pPr>
      <w:r w:rsidRPr="00B65DC2">
        <w:rPr>
          <w:rFonts w:ascii="Times" w:hAnsi="Times"/>
          <w:b/>
          <w:bCs/>
          <w:sz w:val="28"/>
          <w:szCs w:val="28"/>
        </w:rPr>
        <w:t>Explanation of the</w:t>
      </w:r>
      <w:r w:rsidR="00FB2F3B" w:rsidRPr="00B65DC2">
        <w:rPr>
          <w:rFonts w:ascii="Times" w:hAnsi="Times"/>
          <w:b/>
          <w:bCs/>
          <w:sz w:val="28"/>
          <w:szCs w:val="28"/>
        </w:rPr>
        <w:t xml:space="preserve"> discrepancy between models and observations</w:t>
      </w:r>
    </w:p>
    <w:p w14:paraId="6C4BDE13" w14:textId="5002EFD5" w:rsidR="002710AB" w:rsidRPr="00B65DC2" w:rsidRDefault="00D03BE4" w:rsidP="00E24AEE">
      <w:pPr>
        <w:spacing w:after="120" w:line="480" w:lineRule="auto"/>
        <w:jc w:val="both"/>
        <w:rPr>
          <w:rFonts w:ascii="Times" w:hAnsi="Times" w:cs="Arial"/>
          <w:iCs/>
          <w:noProof/>
        </w:rPr>
      </w:pPr>
      <w:r w:rsidRPr="00B65DC2">
        <w:rPr>
          <w:rFonts w:ascii="Times" w:hAnsi="Times"/>
          <w:bCs/>
        </w:rPr>
        <w:t>The hypothesis of trees accessing deeper water reservoirs is consistent with recent findings</w:t>
      </w:r>
      <w:r w:rsidR="001D4E23" w:rsidRPr="00B65DC2">
        <w:rPr>
          <w:rFonts w:ascii="Times" w:hAnsi="Times"/>
          <w:bCs/>
        </w:rPr>
        <w:t xml:space="preserve">, which highlight </w:t>
      </w:r>
      <w:r w:rsidRPr="00B65DC2">
        <w:rPr>
          <w:rFonts w:ascii="Times" w:hAnsi="Times"/>
          <w:bCs/>
        </w:rPr>
        <w:t xml:space="preserve">the </w:t>
      </w:r>
      <w:r w:rsidR="00804E4E" w:rsidRPr="00B65DC2">
        <w:rPr>
          <w:rFonts w:ascii="Times" w:hAnsi="Times"/>
          <w:bCs/>
        </w:rPr>
        <w:t>often</w:t>
      </w:r>
      <w:r w:rsidR="00AB5521" w:rsidRPr="00B65DC2">
        <w:rPr>
          <w:rFonts w:ascii="Times" w:hAnsi="Times"/>
          <w:bCs/>
        </w:rPr>
        <w:t>-</w:t>
      </w:r>
      <w:r w:rsidR="00804E4E" w:rsidRPr="00B65DC2">
        <w:rPr>
          <w:rFonts w:ascii="Times" w:hAnsi="Times"/>
          <w:bCs/>
        </w:rPr>
        <w:t xml:space="preserve">neglected </w:t>
      </w:r>
      <w:r w:rsidRPr="00B65DC2">
        <w:rPr>
          <w:rFonts w:ascii="Times" w:hAnsi="Times"/>
          <w:bCs/>
        </w:rPr>
        <w:t>importance of deep, non-soil water stores</w:t>
      </w:r>
      <w:r w:rsidRPr="00B65DC2">
        <w:rPr>
          <w:rFonts w:ascii="Times" w:hAnsi="Times" w:cs="Arial"/>
          <w:iCs/>
          <w:noProof/>
          <w:color w:val="FF0000"/>
        </w:rPr>
        <w:t xml:space="preserve"> </w:t>
      </w:r>
      <w:r w:rsidRPr="00B65DC2">
        <w:rPr>
          <w:rFonts w:ascii="Times" w:hAnsi="Times" w:cs="Arial"/>
          <w:iCs/>
          <w:noProof/>
        </w:rPr>
        <w:fldChar w:fldCharType="begin" w:fldLock="1"/>
      </w:r>
      <w:r w:rsidR="00E217A7" w:rsidRPr="00B65DC2">
        <w:rPr>
          <w:rFonts w:ascii="Times" w:hAnsi="Times" w:cs="Arial"/>
          <w:iCs/>
          <w:noProof/>
        </w:rPr>
        <w:instrText>ADDIN CSL_CITATION {"citationItems":[{"id":"ITEM-1","itemData":{"DOI":"10.1111/nph.16410","ISSN":"14698137","PMID":"31912507","abstract":"The emergence of critical zone (CZ) science has provided an integrative platform for investigating plant ecophysiology in the context of landscape evolution, weathering and hydrology. The CZ lies between the top of the vegetation canopy and fresh, chemically unaltered bedrock and plays a pivotal role in sustaining life. We consider what the CZ perspective has recently brought to the study of plant ecophysiology. We specifically highlight novel research demonstrating the importance of the deeper subsurface for plant water and nutrient relations. We also point to knowledge gaps and research opportunities, emphasising, in particular, greater focus on the roles of deep, nonsoil resources and how those resources influence and coevolve with plants as a frontier of plant ecophysiological research.","author":[{"dropping-particle":"","family":"Dawson","given":"Todd E.","non-dropping-particle":"","parse-names":false,"suffix":""},{"dropping-particle":"","family":"Hahm","given":"W. Jesse","non-dropping-particle":"","parse-names":false,"suffix":""},{"dropping-particle":"","family":"Crutchfield-Peters","given":"Kelsey","non-dropping-particle":"","parse-names":false,"suffix":""}],"container-title":"New Phytologist","id":"ITEM-1","issue":"3","issued":{"date-parts":[["2020"]]},"page":"666-671","title":"Digging deeper: what the critical zone perspective adds to the study of plant ecophysiology","type":"article-journal","volume":"226"},"uris":["http://www.mendeley.com/documents/?uuid=3af02246-1f6a-4f7e-9fdc-b719278a70b8"]}],"mendeley":{"formattedCitation":"(Dawson et al., 2020)","plainTextFormattedCitation":"(Dawson et al., 2020)","previouslyFormattedCitation":"(Dawson et al., 2020)"},"properties":{"noteIndex":0},"schema":"https://github.com/citation-style-language/schema/raw/master/csl-citation.json"}</w:instrText>
      </w:r>
      <w:r w:rsidRPr="00B65DC2">
        <w:rPr>
          <w:rFonts w:ascii="Times" w:hAnsi="Times" w:cs="Arial"/>
          <w:iCs/>
          <w:noProof/>
        </w:rPr>
        <w:fldChar w:fldCharType="separate"/>
      </w:r>
      <w:r w:rsidR="00D60333" w:rsidRPr="00B65DC2">
        <w:rPr>
          <w:rFonts w:ascii="Times" w:hAnsi="Times" w:cs="Arial"/>
          <w:iCs/>
          <w:noProof/>
        </w:rPr>
        <w:t>(Dawson et al., 2020)</w:t>
      </w:r>
      <w:r w:rsidRPr="00B65DC2">
        <w:rPr>
          <w:rFonts w:ascii="Times" w:hAnsi="Times" w:cs="Arial"/>
          <w:iCs/>
          <w:noProof/>
        </w:rPr>
        <w:fldChar w:fldCharType="end"/>
      </w:r>
      <w:r w:rsidRPr="00B65DC2">
        <w:rPr>
          <w:rFonts w:ascii="Times" w:hAnsi="Times" w:cs="Arial"/>
          <w:iCs/>
          <w:noProof/>
        </w:rPr>
        <w:t xml:space="preserve">. The occurrence of the high-sensitivity </w:t>
      </w:r>
      <w:r w:rsidR="00387AC6" w:rsidRPr="00B65DC2">
        <w:rPr>
          <w:rFonts w:ascii="Times" w:hAnsi="Times" w:cs="Arial"/>
          <w:iCs/>
          <w:noProof/>
        </w:rPr>
        <w:t>sites</w:t>
      </w:r>
      <w:r w:rsidRPr="00B65DC2">
        <w:rPr>
          <w:rFonts w:ascii="Times" w:hAnsi="Times" w:cs="Arial"/>
          <w:iCs/>
          <w:noProof/>
        </w:rPr>
        <w:t xml:space="preserve"> in arid climates </w:t>
      </w:r>
      <w:r w:rsidR="00354584" w:rsidRPr="00B65DC2">
        <w:rPr>
          <w:rFonts w:ascii="Times" w:hAnsi="Times" w:cs="Arial"/>
          <w:iCs/>
          <w:noProof/>
        </w:rPr>
        <w:t xml:space="preserve">characterised by </w:t>
      </w:r>
      <w:r w:rsidR="002746A0" w:rsidRPr="00B65DC2">
        <w:rPr>
          <w:rFonts w:ascii="Times" w:hAnsi="Times" w:cs="Arial"/>
          <w:iCs/>
          <w:noProof/>
        </w:rPr>
        <w:t>savannahs</w:t>
      </w:r>
      <w:r w:rsidR="00354584" w:rsidRPr="00B65DC2">
        <w:rPr>
          <w:rFonts w:ascii="Times" w:hAnsi="Times" w:cs="Arial"/>
          <w:iCs/>
          <w:noProof/>
        </w:rPr>
        <w:t xml:space="preserve"> and shurblands </w:t>
      </w:r>
      <w:r w:rsidRPr="00B65DC2">
        <w:rPr>
          <w:rFonts w:ascii="Times" w:hAnsi="Times" w:cs="Arial"/>
          <w:iCs/>
          <w:noProof/>
        </w:rPr>
        <w:t>indicates</w:t>
      </w:r>
      <w:r w:rsidR="0007037D" w:rsidRPr="00B65DC2">
        <w:rPr>
          <w:rFonts w:ascii="Times" w:hAnsi="Times" w:cs="Arial"/>
          <w:iCs/>
          <w:noProof/>
        </w:rPr>
        <w:t xml:space="preserve"> that</w:t>
      </w:r>
      <w:r w:rsidRPr="00B65DC2">
        <w:rPr>
          <w:rFonts w:ascii="Times" w:hAnsi="Times" w:cs="Arial"/>
          <w:iCs/>
          <w:noProof/>
        </w:rPr>
        <w:t xml:space="preserve"> </w:t>
      </w:r>
      <w:r w:rsidR="00B0005C" w:rsidRPr="00B65DC2">
        <w:rPr>
          <w:rFonts w:ascii="Times" w:hAnsi="Times" w:cs="Arial"/>
          <w:iCs/>
          <w:noProof/>
        </w:rPr>
        <w:t xml:space="preserve">a large fraction of </w:t>
      </w:r>
      <w:r w:rsidR="0049489B" w:rsidRPr="00B65DC2">
        <w:rPr>
          <w:rFonts w:ascii="Times" w:hAnsi="Times"/>
        </w:rPr>
        <w:t>S</w:t>
      </w:r>
      <w:r w:rsidR="0049489B" w:rsidRPr="00B65DC2">
        <w:rPr>
          <w:rFonts w:ascii="Times" w:hAnsi="Times"/>
          <w:vertAlign w:val="subscript"/>
        </w:rPr>
        <w:t>R</w:t>
      </w:r>
      <w:r w:rsidR="0007037D" w:rsidRPr="00B65DC2">
        <w:rPr>
          <w:rFonts w:ascii="Times" w:hAnsi="Times" w:cs="Arial"/>
          <w:iCs/>
          <w:noProof/>
        </w:rPr>
        <w:t xml:space="preserve"> could be stored in </w:t>
      </w:r>
      <w:r w:rsidRPr="00B65DC2">
        <w:rPr>
          <w:rFonts w:ascii="Times" w:hAnsi="Times" w:cs="Arial"/>
          <w:iCs/>
          <w:noProof/>
        </w:rPr>
        <w:t>weather</w:t>
      </w:r>
      <w:r w:rsidR="00A15E51" w:rsidRPr="00B65DC2">
        <w:rPr>
          <w:rFonts w:ascii="Times" w:hAnsi="Times" w:cs="Arial"/>
          <w:iCs/>
          <w:noProof/>
        </w:rPr>
        <w:t>ed</w:t>
      </w:r>
      <w:r w:rsidRPr="00B65DC2">
        <w:rPr>
          <w:rFonts w:ascii="Times" w:hAnsi="Times" w:cs="Arial"/>
          <w:iCs/>
          <w:noProof/>
        </w:rPr>
        <w:t xml:space="preserve"> bedrock (rock moisture) </w:t>
      </w:r>
      <w:r w:rsidRPr="00B65DC2">
        <w:rPr>
          <w:rFonts w:ascii="Times" w:hAnsi="Times" w:cs="Arial"/>
          <w:iCs/>
          <w:noProof/>
        </w:rPr>
        <w:fldChar w:fldCharType="begin" w:fldLock="1"/>
      </w:r>
      <w:r w:rsidR="00E217A7" w:rsidRPr="00B65DC2">
        <w:rPr>
          <w:rFonts w:ascii="Times" w:hAnsi="Times" w:cs="Arial"/>
          <w:iCs/>
          <w:noProof/>
        </w:rPr>
        <w:instrText>ADDIN CSL_CITATION {"citationItems":[{"id":"ITEM-1","itemData":{"DOI":"10.1038/s41586-021-03761-3","ISSN":"14764687","PMID":"34497393","abstract":"In the past several decades, field studies have shown that woody plants can access substantial volumes of water from the pores and fractures of bedrock1–3. If, like soil moisture, bedrock water storage serves as an important source of plant-available water, then conceptual paradigms regarding water and carbon cycling may need to be revised to incorporate bedrock properties and processes4–6. Here we present a lower-bound estimate of the contribution of bedrock water storage to transpiration across the continental United States using distributed, publicly available datasets. Temporal and spatial patterns of bedrock water use across the continental United States indicate that woody plants extensively access bedrock water for transpiration. Plants across diverse climates and biomes access bedrock water routinely and not just during extreme drought conditions. On an annual basis in California, the volumes of bedrock water transpiration exceed the volumes of water stored in human-made reservoirs, and woody vegetation that accesses bedrock water accounts for over 50% of the aboveground carbon stocks in the state. Our findings indicate that plants commonly access rock moisture, as opposed to groundwater, from bedrock and that, like soil moisture, rock moisture is a critical component of terrestrial water and carbon cycling.","author":[{"dropping-particle":"","family":"McCormick","given":"Erica L.","non-dropping-particle":"","parse-names":false,"suffix":""},{"dropping-particle":"","family":"Dralle","given":"David N.","non-dropping-particle":"","parse-names":false,"suffix":""},{"dropping-particle":"","family":"Hahm","given":"W. Jesse","non-dropping-particle":"","parse-names":false,"suffix":""},{"dropping-particle":"","family":"Tune","given":"Alison K.","non-dropping-particle":"","parse-names":false,"suffix":""},{"dropping-particle":"","family":"Schmidt","given":"Logan M.","non-dropping-particle":"","parse-names":false,"suffix":""},{"dropping-particle":"","family":"Chadwick","given":"K. Dana","non-dropping-particle":"","parse-names":false,"suffix":""},{"dropping-particle":"","family":"Rempe","given":"Daniella M.","non-dropping-particle":"","parse-names":false,"suffix":""}],"container-title":"Nature","id":"ITEM-1","issue":"7875","issued":{"date-parts":[["2021"]]},"page":"225-229","publisher":"Springer US","title":"Widespread woody plant use of water stored in bedrock","type":"article-journal","volume":"597"},"uris":["http://www.mendeley.com/documents/?uuid=d2c31cdd-8bb6-4957-b5b6-6b46c8d861a5"]}],"mendeley":{"formattedCitation":"(McCormick et al., 2021)","manualFormatting":"(Extended Data Table 1 in McCormick et al., 2021)","plainTextFormattedCitation":"(McCormick et al., 2021)","previouslyFormattedCitation":"(McCormick et al., 2021)"},"properties":{"noteIndex":0},"schema":"https://github.com/citation-style-language/schema/raw/master/csl-citation.json"}</w:instrText>
      </w:r>
      <w:r w:rsidRPr="00B65DC2">
        <w:rPr>
          <w:rFonts w:ascii="Times" w:hAnsi="Times" w:cs="Arial"/>
          <w:iCs/>
          <w:noProof/>
        </w:rPr>
        <w:fldChar w:fldCharType="separate"/>
      </w:r>
      <w:r w:rsidRPr="00B65DC2">
        <w:rPr>
          <w:rFonts w:ascii="Times" w:hAnsi="Times" w:cs="Arial"/>
          <w:iCs/>
          <w:noProof/>
        </w:rPr>
        <w:t>(</w:t>
      </w:r>
      <w:r w:rsidR="00034641" w:rsidRPr="00B65DC2">
        <w:rPr>
          <w:rFonts w:ascii="Times" w:hAnsi="Times" w:cs="Arial"/>
          <w:iCs/>
          <w:noProof/>
        </w:rPr>
        <w:t>Extended Data Table 1</w:t>
      </w:r>
      <w:r w:rsidR="00632906" w:rsidRPr="00B65DC2">
        <w:rPr>
          <w:rFonts w:ascii="Times" w:hAnsi="Times" w:cs="Arial"/>
          <w:iCs/>
          <w:noProof/>
        </w:rPr>
        <w:t xml:space="preserve"> in </w:t>
      </w:r>
      <w:r w:rsidRPr="00B65DC2">
        <w:rPr>
          <w:rFonts w:ascii="Times" w:hAnsi="Times" w:cs="Arial"/>
          <w:iCs/>
          <w:noProof/>
        </w:rPr>
        <w:t>McCormick et al., 2021)</w:t>
      </w:r>
      <w:r w:rsidRPr="00B65DC2">
        <w:rPr>
          <w:rFonts w:ascii="Times" w:hAnsi="Times" w:cs="Arial"/>
          <w:iCs/>
          <w:noProof/>
        </w:rPr>
        <w:fldChar w:fldCharType="end"/>
      </w:r>
      <w:r w:rsidRPr="00B65DC2">
        <w:rPr>
          <w:rFonts w:ascii="Times" w:hAnsi="Times" w:cs="Arial"/>
          <w:iCs/>
          <w:noProof/>
        </w:rPr>
        <w:t xml:space="preserve">. Rock moisture is usually accessible to plants but essentially not quantified by models, and it is especially important during drought, </w:t>
      </w:r>
      <w:r w:rsidR="00701BA6" w:rsidRPr="00B65DC2">
        <w:rPr>
          <w:rFonts w:ascii="Times" w:hAnsi="Times" w:cs="Arial"/>
          <w:iCs/>
          <w:noProof/>
        </w:rPr>
        <w:t>after</w:t>
      </w:r>
      <w:r w:rsidRPr="00B65DC2">
        <w:rPr>
          <w:rFonts w:ascii="Times" w:hAnsi="Times" w:cs="Arial"/>
          <w:iCs/>
          <w:noProof/>
        </w:rPr>
        <w:t xml:space="preserve"> soil moisture is depleted </w:t>
      </w:r>
      <w:r w:rsidRPr="00B65DC2">
        <w:rPr>
          <w:rFonts w:ascii="Times" w:hAnsi="Times" w:cs="Arial"/>
          <w:iCs/>
          <w:noProof/>
        </w:rPr>
        <w:fldChar w:fldCharType="begin" w:fldLock="1"/>
      </w:r>
      <w:r w:rsidR="00E217A7" w:rsidRPr="00B65DC2">
        <w:rPr>
          <w:rFonts w:ascii="Times" w:hAnsi="Times" w:cs="Arial"/>
          <w:iCs/>
          <w:noProof/>
        </w:rPr>
        <w:instrText>ADDIN CSL_CITATION {"citationItems":[{"id":"ITEM-1","itemData":{"DOI":"10.1073/pnas.1800141115","ISSN":"10916490","PMID":"29490920","abstract":"Recent theory and field observations suggest that a systematically varying weathering zone, that can be tens of meters thick, commonly develops in the bedrock underlying hillslopes. Weathering turns otherwise poorly conductive bedrock into a dynamic water storage reservoir. Infiltrating precipitation typically will pass through unsaturated weathered bedrock before reaching groundwater and running off to streams. This invisible and difficult to access unsaturated zone is virtually unexplored compared with the surface soil mantle. We have proposed the term “rock moisture” to describe the exchangeable water stored in the unsaturated zone in weathered bedrock, purposely choosing a term parallel to, but distinct from, soil moisture, because weathered bedrock is a distinctly different material that is distributed across landscapes independently of soil thickness. Here, we report a multiyear intensive campaign of quantifying rock moisture across a hillslope underlain by a thick weathered bedrock zone using repeat neutron probe measurements in a suite of boreholes. Rock moisture storage accumulates in the wet season, reaches a characteristic upper value, and rapidly passes any additional rainfall downward to groundwater. Hence, rock moisture storage mediates the initiation and magnitude of recharge and runoff. In the dry season, rock moisture storage is gradually depleted by trees for transpiration, leading to a common lower value at the end of the dry season. Up to 27% of the annual rainfall is seasonally stored as rock moisture. Significant rock moisture storage is likely common, and yet it is missing from hydrologic and land-surface models used to predict regional and global climate.","author":[{"dropping-particle":"","family":"Rempe","given":"Daniella M.","non-dropping-particle":"","parse-names":false,"suffix":""},{"dropping-particle":"","family":"Dietrich","given":"William E.","non-dropping-particle":"","parse-names":false,"suffix":""}],"container-title":"Proceedings of the National Academy of Sciences of the United States of America","id":"ITEM-1","issue":"11","issued":{"date-parts":[["2018"]]},"page":"2664-2669","title":"Direct observations of rock moisture, a hidden component of the hydrologic cycle","type":"article-journal","volume":"115"},"uris":["http://www.mendeley.com/documents/?uuid=ca64d349-7a1e-439f-aec3-c9632418d012"]}],"mendeley":{"formattedCitation":"(Rempe &amp; Dietrich, 2018)","plainTextFormattedCitation":"(Rempe &amp; Dietrich, 2018)","previouslyFormattedCitation":"(Rempe &amp; Dietrich, 2018)"},"properties":{"noteIndex":0},"schema":"https://github.com/citation-style-language/schema/raw/master/csl-citation.json"}</w:instrText>
      </w:r>
      <w:r w:rsidRPr="00B65DC2">
        <w:rPr>
          <w:rFonts w:ascii="Times" w:hAnsi="Times" w:cs="Arial"/>
          <w:iCs/>
          <w:noProof/>
        </w:rPr>
        <w:fldChar w:fldCharType="separate"/>
      </w:r>
      <w:r w:rsidR="00D60333" w:rsidRPr="00B65DC2">
        <w:rPr>
          <w:rFonts w:ascii="Times" w:hAnsi="Times" w:cs="Arial"/>
          <w:iCs/>
          <w:noProof/>
        </w:rPr>
        <w:t>(Rempe &amp; Dietrich, 2018)</w:t>
      </w:r>
      <w:r w:rsidRPr="00B65DC2">
        <w:rPr>
          <w:rFonts w:ascii="Times" w:hAnsi="Times" w:cs="Arial"/>
          <w:iCs/>
          <w:noProof/>
        </w:rPr>
        <w:fldChar w:fldCharType="end"/>
      </w:r>
      <w:r w:rsidRPr="00B65DC2">
        <w:rPr>
          <w:rFonts w:ascii="Times" w:hAnsi="Times" w:cs="Arial"/>
          <w:iCs/>
          <w:noProof/>
        </w:rPr>
        <w:t xml:space="preserve">. This could explain why the lower tail of the fET vs CWD relationship in the </w:t>
      </w:r>
      <w:r w:rsidR="0004458C">
        <w:rPr>
          <w:rFonts w:ascii="Times" w:hAnsi="Times" w:cs="Arial"/>
          <w:iCs/>
          <w:noProof/>
          <w:lang w:val="en-US"/>
        </w:rPr>
        <w:t>'low fET'</w:t>
      </w:r>
      <w:r w:rsidRPr="00B65DC2">
        <w:rPr>
          <w:rFonts w:ascii="Times" w:hAnsi="Times" w:cs="Arial"/>
          <w:iCs/>
          <w:noProof/>
        </w:rPr>
        <w:t xml:space="preserve"> </w:t>
      </w:r>
      <w:r w:rsidR="0004458C">
        <w:rPr>
          <w:rFonts w:ascii="Times" w:hAnsi="Times" w:cs="Arial"/>
          <w:iCs/>
          <w:noProof/>
          <w:lang w:val="en-US"/>
        </w:rPr>
        <w:t>group</w:t>
      </w:r>
      <w:r w:rsidRPr="00B65DC2">
        <w:rPr>
          <w:rFonts w:ascii="Times" w:hAnsi="Times" w:cs="Arial"/>
          <w:iCs/>
          <w:noProof/>
        </w:rPr>
        <w:t xml:space="preserve"> never reaches zero, even at very high CWD (</w:t>
      </w:r>
      <w:r w:rsidR="00F8206B">
        <w:rPr>
          <w:rFonts w:ascii="Times" w:hAnsi="Times" w:cs="Arial"/>
          <w:iCs/>
          <w:noProof/>
          <w:lang w:val="en-US"/>
        </w:rPr>
        <w:t xml:space="preserve">i.e. under </w:t>
      </w:r>
      <w:r w:rsidRPr="00B65DC2">
        <w:rPr>
          <w:rFonts w:ascii="Times" w:hAnsi="Times" w:cs="Arial"/>
          <w:iCs/>
          <w:noProof/>
        </w:rPr>
        <w:t xml:space="preserve">ongoing drought, Fig. </w:t>
      </w:r>
      <w:r w:rsidR="00092D70">
        <w:rPr>
          <w:rFonts w:ascii="Times" w:hAnsi="Times" w:cs="Arial"/>
          <w:iCs/>
          <w:noProof/>
          <w:lang w:val="en-US"/>
        </w:rPr>
        <w:t>5</w:t>
      </w:r>
      <w:r w:rsidRPr="00B65DC2">
        <w:rPr>
          <w:rFonts w:ascii="Times" w:hAnsi="Times" w:cs="Arial"/>
          <w:iCs/>
          <w:noProof/>
        </w:rPr>
        <w:t xml:space="preserve">e). The same behaviour is not captured by models, which </w:t>
      </w:r>
      <w:r w:rsidR="00D82216" w:rsidRPr="00B65DC2">
        <w:rPr>
          <w:rFonts w:ascii="Times" w:hAnsi="Times" w:cs="Arial"/>
          <w:iCs/>
          <w:noProof/>
        </w:rPr>
        <w:t>cannot quantify</w:t>
      </w:r>
      <w:r w:rsidRPr="00B65DC2">
        <w:rPr>
          <w:rFonts w:ascii="Times" w:hAnsi="Times" w:cs="Arial"/>
          <w:iCs/>
          <w:noProof/>
        </w:rPr>
        <w:t xml:space="preserve"> rock moisture (Fig. </w:t>
      </w:r>
      <w:r w:rsidR="00092D70">
        <w:rPr>
          <w:rFonts w:ascii="Times" w:hAnsi="Times" w:cs="Arial"/>
          <w:iCs/>
          <w:noProof/>
          <w:lang w:val="en-US"/>
        </w:rPr>
        <w:t>5</w:t>
      </w:r>
      <w:r w:rsidRPr="00B65DC2">
        <w:rPr>
          <w:rFonts w:ascii="Times" w:hAnsi="Times" w:cs="Arial"/>
          <w:iCs/>
          <w:noProof/>
        </w:rPr>
        <w:t xml:space="preserve">f). </w:t>
      </w:r>
    </w:p>
    <w:p w14:paraId="0C96A2FC" w14:textId="1A14CB86" w:rsidR="00C72CA4" w:rsidRDefault="003F5877" w:rsidP="00E24AEE">
      <w:pPr>
        <w:spacing w:after="120" w:line="480" w:lineRule="auto"/>
        <w:jc w:val="both"/>
        <w:rPr>
          <w:rFonts w:ascii="Times" w:hAnsi="Times" w:cs="Arial"/>
          <w:iCs/>
          <w:noProof/>
        </w:rPr>
      </w:pPr>
      <w:r w:rsidRPr="00B65DC2">
        <w:rPr>
          <w:rFonts w:ascii="Times" w:hAnsi="Times" w:cs="Arial"/>
          <w:iCs/>
          <w:noProof/>
        </w:rPr>
        <w:t>Groundwater</w:t>
      </w:r>
      <w:r w:rsidR="00823B2A" w:rsidRPr="00B65DC2">
        <w:rPr>
          <w:rFonts w:ascii="Times" w:hAnsi="Times" w:cs="Arial"/>
          <w:iCs/>
          <w:noProof/>
        </w:rPr>
        <w:t xml:space="preserve"> (or </w:t>
      </w:r>
      <w:r w:rsidR="007F5D89" w:rsidRPr="00B65DC2">
        <w:rPr>
          <w:rFonts w:ascii="Times" w:hAnsi="Times" w:cs="Arial"/>
          <w:iCs/>
          <w:noProof/>
        </w:rPr>
        <w:t>rock</w:t>
      </w:r>
      <w:r w:rsidR="00823B2A" w:rsidRPr="00B65DC2">
        <w:rPr>
          <w:rFonts w:ascii="Times" w:hAnsi="Times" w:cs="Arial"/>
          <w:iCs/>
          <w:noProof/>
        </w:rPr>
        <w:t xml:space="preserve"> moisture)</w:t>
      </w:r>
      <w:r w:rsidR="00833D07">
        <w:rPr>
          <w:rFonts w:ascii="Times" w:hAnsi="Times" w:cs="Arial"/>
          <w:iCs/>
          <w:noProof/>
          <w:lang w:val="en-US"/>
        </w:rPr>
        <w:t xml:space="preserve"> </w:t>
      </w:r>
      <w:r w:rsidRPr="00B65DC2">
        <w:rPr>
          <w:rFonts w:ascii="Times" w:hAnsi="Times" w:cs="Arial"/>
          <w:iCs/>
          <w:noProof/>
        </w:rPr>
        <w:t>could also explain the discrepancy between models and observations</w:t>
      </w:r>
      <w:r w:rsidR="003E2EA8" w:rsidRPr="00B65DC2">
        <w:rPr>
          <w:rFonts w:ascii="Times" w:hAnsi="Times" w:cs="Arial"/>
          <w:iCs/>
          <w:noProof/>
        </w:rPr>
        <w:t xml:space="preserve">. </w:t>
      </w:r>
      <w:r w:rsidR="00893297" w:rsidRPr="00B65DC2">
        <w:rPr>
          <w:rFonts w:ascii="Times" w:hAnsi="Times" w:cs="Arial"/>
          <w:iCs/>
          <w:noProof/>
        </w:rPr>
        <w:t>G</w:t>
      </w:r>
      <w:r w:rsidRPr="00B65DC2">
        <w:rPr>
          <w:rFonts w:ascii="Times" w:hAnsi="Times" w:cs="Arial"/>
          <w:iCs/>
          <w:noProof/>
        </w:rPr>
        <w:t xml:space="preserve">roundwater </w:t>
      </w:r>
      <w:r w:rsidR="00E31C61" w:rsidRPr="00B65DC2">
        <w:rPr>
          <w:rFonts w:ascii="Times" w:hAnsi="Times" w:cs="Arial"/>
          <w:iCs/>
          <w:noProof/>
        </w:rPr>
        <w:t>is</w:t>
      </w:r>
      <w:r w:rsidR="00893297" w:rsidRPr="00B65DC2">
        <w:rPr>
          <w:rFonts w:ascii="Times" w:hAnsi="Times" w:cs="Arial"/>
          <w:iCs/>
          <w:noProof/>
        </w:rPr>
        <w:t xml:space="preserve"> commonly</w:t>
      </w:r>
      <w:r w:rsidRPr="00B65DC2">
        <w:rPr>
          <w:rFonts w:ascii="Times" w:hAnsi="Times" w:cs="Arial"/>
          <w:iCs/>
          <w:noProof/>
        </w:rPr>
        <w:t xml:space="preserve"> not taken into account by global models </w:t>
      </w:r>
      <w:r w:rsidR="00893297" w:rsidRPr="00B65DC2">
        <w:rPr>
          <w:rFonts w:ascii="Times" w:hAnsi="Times" w:cs="Arial"/>
          <w:iCs/>
          <w:noProof/>
        </w:rPr>
        <w:fldChar w:fldCharType="begin" w:fldLock="1"/>
      </w:r>
      <w:r w:rsidR="00E217A7" w:rsidRPr="00B65DC2">
        <w:rPr>
          <w:rFonts w:ascii="Times" w:hAnsi="Times" w:cs="Arial"/>
          <w:iCs/>
          <w:noProof/>
        </w:rPr>
        <w:instrText>ADDIN CSL_CITATION {"citationItems":[{"id":"ITEM-1","itemData":{"DOI":"10.1029/2020WR029500","ISSN":"19447973","abstract":"Groundwater is by far the largest unfrozen freshwater resource on the planet. It plays a critical role as the bottom of the hydrologic cycle, redistributing water in the subsurface and supporting plants and surface water bodies. However, groundwater has historically been excluded or greatly simplified in global models. In recent years, there has been an international push to develop global scale groundwater modeling and analysis. This progress has provided some critical first steps. Still, much additional work will be needed to achieve a consistent global groundwater framework that interacts seamlessly with observational datasets and other earth system and global circulation models. Here we outline a vision for a global groundwater platform for groundwater monitoring and prediction and identify the key technological and data challenges that are currently limiting progress. Any global platform of this type must be interdisciplinary and cannot be achieved by the groundwater modeling community in isolation. Therefore, we also provide a high-level overview of the groundwater system, approaches to groundwater modeling and the current state of global groundwater representations, such that readers of all backgrounds can engage in this challenge.","author":[{"dropping-particle":"","family":"Condon","given":"Laura E.","non-dropping-particle":"","parse-names":false,"suffix":""},{"dropping-particle":"","family":"Kollet","given":"Stefan","non-dropping-particle":"","parse-names":false,"suffix":""},{"dropping-particle":"","family":"Bierkens","given":"Marc F.P.","non-dropping-particle":"","parse-names":false,"suffix":""},{"dropping-particle":"","family":"Fogg","given":"Graham E.","non-dropping-particle":"","parse-names":false,"suffix":""},{"dropping-particle":"","family":"Maxwell","given":"Reed M.","non-dropping-particle":"","parse-names":false,"suffix":""},{"dropping-particle":"","family":"Hill","given":"Mary C.","non-dropping-particle":"","parse-names":false,"suffix":""},{"dropping-particle":"","family":"Fransen","given":"Harrie Jan Hendricks","non-dropping-particle":"","parse-names":false,"suffix":""},{"dropping-particle":"","family":"Verhoef","given":"Anne","non-dropping-particle":"","parse-names":false,"suffix":""},{"dropping-particle":"","family":"Loon","given":"Anne F.","non-dropping-particle":"Van","parse-names":false,"suffix":""},{"dropping-particle":"","family":"Sulis","given":"Mauro","non-dropping-particle":"","parse-names":false,"suffix":""},{"dropping-particle":"","family":"Abesser","given":"Corinna","non-dropping-particle":"","parse-names":false,"suffix":""}],"container-title":"Water Resources Research","id":"ITEM-1","issue":"12","issued":{"date-parts":[["2021","12","1"]]},"page":"e2020WR029500","publisher":"John Wiley and Sons Inc","title":"Global Groundwater Modeling and Monitoring: Opportunities and Challenges","type":"article","volume":"57"},"uris":["http://www.mendeley.com/documents/?uuid=b01091ea-f7e4-342c-a1a8-bea2fc1cb255"]},{"id":"ITEM-2","itemData":{"DOI":"10.1175/JHM-D-14-0017.1","ISSN":"15257541","abstract":"In recent years, increased attention has been paid to the role of previously neglected water source (e.g., irrigation, direct groundwater extraction, and inland water bodies) and sink (e.g., tile drainage) processes on the surface energy balance. However, efforts to parameterize these processes within land surface models (LSMs) have generally been hampered by a lack of appropriate observational tools for directly observing the impact(s) of such processes on surface energy fluxes. One potential strategy for quantifying these impacts are direct comparisons between bottom-up surface energy flux predictions from a one-dimensional, free-drainage LSM with top-down energy flux estimates derived via thermal infrared remote sensing. The neglect of water source (and/or sink) processes in the bottom-up LSM can be potentially diagnosed through the presence of systematic energy flux biases relative to the top-down remote sensing retrieval. Based on this concept, the authors introduce the Atmosphere-Land Exchange Inverse (ALEXI) Source-Sink for Evapotranspiration (ASSET) index derived from comparisons between ALEXI remote sensing latent heat flux retrievals and comparable estimates obtained from the Noah LSM, version 3.2. Comparisons between ASSET index values and known spatial variations of groundwater depth, irrigation extent, inland water bodies, and tile drainage density within the contiguous United States verify the ability of ASSET to identify regions where neglected soil water source-sink processes may be impacting modeled surface energy fluxes. Consequently, ASSET appears to provide valuable information for ongoing efforts to improve the parameterization of new water source-sink processes within modern LSMs.","author":[{"dropping-particle":"","family":"Hain","given":"Christopher R.","non-dropping-particle":"","parse-names":false,"suffix":""},{"dropping-particle":"","family":"Crow","given":"Wade T.","non-dropping-particle":"","parse-names":false,"suffix":""},{"dropping-particle":"","family":"Anderson","given":"Martha C.","non-dropping-particle":"","parse-names":false,"suffix":""},{"dropping-particle":"","family":"Tugrul Yilmaz","given":"M.","non-dropping-particle":"","parse-names":false,"suffix":""}],"container-title":"Journal of Hydrometeorology","id":"ITEM-2","issue":"3","issued":{"date-parts":[["2015"]]},"page":"1070-1086","title":"Diagnosing neglected soil moisture source-sink processes via a thermal infrared-based two-source energy balance model","type":"article-journal","volume":"16"},"uris":["http://www.mendeley.com/documents/?uuid=8c54891b-5a40-4789-bf71-f39f1bf6904c"]}],"mendeley":{"formattedCitation":"(Condon et al., 2021; Hain et al., 2015)","plainTextFormattedCitation":"(Condon et al., 2021; Hain et al., 2015)","previouslyFormattedCitation":"(Condon et al., 2021; Hain et al., 2015)"},"properties":{"noteIndex":0},"schema":"https://github.com/citation-style-language/schema/raw/master/csl-citation.json"}</w:instrText>
      </w:r>
      <w:r w:rsidR="00893297" w:rsidRPr="00B65DC2">
        <w:rPr>
          <w:rFonts w:ascii="Times" w:hAnsi="Times" w:cs="Arial"/>
          <w:iCs/>
          <w:noProof/>
        </w:rPr>
        <w:fldChar w:fldCharType="separate"/>
      </w:r>
      <w:r w:rsidR="00D60333" w:rsidRPr="00B65DC2">
        <w:rPr>
          <w:rFonts w:ascii="Times" w:hAnsi="Times" w:cs="Arial"/>
          <w:iCs/>
          <w:noProof/>
        </w:rPr>
        <w:t>(Condon et al., 2021; Hain et al., 2015)</w:t>
      </w:r>
      <w:r w:rsidR="00893297" w:rsidRPr="00B65DC2">
        <w:rPr>
          <w:rFonts w:ascii="Times" w:hAnsi="Times" w:cs="Arial"/>
          <w:iCs/>
          <w:noProof/>
        </w:rPr>
        <w:fldChar w:fldCharType="end"/>
      </w:r>
      <w:r w:rsidR="004D1AAE" w:rsidRPr="00B65DC2">
        <w:rPr>
          <w:rFonts w:ascii="Times" w:hAnsi="Times" w:cs="Arial"/>
          <w:iCs/>
          <w:noProof/>
        </w:rPr>
        <w:t>,</w:t>
      </w:r>
      <w:r w:rsidRPr="00B65DC2">
        <w:rPr>
          <w:rFonts w:ascii="Times" w:hAnsi="Times" w:cs="Arial"/>
          <w:iCs/>
          <w:noProof/>
        </w:rPr>
        <w:t xml:space="preserve"> but it has been shown to have a pivotal effect in sustaining additional transpiration during drought</w:t>
      </w:r>
      <w:r w:rsidR="00823D6A" w:rsidRPr="00B65DC2">
        <w:rPr>
          <w:rFonts w:ascii="Times" w:hAnsi="Times" w:cs="Arial"/>
          <w:iCs/>
          <w:noProof/>
        </w:rPr>
        <w:t xml:space="preserve"> </w:t>
      </w:r>
      <w:r w:rsidR="00823D6A" w:rsidRPr="00B65DC2">
        <w:rPr>
          <w:rFonts w:ascii="Times" w:hAnsi="Times" w:cs="Arial"/>
          <w:iCs/>
          <w:noProof/>
        </w:rPr>
        <w:fldChar w:fldCharType="begin" w:fldLock="1"/>
      </w:r>
      <w:r w:rsidR="00E217A7" w:rsidRPr="00B65DC2">
        <w:rPr>
          <w:rFonts w:ascii="Times" w:hAnsi="Times" w:cs="Arial"/>
          <w:iCs/>
          <w:noProof/>
        </w:rPr>
        <w:instrText>ADDIN CSL_CITATION {"citationItems":[{"id":"ITEM-1","itemData":{"DOI":"10.5194/esd-12-919-2021","ISSN":"21904987","abstract":"The co-occurrence of droughts and heatwaves can have significant impacts on many socioeconomic and environmental systems. Groundwater has the potential to moderate the impact of droughts and heatwaves by moistening the soil and enabling vegetation to maintain higher evaporation, thereby cooling the canopy. We use the Community Atmosphere Biosphere Land Exchange (CABLE) land surface model, coupled to a groundwater scheme, to examine how groundwater influences ecosystems under conditions of co-occurring droughts and heatwaves. We focus specifically on south-east Australia for the period 2000-2019, when two significant droughts and multiple extreme heatwave events occurred. We found groundwater plays an important role in helping vegetation maintain transpiration, particularly in the first 1-2 years of a multi-year drought. Groundwater impedes gravity-driven drainage and moistens the root zone via capillary rise. These mechanisms reduced forest canopy temperatures by up to 5 °C during individual heatwaves, particularly where the water table depth is shallow. The role of groundwater diminishes as the drought lengthens beyond 2 years and soil water reserves are depleted. Further, the lack of deep roots or stomatal closure caused by high vapour pressure deficit or high temperatures can reduce the additional transpiration induced by groundwater. The capacity of groundwater to moderate both water and heat stress on ecosystems during simultaneous droughts and heatwaves is not represented in most global climate models, suggesting that model projections may overestimate the risk of these events in the future.","author":[{"dropping-particle":"","family":"Mu","given":"Mengyuan","non-dropping-particle":"","parse-names":false,"suffix":""},{"dropping-particle":"","family":"Kauwe","given":"Martin G.","non-dropping-particle":"De","parse-names":false,"suffix":""},{"dropping-particle":"","family":"Ukkola","given":"Anna M.","non-dropping-particle":"","parse-names":false,"suffix":""},{"dropping-particle":"","family":"Pitman","given":"Andy J.","non-dropping-particle":"","parse-names":false,"suffix":""},{"dropping-particle":"","family":"Guo","given":"Weidong","non-dropping-particle":"","parse-names":false,"suffix":""},{"dropping-particle":"","family":"Hobeichi","given":"Sanaa","non-dropping-particle":"","parse-names":false,"suffix":""},{"dropping-particle":"","family":"Briggs","given":"Peter R.","non-dropping-particle":"","parse-names":false,"suffix":""}],"container-title":"Earth System Dynamics","id":"ITEM-1","issue":"3","issued":{"date-parts":[["2021","9","13"]]},"page":"919-938","publisher":"Copernicus GmbH","title":"Exploring how groundwater buffers the influence of heatwaves on vegetation function during multi-year droughts","type":"article-journal","volume":"12"},"uris":["http://www.mendeley.com/documents/?uuid=234282e4-21ff-302a-ad59-799e2576c686"]}],"mendeley":{"formattedCitation":"(Mu et al., 2021)","plainTextFormattedCitation":"(Mu et al., 2021)","previouslyFormattedCitation":"(Mu et al., 2021)"},"properties":{"noteIndex":0},"schema":"https://github.com/citation-style-language/schema/raw/master/csl-citation.json"}</w:instrText>
      </w:r>
      <w:r w:rsidR="00823D6A" w:rsidRPr="00B65DC2">
        <w:rPr>
          <w:rFonts w:ascii="Times" w:hAnsi="Times" w:cs="Arial"/>
          <w:iCs/>
          <w:noProof/>
        </w:rPr>
        <w:fldChar w:fldCharType="separate"/>
      </w:r>
      <w:r w:rsidR="00D60333" w:rsidRPr="00B65DC2">
        <w:rPr>
          <w:rFonts w:ascii="Times" w:hAnsi="Times" w:cs="Arial"/>
          <w:iCs/>
          <w:noProof/>
        </w:rPr>
        <w:t>(Mu et al., 2021)</w:t>
      </w:r>
      <w:r w:rsidR="00823D6A" w:rsidRPr="00B65DC2">
        <w:rPr>
          <w:rFonts w:ascii="Times" w:hAnsi="Times" w:cs="Arial"/>
          <w:iCs/>
          <w:noProof/>
        </w:rPr>
        <w:fldChar w:fldCharType="end"/>
      </w:r>
      <w:r w:rsidRPr="00B65DC2">
        <w:rPr>
          <w:rFonts w:ascii="Times" w:hAnsi="Times" w:cs="Arial"/>
          <w:iCs/>
          <w:noProof/>
        </w:rPr>
        <w:t>.</w:t>
      </w:r>
      <w:r w:rsidR="00A02DF0" w:rsidRPr="00B65DC2">
        <w:rPr>
          <w:rFonts w:ascii="Times" w:hAnsi="Times" w:cs="Arial"/>
          <w:iCs/>
          <w:noProof/>
        </w:rPr>
        <w:t xml:space="preserve"> </w:t>
      </w:r>
      <w:r w:rsidR="009525E2" w:rsidRPr="00B65DC2">
        <w:rPr>
          <w:rFonts w:ascii="Times" w:hAnsi="Times" w:cs="Arial"/>
          <w:iCs/>
          <w:noProof/>
        </w:rPr>
        <w:t>The neglect of g</w:t>
      </w:r>
      <w:r w:rsidR="00A02DF0" w:rsidRPr="00B65DC2">
        <w:rPr>
          <w:rFonts w:ascii="Times" w:hAnsi="Times" w:cs="Arial"/>
          <w:iCs/>
          <w:noProof/>
        </w:rPr>
        <w:t>roundwater</w:t>
      </w:r>
      <w:r w:rsidR="009525E2" w:rsidRPr="00B65DC2">
        <w:rPr>
          <w:rFonts w:ascii="Times" w:hAnsi="Times" w:cs="Arial"/>
          <w:iCs/>
          <w:noProof/>
        </w:rPr>
        <w:t xml:space="preserve"> in </w:t>
      </w:r>
      <w:r w:rsidR="007F5D89" w:rsidRPr="00B65DC2">
        <w:rPr>
          <w:rFonts w:ascii="Times" w:hAnsi="Times" w:cs="Arial"/>
          <w:iCs/>
          <w:noProof/>
        </w:rPr>
        <w:t xml:space="preserve">many </w:t>
      </w:r>
      <w:r w:rsidR="007F5D89" w:rsidRPr="00B65DC2">
        <w:rPr>
          <w:rFonts w:ascii="Times" w:hAnsi="Times" w:cs="Arial"/>
          <w:iCs/>
          <w:noProof/>
        </w:rPr>
        <w:lastRenderedPageBreak/>
        <w:t xml:space="preserve">land-surface </w:t>
      </w:r>
      <w:r w:rsidR="009525E2" w:rsidRPr="00B65DC2">
        <w:rPr>
          <w:rFonts w:ascii="Times" w:hAnsi="Times" w:cs="Arial"/>
          <w:iCs/>
          <w:noProof/>
        </w:rPr>
        <w:t>models</w:t>
      </w:r>
      <w:r w:rsidR="00A02DF0" w:rsidRPr="00B65DC2">
        <w:rPr>
          <w:rFonts w:ascii="Times" w:hAnsi="Times" w:cs="Arial"/>
          <w:iCs/>
          <w:noProof/>
        </w:rPr>
        <w:t xml:space="preserve"> could thus explain why </w:t>
      </w:r>
      <w:r w:rsidR="00424B5D" w:rsidRPr="00B65DC2">
        <w:rPr>
          <w:rFonts w:ascii="Times" w:hAnsi="Times" w:cs="Arial"/>
          <w:iCs/>
          <w:noProof/>
        </w:rPr>
        <w:t xml:space="preserve">they </w:t>
      </w:r>
      <w:r w:rsidR="00A02DF0" w:rsidRPr="00B65DC2">
        <w:rPr>
          <w:rFonts w:ascii="Times" w:hAnsi="Times" w:cs="Arial"/>
          <w:iCs/>
          <w:noProof/>
        </w:rPr>
        <w:t>tend to overestimate water stress effect</w:t>
      </w:r>
      <w:r w:rsidR="009B39F5" w:rsidRPr="00B65DC2">
        <w:rPr>
          <w:rFonts w:ascii="Times" w:hAnsi="Times" w:cs="Arial"/>
          <w:iCs/>
          <w:noProof/>
        </w:rPr>
        <w:t>s</w:t>
      </w:r>
      <w:r w:rsidR="00A02DF0" w:rsidRPr="00B65DC2">
        <w:rPr>
          <w:rFonts w:ascii="Times" w:hAnsi="Times" w:cs="Arial"/>
          <w:iCs/>
          <w:noProof/>
        </w:rPr>
        <w:t xml:space="preserve"> compared to observations (Fig. </w:t>
      </w:r>
      <w:r w:rsidR="00092D70">
        <w:rPr>
          <w:rFonts w:ascii="Times" w:hAnsi="Times" w:cs="Arial"/>
          <w:iCs/>
          <w:noProof/>
          <w:lang w:val="en-US"/>
        </w:rPr>
        <w:t>5</w:t>
      </w:r>
      <w:r w:rsidR="00A02DF0" w:rsidRPr="00B65DC2">
        <w:rPr>
          <w:rFonts w:ascii="Times" w:hAnsi="Times" w:cs="Arial"/>
          <w:iCs/>
          <w:noProof/>
        </w:rPr>
        <w:t>b,d,f)</w:t>
      </w:r>
      <w:r w:rsidR="00FC747F" w:rsidRPr="00B65DC2">
        <w:rPr>
          <w:rFonts w:ascii="Times" w:hAnsi="Times" w:cs="Arial"/>
          <w:iCs/>
          <w:noProof/>
        </w:rPr>
        <w:t xml:space="preserve">. </w:t>
      </w:r>
      <w:r w:rsidR="00365783" w:rsidRPr="00B65DC2">
        <w:rPr>
          <w:rFonts w:ascii="Times" w:hAnsi="Times" w:cs="Arial"/>
          <w:iCs/>
          <w:noProof/>
        </w:rPr>
        <w:t xml:space="preserve">This is consistent with </w:t>
      </w:r>
      <w:r w:rsidR="00823B2A" w:rsidRPr="00B65DC2">
        <w:rPr>
          <w:rFonts w:ascii="Times" w:hAnsi="Times" w:cs="Arial"/>
          <w:iCs/>
          <w:noProof/>
        </w:rPr>
        <w:t>the fact</w:t>
      </w:r>
      <w:r w:rsidR="00365783" w:rsidRPr="00B65DC2">
        <w:rPr>
          <w:rFonts w:ascii="Times" w:hAnsi="Times" w:cs="Arial"/>
          <w:iCs/>
          <w:noProof/>
        </w:rPr>
        <w:t xml:space="preserve"> </w:t>
      </w:r>
      <w:r w:rsidR="00C72CA4" w:rsidRPr="00B65DC2">
        <w:rPr>
          <w:rFonts w:ascii="Times" w:hAnsi="Times" w:cs="Arial"/>
          <w:iCs/>
          <w:noProof/>
        </w:rPr>
        <w:t xml:space="preserve">that </w:t>
      </w:r>
      <w:r w:rsidR="00D45021" w:rsidRPr="00B65DC2">
        <w:rPr>
          <w:rFonts w:ascii="Times" w:hAnsi="Times" w:cs="Arial"/>
          <w:iCs/>
          <w:noProof/>
        </w:rPr>
        <w:t>quantifying</w:t>
      </w:r>
      <w:r w:rsidR="00C72CA4" w:rsidRPr="00B65DC2">
        <w:rPr>
          <w:rFonts w:ascii="Times" w:hAnsi="Times" w:cs="Arial"/>
          <w:iCs/>
          <w:noProof/>
        </w:rPr>
        <w:t xml:space="preserve"> plant access to groundwater </w:t>
      </w:r>
      <w:r w:rsidR="007F5D89" w:rsidRPr="00B65DC2">
        <w:rPr>
          <w:rFonts w:ascii="Times" w:hAnsi="Times" w:cs="Arial"/>
          <w:iCs/>
          <w:noProof/>
        </w:rPr>
        <w:t>and its regulation of</w:t>
      </w:r>
      <w:r w:rsidR="00D45021" w:rsidRPr="00B65DC2">
        <w:rPr>
          <w:rFonts w:ascii="Times" w:hAnsi="Times" w:cs="Arial"/>
          <w:iCs/>
          <w:noProof/>
        </w:rPr>
        <w:t xml:space="preserve"> </w:t>
      </w:r>
      <w:r w:rsidR="00C72CA4" w:rsidRPr="00B65DC2">
        <w:rPr>
          <w:rFonts w:ascii="Times" w:hAnsi="Times" w:cs="Arial"/>
          <w:iCs/>
          <w:noProof/>
        </w:rPr>
        <w:t xml:space="preserve">ET </w:t>
      </w:r>
      <w:r w:rsidR="007F5D89" w:rsidRPr="00B65DC2">
        <w:rPr>
          <w:rFonts w:ascii="Times" w:hAnsi="Times" w:cs="Arial"/>
          <w:iCs/>
          <w:noProof/>
        </w:rPr>
        <w:t xml:space="preserve">can </w:t>
      </w:r>
      <w:r w:rsidR="00C72CA4" w:rsidRPr="00B65DC2">
        <w:rPr>
          <w:rFonts w:ascii="Times" w:hAnsi="Times" w:cs="Arial"/>
          <w:iCs/>
          <w:noProof/>
        </w:rPr>
        <w:t xml:space="preserve">improve </w:t>
      </w:r>
      <w:r w:rsidR="007F5FCC" w:rsidRPr="00B65DC2">
        <w:rPr>
          <w:rFonts w:ascii="Times" w:hAnsi="Times" w:cs="Arial"/>
          <w:iCs/>
          <w:noProof/>
        </w:rPr>
        <w:t xml:space="preserve">ET </w:t>
      </w:r>
      <w:r w:rsidR="00C72CA4" w:rsidRPr="00B65DC2">
        <w:rPr>
          <w:rFonts w:ascii="Times" w:hAnsi="Times" w:cs="Arial"/>
          <w:iCs/>
          <w:noProof/>
        </w:rPr>
        <w:t xml:space="preserve">prediction </w:t>
      </w:r>
      <w:r w:rsidR="00C72CA4" w:rsidRPr="00B65DC2">
        <w:rPr>
          <w:rFonts w:ascii="Times" w:hAnsi="Times" w:cs="Arial"/>
          <w:iCs/>
          <w:noProof/>
        </w:rPr>
        <w:fldChar w:fldCharType="begin" w:fldLock="1"/>
      </w:r>
      <w:r w:rsidR="00E217A7" w:rsidRPr="00B65DC2">
        <w:rPr>
          <w:rFonts w:ascii="Times" w:hAnsi="Times" w:cs="Arial"/>
          <w:iCs/>
          <w:noProof/>
        </w:rPr>
        <w:instrText>ADDIN CSL_CITATION {"citationItems":[{"id":"ITEM-1","itemData":{"DOI":"10.1029/2010WR009797","ISSN":"00431397","abstract":"Watersheds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Union.","author":[{"dropping-particle":"","family":"Thompson","given":"S. E.","non-dropping-particle":"","parse-names":false,"suffix":""},{"dropping-particle":"","family":"Harman","given":"C. J.","non-dropping-particle":"","parse-names":false,"suffix":""},{"dropping-particle":"","family":"Konings","given":"A. G.","non-dropping-particle":"","parse-names":false,"suffix":""},{"dropping-particle":"","family":"Sivapalan","given":"M.","non-dropping-particle":"","parse-names":false,"suffix":""},{"dropping-particle":"","family":"Neal","given":"A.","non-dropping-particle":"","parse-names":false,"suffix":""},{"dropping-particle":"","family":"Troch","given":"P. A.","non-dropping-particle":"","parse-names":false,"suffix":""}],"container-title":"Water Resources Research","id":"ITEM-1","issue":"7","issued":{"date-parts":[["2011"]]},"page":"1-17","title":"Comparative hydrology across AmeriFlux sites: The variable roles of climate, vegetation, and groundwater","type":"article-journal","volume":"47"},"uris":["http://www.mendeley.com/documents/?uuid=6d1c0d0d-663b-491a-8ce1-7ddd058eb56a"]}],"mendeley":{"formattedCitation":"(Thompson et al., 2011)","plainTextFormattedCitation":"(Thompson et al., 2011)","previouslyFormattedCitation":"(Thompson et al., 2011)"},"properties":{"noteIndex":0},"schema":"https://github.com/citation-style-language/schema/raw/master/csl-citation.json"}</w:instrText>
      </w:r>
      <w:r w:rsidR="00C72CA4" w:rsidRPr="00B65DC2">
        <w:rPr>
          <w:rFonts w:ascii="Times" w:hAnsi="Times" w:cs="Arial"/>
          <w:iCs/>
          <w:noProof/>
        </w:rPr>
        <w:fldChar w:fldCharType="separate"/>
      </w:r>
      <w:r w:rsidR="00D60333" w:rsidRPr="00B65DC2">
        <w:rPr>
          <w:rFonts w:ascii="Times" w:hAnsi="Times" w:cs="Arial"/>
          <w:iCs/>
          <w:noProof/>
        </w:rPr>
        <w:t>(Thompson et al., 2011)</w:t>
      </w:r>
      <w:r w:rsidR="00C72CA4" w:rsidRPr="00B65DC2">
        <w:rPr>
          <w:rFonts w:ascii="Times" w:hAnsi="Times" w:cs="Arial"/>
          <w:iCs/>
          <w:noProof/>
        </w:rPr>
        <w:fldChar w:fldCharType="end"/>
      </w:r>
      <w:r w:rsidR="00C72CA4" w:rsidRPr="00B65DC2">
        <w:rPr>
          <w:rFonts w:ascii="Times" w:hAnsi="Times" w:cs="Arial"/>
          <w:iCs/>
          <w:noProof/>
        </w:rPr>
        <w:t xml:space="preserve">. Our observation-driven approach </w:t>
      </w:r>
      <w:r w:rsidR="007F5D89" w:rsidRPr="00B65DC2">
        <w:rPr>
          <w:rFonts w:ascii="Times" w:hAnsi="Times" w:cs="Arial"/>
          <w:iCs/>
          <w:noProof/>
        </w:rPr>
        <w:t xml:space="preserve">implictly </w:t>
      </w:r>
      <w:r w:rsidR="00D45021" w:rsidRPr="00B65DC2">
        <w:rPr>
          <w:rFonts w:ascii="Times" w:hAnsi="Times" w:cs="Arial"/>
          <w:iCs/>
          <w:noProof/>
        </w:rPr>
        <w:t>account</w:t>
      </w:r>
      <w:r w:rsidR="007F5D89" w:rsidRPr="00B65DC2">
        <w:rPr>
          <w:rFonts w:ascii="Times" w:hAnsi="Times" w:cs="Arial"/>
          <w:iCs/>
          <w:noProof/>
        </w:rPr>
        <w:t>s</w:t>
      </w:r>
      <w:r w:rsidR="00C72CA4" w:rsidRPr="00B65DC2">
        <w:rPr>
          <w:rFonts w:ascii="Times" w:hAnsi="Times" w:cs="Arial"/>
          <w:iCs/>
          <w:noProof/>
        </w:rPr>
        <w:t xml:space="preserve"> </w:t>
      </w:r>
      <w:r w:rsidR="00D45021" w:rsidRPr="00B65DC2">
        <w:rPr>
          <w:rFonts w:ascii="Times" w:hAnsi="Times" w:cs="Arial"/>
          <w:iCs/>
          <w:noProof/>
        </w:rPr>
        <w:t xml:space="preserve">for </w:t>
      </w:r>
      <w:r w:rsidR="00C72CA4" w:rsidRPr="00B65DC2">
        <w:rPr>
          <w:rFonts w:ascii="Times" w:hAnsi="Times" w:cs="Arial"/>
          <w:iCs/>
          <w:noProof/>
        </w:rPr>
        <w:t xml:space="preserve">plant access to groundwater, thus diminishing the bias in ET estimation. </w:t>
      </w:r>
    </w:p>
    <w:p w14:paraId="5C21E408" w14:textId="066D0469" w:rsidR="00F55EBE" w:rsidRPr="00B65DC2" w:rsidRDefault="00ED3201" w:rsidP="00E24AEE">
      <w:pPr>
        <w:spacing w:after="120" w:line="480" w:lineRule="auto"/>
        <w:jc w:val="both"/>
        <w:rPr>
          <w:rFonts w:ascii="Times" w:hAnsi="Times" w:cs="Arial"/>
          <w:iCs/>
        </w:rPr>
      </w:pPr>
      <w:r>
        <w:rPr>
          <w:rFonts w:ascii="Times" w:hAnsi="Times" w:cs="Arial"/>
          <w:iCs/>
          <w:noProof/>
          <w:lang w:val="en-US"/>
        </w:rPr>
        <w:t xml:space="preserve">In our anaysis, we compared our results </w:t>
      </w:r>
      <w:r w:rsidR="003B035F">
        <w:rPr>
          <w:rFonts w:ascii="Times" w:hAnsi="Times" w:cs="Arial"/>
          <w:iCs/>
          <w:noProof/>
          <w:lang w:val="en-US"/>
        </w:rPr>
        <w:t>to</w:t>
      </w:r>
      <w:r>
        <w:rPr>
          <w:rFonts w:ascii="Times" w:hAnsi="Times" w:cs="Arial"/>
          <w:iCs/>
          <w:noProof/>
          <w:lang w:val="en-US"/>
        </w:rPr>
        <w:t xml:space="preserve"> a </w:t>
      </w:r>
      <w:r w:rsidRPr="00B65DC2">
        <w:rPr>
          <w:rFonts w:ascii="Times" w:hAnsi="Times" w:cs="Arial"/>
          <w:lang w:val="en-GB"/>
        </w:rPr>
        <w:t>standard land surface model</w:t>
      </w:r>
      <w:r>
        <w:rPr>
          <w:rFonts w:ascii="Times" w:hAnsi="Times" w:cs="Arial"/>
          <w:lang w:val="en-GB"/>
        </w:rPr>
        <w:t xml:space="preserve">, the </w:t>
      </w:r>
      <w:r w:rsidRPr="00B65DC2">
        <w:rPr>
          <w:rFonts w:ascii="Times" w:hAnsi="Times"/>
        </w:rPr>
        <w:t>GLDAS_NOAH025_3H produc</w:t>
      </w:r>
      <w:r>
        <w:rPr>
          <w:rFonts w:ascii="Times" w:hAnsi="Times"/>
          <w:lang w:val="en-US"/>
        </w:rPr>
        <w:t>t.</w:t>
      </w:r>
      <w:r w:rsidRPr="00B65DC2">
        <w:rPr>
          <w:rFonts w:ascii="Times" w:hAnsi="Times"/>
        </w:rPr>
        <w:t xml:space="preserve"> </w:t>
      </w:r>
      <w:r w:rsidR="007B4B9C">
        <w:rPr>
          <w:rFonts w:ascii="Times" w:hAnsi="Times" w:cs="Arial"/>
          <w:iCs/>
          <w:noProof/>
          <w:lang w:val="en-US"/>
        </w:rPr>
        <w:t>A</w:t>
      </w:r>
      <w:r w:rsidR="008547CC" w:rsidRPr="00B65DC2">
        <w:rPr>
          <w:rFonts w:ascii="Times" w:hAnsi="Times" w:cs="Arial"/>
          <w:iCs/>
          <w:noProof/>
        </w:rPr>
        <w:t xml:space="preserve"> limit of </w:t>
      </w:r>
      <w:r>
        <w:rPr>
          <w:rFonts w:ascii="Times" w:hAnsi="Times" w:cs="Arial"/>
          <w:iCs/>
          <w:noProof/>
          <w:lang w:val="en-US"/>
        </w:rPr>
        <w:t>this</w:t>
      </w:r>
      <w:r w:rsidR="00AC440F" w:rsidRPr="00B65DC2">
        <w:rPr>
          <w:rFonts w:ascii="Times" w:hAnsi="Times"/>
        </w:rPr>
        <w:t xml:space="preserve"> product </w:t>
      </w:r>
      <w:r w:rsidR="008547CC" w:rsidRPr="00B65DC2">
        <w:rPr>
          <w:rFonts w:ascii="Times" w:hAnsi="Times" w:cs="Arial"/>
          <w:iCs/>
          <w:noProof/>
        </w:rPr>
        <w:t xml:space="preserve">is how it </w:t>
      </w:r>
      <w:r w:rsidR="006336F8" w:rsidRPr="00B65DC2">
        <w:rPr>
          <w:rFonts w:ascii="Times" w:hAnsi="Times" w:cs="Arial"/>
          <w:iCs/>
          <w:noProof/>
        </w:rPr>
        <w:t>handle</w:t>
      </w:r>
      <w:r w:rsidR="0047042D" w:rsidRPr="00B65DC2">
        <w:rPr>
          <w:rFonts w:ascii="Times" w:hAnsi="Times" w:cs="Arial"/>
          <w:iCs/>
          <w:noProof/>
        </w:rPr>
        <w:t>s</w:t>
      </w:r>
      <w:r w:rsidR="006336F8" w:rsidRPr="00B65DC2">
        <w:rPr>
          <w:rFonts w:ascii="Times" w:hAnsi="Times" w:cs="Arial"/>
          <w:iCs/>
          <w:noProof/>
        </w:rPr>
        <w:t xml:space="preserve"> subgrid variability</w:t>
      </w:r>
      <w:r w:rsidR="009324E8" w:rsidRPr="00B65DC2">
        <w:rPr>
          <w:rFonts w:ascii="Times" w:hAnsi="Times" w:cs="Arial"/>
          <w:iCs/>
          <w:noProof/>
        </w:rPr>
        <w:t xml:space="preserve">. </w:t>
      </w:r>
      <w:r w:rsidR="00933A33" w:rsidRPr="00B65DC2">
        <w:rPr>
          <w:rFonts w:ascii="Times" w:hAnsi="Times"/>
        </w:rPr>
        <w:t>GLDAS uses vegetation tiling to represent sub-grid heterogeneity</w:t>
      </w:r>
      <w:r w:rsidR="00321332" w:rsidRPr="00B65DC2">
        <w:rPr>
          <w:rFonts w:ascii="Times" w:hAnsi="Times"/>
        </w:rPr>
        <w:t xml:space="preserve"> of vegetation types</w:t>
      </w:r>
      <w:r w:rsidR="00933A33" w:rsidRPr="00B65DC2">
        <w:rPr>
          <w:rFonts w:ascii="Times" w:hAnsi="Times"/>
        </w:rPr>
        <w:t>, so the fluxes in a grid box are a weighted average of land cover tiles.</w:t>
      </w:r>
      <w:r w:rsidR="005D4E84" w:rsidRPr="007B4B9C">
        <w:rPr>
          <w:rFonts w:ascii="Times" w:hAnsi="Times"/>
        </w:rPr>
        <w:t xml:space="preserve"> </w:t>
      </w:r>
      <w:r w:rsidR="00933A33" w:rsidRPr="007B4B9C">
        <w:rPr>
          <w:rFonts w:ascii="Times" w:hAnsi="Times"/>
        </w:rPr>
        <w:t xml:space="preserve">The </w:t>
      </w:r>
      <w:r w:rsidR="00BD28F0" w:rsidRPr="007B4B9C">
        <w:rPr>
          <w:rFonts w:ascii="Times" w:hAnsi="Times"/>
        </w:rPr>
        <w:t xml:space="preserve">vegetation </w:t>
      </w:r>
      <w:r w:rsidR="00933A33" w:rsidRPr="007B4B9C">
        <w:rPr>
          <w:rFonts w:ascii="Times" w:hAnsi="Times"/>
        </w:rPr>
        <w:t xml:space="preserve">tiles are created from </w:t>
      </w:r>
      <w:r w:rsidR="007B4B9C">
        <w:rPr>
          <w:rFonts w:ascii="Times" w:hAnsi="Times"/>
          <w:lang w:val="en-US"/>
        </w:rPr>
        <w:t xml:space="preserve">the </w:t>
      </w:r>
      <w:r w:rsidR="007B4B9C" w:rsidRPr="007B4B9C">
        <w:rPr>
          <w:rFonts w:ascii="Times" w:hAnsi="Times"/>
        </w:rPr>
        <w:t xml:space="preserve">modified IGBP land cover </w:t>
      </w:r>
      <w:r w:rsidR="00BD28F0" w:rsidRPr="007B4B9C">
        <w:rPr>
          <w:rFonts w:ascii="Times" w:hAnsi="Times"/>
        </w:rPr>
        <w:t xml:space="preserve">dataset at 1 km resolution </w:t>
      </w:r>
      <w:r w:rsidR="00924DD4" w:rsidRPr="007B4B9C">
        <w:rPr>
          <w:rFonts w:ascii="Times" w:hAnsi="Times"/>
        </w:rPr>
        <w:fldChar w:fldCharType="begin" w:fldLock="1"/>
      </w:r>
      <w:r w:rsidR="00924DD4" w:rsidRPr="007B4B9C">
        <w:rPr>
          <w:rFonts w:ascii="Times" w:hAnsi="Times"/>
        </w:rPr>
        <w:instrText>ADDIN CSL_CITATION {"citationItems":[{"id":"ITEM-1","itemData":{"DOI":"10.1175/BAMS-85-3-381","ISSN":"00030007","author":[{"dropping-particle":"","family":"Rodell","given":"Matthew","non-dropping-particle":"","parse-names":false,"suffix":""},{"dropping-particle":"","family":"Houser","given":"P. R.","non-dropping-particle":"","parse-names":false,"suffix":""},{"dropping-particle":"","family":"Jambor","given":"U.","non-dropping-particle":"","parse-names":false,"suffix":""},{"dropping-particle":"","family":"Gottschalck","given":"J.","non-dropping-particle":"","parse-names":false,"suffix":""},{"dropping-particle":"","family":"Mitchell","given":"K.","non-dropping-particle":"","parse-names":false,"suffix":""},{"dropping-particle":"","family":"Meng","given":"C. J.","non-dropping-particle":"","parse-names":false,"suffix":""},{"dropping-particle":"","family":"Arsenault","given":"K.","non-dropping-particle":"","parse-names":false,"suffix":""},{"dropping-particle":"","family":"Cosgrove","given":"B.","non-dropping-particle":"","parse-names":false,"suffix":""},{"dropping-particle":"","family":"Radakovich","given":"J.","non-dropping-particle":"","parse-names":false,"suffix":""},{"dropping-particle":"","family":"Bosilovich","given":"M.","non-dropping-particle":"","parse-names":false,"suffix":""},{"dropping-particle":"","family":"Entin","given":"J. K.","non-dropping-particle":"","parse-names":false,"suffix":""},{"dropping-particle":"","family":"Walker","given":"J. P.","non-dropping-particle":"","parse-names":false,"suffix":""},{"dropping-particle":"","family":"Lohmann","given":"D.","non-dropping-particle":"","parse-names":false,"suffix":""},{"dropping-particle":"","family":"Toll","given":"D.","non-dropping-particle":"","parse-names":false,"suffix":""}],"container-title":"Bulletin of the American Meteorological Society","id":"ITEM-1","issue":"3","issued":{"date-parts":[["2004"]]},"page":"381-394","title":"The Global Land Data Assimilation System","type":"article-journal","volume":"85"},"uris":["http://www.mendeley.com/documents/?uuid=17266d2b-b8ee-4a0b-8fcc-e97af59575aa"]},{"id":"ITEM-2","itemData":{"URL":"https://disc.gsfc.nasa.gov/datasets/GLDAS_NOAH025_3H_2.1/summary","accessed":{"date-parts":[["2021","10","19"]]},"author":[{"dropping-particle":"","family":"Beaudoing","given":"H.","non-dropping-particle":"","parse-names":false,"suffix":""},{"dropping-particle":"","family":"Rodell","given":"M.","non-dropping-particle":"","parse-names":false,"suffix":""},{"dropping-particle":"","family":"NASA/GSFC/HSL","given":"","non-dropping-particle":"","parse-names":false,"suffix":""}],"container-title":"Greenbelt, Maryland, USA, Goddard Earth Sciences Data and Information Services Center (GES DISC)","id":"ITEM-2","issued":{"date-parts":[["2020"]]},"title":"GLDAS Noah Land Surface Model L4 3 hourly 0.25 x 0.25 degree V2.1","type":"webpage"},"uris":["http://www.mendeley.com/documents/?uuid=cd9d1a99-f8a3-4d21-873c-d41578e82ecd"]}],"mendeley":{"formattedCitation":"(Beaudoing et al., 2020; Rodell et al., 2004)","plainTextFormattedCitation":"(Beaudoing et al., 2020; Rodell et al., 2004)","previouslyFormattedCitation":"(Beaudoing et al., 2020; Rodell et al., 2004)"},"properties":{"noteIndex":0},"schema":"https://github.com/citation-style-language/schema/raw/master/csl-citation.json"}</w:instrText>
      </w:r>
      <w:r w:rsidR="00924DD4" w:rsidRPr="007B4B9C">
        <w:rPr>
          <w:rFonts w:ascii="Times" w:hAnsi="Times"/>
        </w:rPr>
        <w:fldChar w:fldCharType="separate"/>
      </w:r>
      <w:r w:rsidR="00924DD4" w:rsidRPr="007B4B9C">
        <w:rPr>
          <w:rFonts w:ascii="Times" w:hAnsi="Times"/>
          <w:noProof/>
        </w:rPr>
        <w:t>(Beaudoing et al., 2020; Rodell et al., 2004)</w:t>
      </w:r>
      <w:r w:rsidR="00924DD4" w:rsidRPr="007B4B9C">
        <w:rPr>
          <w:rFonts w:ascii="Times" w:hAnsi="Times"/>
        </w:rPr>
        <w:fldChar w:fldCharType="end"/>
      </w:r>
      <w:r w:rsidR="00924DD4" w:rsidRPr="007B4B9C">
        <w:rPr>
          <w:rFonts w:ascii="Times" w:hAnsi="Times"/>
        </w:rPr>
        <w:t xml:space="preserve">. </w:t>
      </w:r>
      <w:r w:rsidR="00933A33" w:rsidRPr="00B65DC2">
        <w:rPr>
          <w:rFonts w:ascii="Times" w:hAnsi="Times" w:cs="Arial"/>
          <w:iCs/>
          <w:noProof/>
        </w:rPr>
        <w:t>NOAH</w:t>
      </w:r>
      <w:r w:rsidR="00AC440F" w:rsidRPr="00B65DC2">
        <w:rPr>
          <w:rFonts w:ascii="Times" w:hAnsi="Times" w:cs="Arial"/>
          <w:iCs/>
          <w:noProof/>
        </w:rPr>
        <w:t xml:space="preserve"> </w:t>
      </w:r>
      <w:r w:rsidR="00364F4C" w:rsidRPr="00B65DC2">
        <w:rPr>
          <w:rFonts w:ascii="Times" w:hAnsi="Times" w:cs="Arial"/>
          <w:iCs/>
          <w:noProof/>
        </w:rPr>
        <w:t xml:space="preserve">assigns a rooting depth to each vegetation </w:t>
      </w:r>
      <w:r w:rsidR="004E1A91" w:rsidRPr="00B65DC2">
        <w:rPr>
          <w:rFonts w:ascii="Times" w:hAnsi="Times" w:cs="Arial"/>
          <w:iCs/>
          <w:noProof/>
        </w:rPr>
        <w:t>t</w:t>
      </w:r>
      <w:r w:rsidR="00D15632" w:rsidRPr="00B65DC2">
        <w:rPr>
          <w:rFonts w:ascii="Times" w:hAnsi="Times" w:cs="Arial"/>
          <w:iCs/>
          <w:noProof/>
        </w:rPr>
        <w:t>ype</w:t>
      </w:r>
      <w:r w:rsidR="008547CC" w:rsidRPr="00B65DC2">
        <w:rPr>
          <w:rFonts w:ascii="Times" w:hAnsi="Times" w:cs="Arial"/>
          <w:iCs/>
          <w:noProof/>
        </w:rPr>
        <w:t xml:space="preserve"> </w:t>
      </w:r>
      <w:r w:rsidR="00924DD4" w:rsidRPr="00B65DC2">
        <w:rPr>
          <w:rFonts w:ascii="Times" w:hAnsi="Times"/>
        </w:rPr>
        <w:fldChar w:fldCharType="begin" w:fldLock="1"/>
      </w:r>
      <w:r w:rsidR="00924DD4" w:rsidRPr="00B65DC2">
        <w:rPr>
          <w:rFonts w:ascii="Times" w:hAnsi="Times"/>
        </w:rPr>
        <w:instrText>ADDIN CSL_CITATION {"citationItems":[{"id":"ITEM-1","itemData":{"DOI":"10.1175/BAMS-85-3-381","ISSN":"00030007","author":[{"dropping-particle":"","family":"Rodell","given":"Matthew","non-dropping-particle":"","parse-names":false,"suffix":""},{"dropping-particle":"","family":"Houser","given":"P. R.","non-dropping-particle":"","parse-names":false,"suffix":""},{"dropping-particle":"","family":"Jambor","given":"U.","non-dropping-particle":"","parse-names":false,"suffix":""},{"dropping-particle":"","family":"Gottschalck","given":"J.","non-dropping-particle":"","parse-names":false,"suffix":""},{"dropping-particle":"","family":"Mitchell","given":"K.","non-dropping-particle":"","parse-names":false,"suffix":""},{"dropping-particle":"","family":"Meng","given":"C. J.","non-dropping-particle":"","parse-names":false,"suffix":""},{"dropping-particle":"","family":"Arsenault","given":"K.","non-dropping-particle":"","parse-names":false,"suffix":""},{"dropping-particle":"","family":"Cosgrove","given":"B.","non-dropping-particle":"","parse-names":false,"suffix":""},{"dropping-particle":"","family":"Radakovich","given":"J.","non-dropping-particle":"","parse-names":false,"suffix":""},{"dropping-particle":"","family":"Bosilovich","given":"M.","non-dropping-particle":"","parse-names":false,"suffix":""},{"dropping-particle":"","family":"Entin","given":"J. K.","non-dropping-particle":"","parse-names":false,"suffix":""},{"dropping-particle":"","family":"Walker","given":"J. P.","non-dropping-particle":"","parse-names":false,"suffix":""},{"dropping-particle":"","family":"Lohmann","given":"D.","non-dropping-particle":"","parse-names":false,"suffix":""},{"dropping-particle":"","family":"Toll","given":"D.","non-dropping-particle":"","parse-names":false,"suffix":""}],"container-title":"Bulletin of the American Meteorological Society","id":"ITEM-1","issue":"3","issued":{"date-parts":[["2004"]]},"page":"381-394","title":"The Global Land Data Assimilation System","type":"article-journal","volume":"85"},"uris":["http://www.mendeley.com/documents/?uuid=17266d2b-b8ee-4a0b-8fcc-e97af59575aa"]},{"id":"ITEM-2","itemData":{"URL":"https://disc.gsfc.nasa.gov/datasets/GLDAS_NOAH025_3H_2.1/summary","accessed":{"date-parts":[["2021","10","19"]]},"author":[{"dropping-particle":"","family":"Beaudoing","given":"H.","non-dropping-particle":"","parse-names":false,"suffix":""},{"dropping-particle":"","family":"Rodell","given":"M.","non-dropping-particle":"","parse-names":false,"suffix":""},{"dropping-particle":"","family":"NASA/GSFC/HSL","given":"","non-dropping-particle":"","parse-names":false,"suffix":""}],"container-title":"Greenbelt, Maryland, USA, Goddard Earth Sciences Data and Information Services Center (GES DISC)","id":"ITEM-2","issued":{"date-parts":[["2020"]]},"title":"GLDAS Noah Land Surface Model L4 3 hourly 0.25 x 0.25 degree V2.1","type":"webpage"},"uris":["http://www.mendeley.com/documents/?uuid=cd9d1a99-f8a3-4d21-873c-d41578e82ecd"]}],"mendeley":{"formattedCitation":"(Beaudoing et al., 2020; Rodell et al., 2004)","plainTextFormattedCitation":"(Beaudoing et al., 2020; Rodell et al., 2004)","previouslyFormattedCitation":"(Beaudoing et al., 2020; Rodell et al., 2004)"},"properties":{"noteIndex":0},"schema":"https://github.com/citation-style-language/schema/raw/master/csl-citation.json"}</w:instrText>
      </w:r>
      <w:r w:rsidR="00924DD4" w:rsidRPr="00B65DC2">
        <w:rPr>
          <w:rFonts w:ascii="Times" w:hAnsi="Times"/>
        </w:rPr>
        <w:fldChar w:fldCharType="separate"/>
      </w:r>
      <w:r w:rsidR="00924DD4" w:rsidRPr="00B65DC2">
        <w:rPr>
          <w:rFonts w:ascii="Times" w:hAnsi="Times"/>
          <w:noProof/>
        </w:rPr>
        <w:t>(Beaudoing et al., 2020; Rodell et al., 2004)</w:t>
      </w:r>
      <w:r w:rsidR="00924DD4" w:rsidRPr="00B65DC2">
        <w:rPr>
          <w:rFonts w:ascii="Times" w:hAnsi="Times"/>
        </w:rPr>
        <w:fldChar w:fldCharType="end"/>
      </w:r>
      <w:r w:rsidR="00924DD4" w:rsidRPr="00B65DC2">
        <w:rPr>
          <w:rFonts w:ascii="Times" w:hAnsi="Times"/>
        </w:rPr>
        <w:t xml:space="preserve">. </w:t>
      </w:r>
      <w:r w:rsidR="00933A33" w:rsidRPr="00B65DC2">
        <w:rPr>
          <w:rFonts w:ascii="Times" w:hAnsi="Times" w:cs="Arial"/>
          <w:iCs/>
        </w:rPr>
        <w:t>This could explain why GLDAS</w:t>
      </w:r>
      <w:r w:rsidR="00884369" w:rsidRPr="00B65DC2">
        <w:rPr>
          <w:rFonts w:ascii="Times" w:hAnsi="Times" w:cs="Arial"/>
          <w:iCs/>
        </w:rPr>
        <w:t xml:space="preserve"> data</w:t>
      </w:r>
      <w:r w:rsidR="00933A33" w:rsidRPr="00B65DC2">
        <w:rPr>
          <w:rFonts w:ascii="Times" w:hAnsi="Times" w:cs="Arial"/>
          <w:iCs/>
        </w:rPr>
        <w:t xml:space="preserve"> </w:t>
      </w:r>
      <w:r w:rsidR="00E32F0D" w:rsidRPr="00B65DC2">
        <w:rPr>
          <w:rFonts w:ascii="Times" w:hAnsi="Times" w:cs="Arial"/>
          <w:iCs/>
        </w:rPr>
        <w:t>does not</w:t>
      </w:r>
      <w:r w:rsidR="00933A33" w:rsidRPr="00B65DC2">
        <w:rPr>
          <w:rFonts w:ascii="Times" w:hAnsi="Times" w:cs="Arial"/>
          <w:iCs/>
        </w:rPr>
        <w:t xml:space="preserve"> captur</w:t>
      </w:r>
      <w:r w:rsidR="00E32F0D" w:rsidRPr="00B65DC2">
        <w:rPr>
          <w:rFonts w:ascii="Times" w:hAnsi="Times" w:cs="Arial"/>
          <w:iCs/>
        </w:rPr>
        <w:t>e</w:t>
      </w:r>
      <w:r w:rsidR="00933A33" w:rsidRPr="00B65DC2">
        <w:rPr>
          <w:rFonts w:ascii="Times" w:hAnsi="Times" w:cs="Arial"/>
          <w:iCs/>
        </w:rPr>
        <w:t xml:space="preserve"> some of </w:t>
      </w:r>
      <w:r w:rsidR="00E52B01" w:rsidRPr="00B65DC2">
        <w:rPr>
          <w:rFonts w:ascii="Times" w:hAnsi="Times" w:cs="Arial"/>
          <w:iCs/>
        </w:rPr>
        <w:t xml:space="preserve">the </w:t>
      </w:r>
      <w:r w:rsidR="00933A33" w:rsidRPr="00B65DC2">
        <w:rPr>
          <w:rFonts w:ascii="Times" w:hAnsi="Times" w:cs="Arial"/>
          <w:iCs/>
        </w:rPr>
        <w:t>water stress responses highlighted by our approach, as</w:t>
      </w:r>
      <w:r w:rsidR="008547CC" w:rsidRPr="00B65DC2">
        <w:rPr>
          <w:rFonts w:ascii="Times" w:hAnsi="Times" w:cs="Arial"/>
          <w:iCs/>
        </w:rPr>
        <w:t xml:space="preserve"> the rooting depth has been shown to vary dramatically even within the same species and climate </w:t>
      </w:r>
      <w:r w:rsidR="008547CC" w:rsidRPr="00B65DC2">
        <w:rPr>
          <w:rFonts w:ascii="Times" w:hAnsi="Times" w:cs="Arial"/>
          <w:iCs/>
        </w:rPr>
        <w:fldChar w:fldCharType="begin" w:fldLock="1"/>
      </w:r>
      <w:r w:rsidR="00E217A7" w:rsidRPr="00B65DC2">
        <w:rPr>
          <w:rFonts w:ascii="Times" w:hAnsi="Times" w:cs="Arial"/>
          <w:iCs/>
        </w:rPr>
        <w:instrText>ADDIN CSL_CITATION {"citationItems":[{"id":"ITEM-1","itemData":{"DOI":"10.1073/pnas.1712381114","ISSN":"10916490","PMID":"28923923","abstract":"Plant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w:instrText>
      </w:r>
      <w:r w:rsidR="00E217A7" w:rsidRPr="00B65DC2">
        <w:rPr>
          <w:iCs/>
        </w:rPr>
        <w:instrText>″</w:instrText>
      </w:r>
      <w:r w:rsidR="00E217A7" w:rsidRPr="00B65DC2">
        <w:rPr>
          <w:rFonts w:ascii="Times" w:hAnsi="Times" w:cs="Arial"/>
          <w:iCs/>
        </w:rPr>
        <w:instrText xml:space="preserve"> (</w:instrText>
      </w:r>
      <w:r w:rsidR="00E217A7" w:rsidRPr="00B65DC2">
        <w:rPr>
          <w:rFonts w:ascii="Cambria Math" w:hAnsi="Cambria Math" w:cs="Cambria Math"/>
          <w:iCs/>
        </w:rPr>
        <w:instrText>∼</w:instrText>
      </w:r>
      <w:r w:rsidR="00E217A7" w:rsidRPr="00B65DC2">
        <w:rPr>
          <w:rFonts w:ascii="Times" w:hAnsi="Times" w:cs="Arial"/>
          <w:iCs/>
        </w:rPr>
        <w:instrText>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author":[{"dropping-particle":"","family":"Fan","given":"Ying","non-dropping-particle":"","parse-names":false,"suffix":""},{"dropping-particle":"","family":"Miguez-Macho","given":"Gonzalo","non-dropping-particle":"","parse-names":false,"suffix":""},{"dropping-particle":"","family":"Jobbágy","given":"Esteban G.","non-dropping-particle":"","parse-names":false,"suffix":""},{"dropping-particle":"","family":"Jackson","given":"Robert B.","non-dropping-particle":"","parse-names":false,"suffix":""},{"dropping-particle":"","family":"Otero-Casal","given":"Carlos","non-dropping-particle":"","parse-names":false,"suffix":""}],"container-title":"Proceedings of the National Academy of Sciences of the United States of America","id":"ITEM-1","issue":"40","issued":{"date-parts":[["2017"]]},"page":"10572-10577","title":"Hydrologic regulation of plant rooting depth","type":"article-journal","volume":"114"},"uris":["http://www.mendeley.com/documents/?uuid=51fe921d-94e2-4320-99a6-5a9bf5c792bf"]}],"mendeley":{"formattedCitation":"(Ying Fan et al., 2017)","plainTextFormattedCitation":"(Ying Fan et al., 2017)","previouslyFormattedCitation":"(Ying Fan et al., 2017)"},"properties":{"noteIndex":0},"schema":"https://github.com/citation-style-language/schema/raw/master/csl-citation.json"}</w:instrText>
      </w:r>
      <w:r w:rsidR="008547CC" w:rsidRPr="00B65DC2">
        <w:rPr>
          <w:rFonts w:ascii="Times" w:hAnsi="Times" w:cs="Arial"/>
          <w:iCs/>
        </w:rPr>
        <w:fldChar w:fldCharType="separate"/>
      </w:r>
      <w:r w:rsidR="00D60333" w:rsidRPr="00B65DC2">
        <w:rPr>
          <w:rFonts w:ascii="Times" w:hAnsi="Times" w:cs="Arial"/>
          <w:iCs/>
          <w:noProof/>
        </w:rPr>
        <w:t>(Ying Fan et al., 2017)</w:t>
      </w:r>
      <w:r w:rsidR="008547CC" w:rsidRPr="00B65DC2">
        <w:rPr>
          <w:rFonts w:ascii="Times" w:hAnsi="Times" w:cs="Arial"/>
          <w:iCs/>
        </w:rPr>
        <w:fldChar w:fldCharType="end"/>
      </w:r>
      <w:r w:rsidR="008547CC" w:rsidRPr="00B65DC2">
        <w:rPr>
          <w:rFonts w:ascii="Times" w:hAnsi="Times" w:cs="Arial"/>
          <w:iCs/>
        </w:rPr>
        <w:t xml:space="preserve">. </w:t>
      </w:r>
      <w:r w:rsidR="003729C9" w:rsidRPr="00B65DC2">
        <w:rPr>
          <w:rFonts w:ascii="Times" w:hAnsi="Times" w:cs="Arial"/>
          <w:iCs/>
        </w:rPr>
        <w:t xml:space="preserve">The </w:t>
      </w:r>
      <w:r w:rsidR="00E77FC3" w:rsidRPr="00B65DC2">
        <w:rPr>
          <w:rFonts w:ascii="Times" w:hAnsi="Times" w:cs="Arial"/>
          <w:iCs/>
        </w:rPr>
        <w:t>GLDAS product</w:t>
      </w:r>
      <w:r w:rsidR="003729C9" w:rsidRPr="00B65DC2">
        <w:rPr>
          <w:rFonts w:ascii="Times" w:hAnsi="Times" w:cs="Arial"/>
          <w:iCs/>
        </w:rPr>
        <w:t xml:space="preserve"> </w:t>
      </w:r>
      <w:r w:rsidR="00E77FC3" w:rsidRPr="00B65DC2">
        <w:rPr>
          <w:rFonts w:ascii="Times" w:hAnsi="Times" w:cs="Arial"/>
          <w:iCs/>
        </w:rPr>
        <w:t>does</w:t>
      </w:r>
      <w:r w:rsidR="00E307FC" w:rsidRPr="00B65DC2">
        <w:rPr>
          <w:rFonts w:ascii="Times" w:hAnsi="Times" w:cs="Arial"/>
          <w:iCs/>
        </w:rPr>
        <w:t xml:space="preserve"> not</w:t>
      </w:r>
      <w:r w:rsidR="003729C9" w:rsidRPr="00B65DC2">
        <w:rPr>
          <w:rFonts w:ascii="Times" w:hAnsi="Times" w:cs="Arial"/>
          <w:iCs/>
        </w:rPr>
        <w:t xml:space="preserve"> </w:t>
      </w:r>
      <w:r w:rsidR="009D5147" w:rsidRPr="00B65DC2">
        <w:rPr>
          <w:rFonts w:ascii="Times" w:hAnsi="Times" w:cs="Arial"/>
          <w:iCs/>
        </w:rPr>
        <w:t>account</w:t>
      </w:r>
      <w:r w:rsidR="003729C9" w:rsidRPr="00B65DC2">
        <w:rPr>
          <w:rFonts w:ascii="Times" w:hAnsi="Times" w:cs="Arial"/>
          <w:iCs/>
        </w:rPr>
        <w:t xml:space="preserve"> </w:t>
      </w:r>
      <w:r w:rsidR="002B635A" w:rsidRPr="00B65DC2">
        <w:rPr>
          <w:rFonts w:ascii="Times" w:hAnsi="Times" w:cs="Arial"/>
          <w:iCs/>
        </w:rPr>
        <w:t xml:space="preserve">for </w:t>
      </w:r>
      <w:r w:rsidR="003729C9" w:rsidRPr="00B65DC2">
        <w:rPr>
          <w:rFonts w:ascii="Times" w:hAnsi="Times" w:cs="Arial"/>
          <w:iCs/>
        </w:rPr>
        <w:t>heterogeneity in rooting depth</w:t>
      </w:r>
      <w:r w:rsidR="002B635A" w:rsidRPr="00B65DC2">
        <w:rPr>
          <w:rFonts w:ascii="Times" w:hAnsi="Times" w:cs="Arial"/>
          <w:iCs/>
        </w:rPr>
        <w:t xml:space="preserve"> within the same vegetation type</w:t>
      </w:r>
      <w:r w:rsidR="003729C9" w:rsidRPr="00B65DC2">
        <w:rPr>
          <w:rFonts w:ascii="Times" w:hAnsi="Times" w:cs="Arial"/>
          <w:iCs/>
        </w:rPr>
        <w:t xml:space="preserve">. </w:t>
      </w:r>
    </w:p>
    <w:p w14:paraId="3C746CC5" w14:textId="08BB1268" w:rsidR="00C86660" w:rsidRPr="00C22EFD" w:rsidRDefault="0030616C" w:rsidP="00E24AEE">
      <w:pPr>
        <w:spacing w:after="120" w:line="480" w:lineRule="auto"/>
        <w:jc w:val="both"/>
        <w:rPr>
          <w:rFonts w:ascii="Times" w:hAnsi="Times"/>
          <w:lang w:val="en-US"/>
        </w:rPr>
      </w:pPr>
      <w:r w:rsidRPr="00B65DC2">
        <w:rPr>
          <w:rFonts w:ascii="Times" w:hAnsi="Times" w:cs="Arial"/>
          <w:iCs/>
        </w:rPr>
        <w:t>The different tails going to zero of the fET</w:t>
      </w:r>
      <w:r w:rsidR="00E72F89" w:rsidRPr="00B65DC2">
        <w:rPr>
          <w:rFonts w:ascii="Times" w:hAnsi="Times" w:cs="Arial"/>
          <w:iCs/>
          <w:vertAlign w:val="subscript"/>
        </w:rPr>
        <w:t>GLDAS</w:t>
      </w:r>
      <w:r w:rsidRPr="00B65DC2">
        <w:rPr>
          <w:rFonts w:ascii="Times" w:hAnsi="Times" w:cs="Arial"/>
          <w:iCs/>
        </w:rPr>
        <w:t xml:space="preserve"> vs CWD relationship</w:t>
      </w:r>
      <w:r w:rsidR="007C1508" w:rsidRPr="00B65DC2">
        <w:rPr>
          <w:rFonts w:ascii="Times" w:hAnsi="Times" w:cs="Arial"/>
          <w:iCs/>
        </w:rPr>
        <w:t xml:space="preserve"> </w:t>
      </w:r>
      <w:r w:rsidRPr="00B65DC2">
        <w:rPr>
          <w:rFonts w:ascii="Times" w:hAnsi="Times" w:cs="Arial"/>
          <w:iCs/>
        </w:rPr>
        <w:t xml:space="preserve">(Fig. </w:t>
      </w:r>
      <w:r w:rsidR="00092D70">
        <w:rPr>
          <w:rFonts w:ascii="Times" w:hAnsi="Times" w:cs="Arial"/>
          <w:iCs/>
          <w:lang w:val="en-US"/>
        </w:rPr>
        <w:t>5</w:t>
      </w:r>
      <w:r w:rsidRPr="00B65DC2">
        <w:rPr>
          <w:rFonts w:ascii="Times" w:hAnsi="Times" w:cs="Arial"/>
          <w:iCs/>
        </w:rPr>
        <w:t xml:space="preserve">d) seem to reflect different rooting depths at different sites. </w:t>
      </w:r>
      <w:r w:rsidR="007D1339" w:rsidRPr="00B65DC2">
        <w:rPr>
          <w:rFonts w:ascii="Times" w:hAnsi="Times" w:cs="Arial"/>
          <w:iCs/>
        </w:rPr>
        <w:t>Th</w:t>
      </w:r>
      <w:r w:rsidR="0028704B" w:rsidRPr="00B65DC2">
        <w:rPr>
          <w:rFonts w:ascii="Times" w:hAnsi="Times" w:cs="Arial"/>
          <w:iCs/>
        </w:rPr>
        <w:t>is</w:t>
      </w:r>
      <w:r w:rsidR="007D1339" w:rsidRPr="00B65DC2">
        <w:rPr>
          <w:rFonts w:ascii="Times" w:hAnsi="Times" w:cs="Arial"/>
          <w:iCs/>
        </w:rPr>
        <w:t xml:space="preserve"> difference with our approach (Fig. </w:t>
      </w:r>
      <w:r w:rsidR="00092D70">
        <w:rPr>
          <w:rFonts w:ascii="Times" w:hAnsi="Times" w:cs="Arial"/>
          <w:iCs/>
          <w:lang w:val="en-US"/>
        </w:rPr>
        <w:t>5</w:t>
      </w:r>
      <w:r w:rsidR="007D1339" w:rsidRPr="00B65DC2">
        <w:rPr>
          <w:rFonts w:ascii="Times" w:hAnsi="Times" w:cs="Arial"/>
          <w:iCs/>
        </w:rPr>
        <w:t xml:space="preserve">c) could be due to a scale mismatch between GLDAS and FLUXNET2015. The GLDAS value extracted at the FLUXNET location </w:t>
      </w:r>
      <w:r w:rsidR="00E37883" w:rsidRPr="00B65DC2">
        <w:rPr>
          <w:rFonts w:ascii="Times" w:hAnsi="Times" w:cs="Arial"/>
          <w:iCs/>
        </w:rPr>
        <w:t>represents a</w:t>
      </w:r>
      <w:r w:rsidR="001D37A9" w:rsidRPr="00B65DC2">
        <w:rPr>
          <w:rFonts w:ascii="Times" w:hAnsi="Times" w:cs="Arial"/>
          <w:iCs/>
        </w:rPr>
        <w:t xml:space="preserve"> weighted </w:t>
      </w:r>
      <w:r w:rsidR="00E37883" w:rsidRPr="00B65DC2">
        <w:rPr>
          <w:rFonts w:ascii="Times" w:hAnsi="Times" w:cs="Arial"/>
          <w:iCs/>
        </w:rPr>
        <w:t>average of the</w:t>
      </w:r>
      <w:r w:rsidR="007D1339" w:rsidRPr="00B65DC2">
        <w:rPr>
          <w:rFonts w:ascii="Times" w:hAnsi="Times" w:cs="Arial"/>
          <w:iCs/>
        </w:rPr>
        <w:t xml:space="preserve"> vegetation types within the </w:t>
      </w:r>
      <w:r w:rsidR="001D37A9" w:rsidRPr="00B65DC2">
        <w:rPr>
          <w:rFonts w:ascii="Times" w:hAnsi="Times" w:cs="Arial"/>
          <w:iCs/>
        </w:rPr>
        <w:t>0.25-degree</w:t>
      </w:r>
      <w:r w:rsidR="007D1339" w:rsidRPr="00B65DC2">
        <w:rPr>
          <w:rFonts w:ascii="Times" w:hAnsi="Times" w:cs="Arial"/>
          <w:iCs/>
        </w:rPr>
        <w:t xml:space="preserve"> grid cell.</w:t>
      </w:r>
      <w:r w:rsidR="0092630B" w:rsidRPr="00B65DC2">
        <w:rPr>
          <w:rFonts w:ascii="Times" w:hAnsi="Times" w:cs="Arial"/>
          <w:iCs/>
        </w:rPr>
        <w:t xml:space="preserve"> </w:t>
      </w:r>
      <w:r w:rsidR="00DD54E2" w:rsidRPr="00B65DC2">
        <w:rPr>
          <w:rFonts w:ascii="Times" w:hAnsi="Times" w:cs="Arial"/>
          <w:iCs/>
        </w:rPr>
        <w:t>H</w:t>
      </w:r>
      <w:r w:rsidR="007D1339" w:rsidRPr="00B65DC2">
        <w:rPr>
          <w:rFonts w:ascii="Times" w:hAnsi="Times" w:cs="Arial"/>
          <w:iCs/>
        </w:rPr>
        <w:t xml:space="preserve">ence a small apparent rooting depth </w:t>
      </w:r>
      <w:r w:rsidR="00DD54E2" w:rsidRPr="00B65DC2">
        <w:rPr>
          <w:rFonts w:ascii="Times" w:hAnsi="Times" w:cs="Arial"/>
          <w:iCs/>
        </w:rPr>
        <w:t>(i.e. a small decrease in the fET</w:t>
      </w:r>
      <w:r w:rsidR="00E72F89" w:rsidRPr="00B65DC2">
        <w:rPr>
          <w:rFonts w:ascii="Times" w:hAnsi="Times" w:cs="Arial"/>
          <w:iCs/>
          <w:vertAlign w:val="subscript"/>
        </w:rPr>
        <w:t>GLDAS</w:t>
      </w:r>
      <w:r w:rsidR="00DD54E2" w:rsidRPr="00B65DC2">
        <w:rPr>
          <w:rFonts w:ascii="Times" w:hAnsi="Times" w:cs="Arial"/>
          <w:iCs/>
        </w:rPr>
        <w:t xml:space="preserve"> vs CWD) </w:t>
      </w:r>
      <w:r w:rsidR="007D1339" w:rsidRPr="00B65DC2">
        <w:rPr>
          <w:rFonts w:ascii="Times" w:hAnsi="Times"/>
        </w:rPr>
        <w:t>may suggest that</w:t>
      </w:r>
      <w:r w:rsidR="00D54DF5">
        <w:rPr>
          <w:rFonts w:ascii="Times" w:hAnsi="Times"/>
          <w:lang w:val="en-US"/>
        </w:rPr>
        <w:t xml:space="preserve"> </w:t>
      </w:r>
      <w:r w:rsidR="00337C51" w:rsidRPr="00337C51">
        <w:rPr>
          <w:rFonts w:ascii="Times" w:hAnsi="Times"/>
          <w:lang w:val="en-US"/>
        </w:rPr>
        <w:t>in that grid cell</w:t>
      </w:r>
      <w:r w:rsidR="007D1339" w:rsidRPr="00B65DC2">
        <w:rPr>
          <w:rFonts w:ascii="Times" w:hAnsi="Times"/>
        </w:rPr>
        <w:t xml:space="preserve"> there is a small water holding capacity </w:t>
      </w:r>
      <w:r w:rsidR="00F170EE">
        <w:rPr>
          <w:rFonts w:ascii="Times" w:hAnsi="Times"/>
          <w:lang w:val="en-US"/>
        </w:rPr>
        <w:t>in</w:t>
      </w:r>
      <w:r w:rsidR="007D1339" w:rsidRPr="00B65DC2">
        <w:rPr>
          <w:rFonts w:ascii="Times" w:hAnsi="Times"/>
        </w:rPr>
        <w:t xml:space="preserve"> the soil</w:t>
      </w:r>
      <w:r w:rsidR="00F170EE">
        <w:rPr>
          <w:rFonts w:ascii="Times" w:hAnsi="Times"/>
          <w:lang w:val="en-US"/>
        </w:rPr>
        <w:t xml:space="preserve"> or </w:t>
      </w:r>
      <w:r w:rsidR="00F170EE" w:rsidRPr="00B65DC2">
        <w:rPr>
          <w:rFonts w:ascii="Times" w:hAnsi="Times"/>
        </w:rPr>
        <w:t>a high grass fraction</w:t>
      </w:r>
      <w:r w:rsidR="007D1339" w:rsidRPr="00B65DC2">
        <w:rPr>
          <w:rFonts w:ascii="Times" w:hAnsi="Times"/>
        </w:rPr>
        <w:t xml:space="preserve">. </w:t>
      </w:r>
      <w:r w:rsidR="00840630" w:rsidRPr="00B65DC2">
        <w:rPr>
          <w:rFonts w:ascii="Times" w:hAnsi="Times"/>
        </w:rPr>
        <w:t>In contrast, e</w:t>
      </w:r>
      <w:r w:rsidR="00447FBA" w:rsidRPr="00B65DC2">
        <w:rPr>
          <w:rFonts w:ascii="Times" w:hAnsi="Times"/>
        </w:rPr>
        <w:t>ach</w:t>
      </w:r>
      <w:r w:rsidR="00FC3593" w:rsidRPr="00B65DC2">
        <w:rPr>
          <w:rFonts w:ascii="Times" w:hAnsi="Times"/>
        </w:rPr>
        <w:t xml:space="preserve"> PFTs </w:t>
      </w:r>
      <w:r w:rsidR="00447FBA" w:rsidRPr="00B65DC2">
        <w:rPr>
          <w:rFonts w:ascii="Times" w:hAnsi="Times"/>
        </w:rPr>
        <w:t>present in a</w:t>
      </w:r>
      <w:r w:rsidR="00FC3593" w:rsidRPr="00B65DC2">
        <w:rPr>
          <w:rFonts w:ascii="Times" w:hAnsi="Times"/>
        </w:rPr>
        <w:t xml:space="preserve"> </w:t>
      </w:r>
      <w:r w:rsidR="00447FBA" w:rsidRPr="00B65DC2">
        <w:rPr>
          <w:rFonts w:ascii="Times" w:hAnsi="Times"/>
        </w:rPr>
        <w:t xml:space="preserve">FLUXNET2015 </w:t>
      </w:r>
      <w:r w:rsidR="00FC3593" w:rsidRPr="00B65DC2">
        <w:rPr>
          <w:rFonts w:ascii="Times" w:hAnsi="Times"/>
        </w:rPr>
        <w:t xml:space="preserve">tower footprint </w:t>
      </w:r>
      <w:r w:rsidR="00447FBA" w:rsidRPr="00B65DC2">
        <w:rPr>
          <w:rFonts w:ascii="Times" w:hAnsi="Times"/>
        </w:rPr>
        <w:t xml:space="preserve">contribute to the </w:t>
      </w:r>
      <w:r w:rsidR="00840630" w:rsidRPr="00B65DC2">
        <w:rPr>
          <w:rFonts w:ascii="Times" w:hAnsi="Times"/>
        </w:rPr>
        <w:t>overall flux.</w:t>
      </w:r>
      <w:r w:rsidR="00211833" w:rsidRPr="00B65DC2">
        <w:rPr>
          <w:rFonts w:ascii="Times" w:hAnsi="Times"/>
        </w:rPr>
        <w:t xml:space="preserve"> </w:t>
      </w:r>
      <w:r w:rsidR="00840630" w:rsidRPr="00B65DC2">
        <w:rPr>
          <w:rFonts w:ascii="Times" w:hAnsi="Times"/>
        </w:rPr>
        <w:t xml:space="preserve">The tower footprint is also generally </w:t>
      </w:r>
      <w:r w:rsidR="00C22EFD" w:rsidRPr="00B65DC2">
        <w:rPr>
          <w:rFonts w:ascii="Times" w:hAnsi="Times"/>
        </w:rPr>
        <w:t>below 1</w:t>
      </w:r>
      <w:r w:rsidR="00C22EFD">
        <w:rPr>
          <w:rFonts w:ascii="Times" w:hAnsi="Times"/>
          <w:lang w:val="en-US"/>
        </w:rPr>
        <w:t xml:space="preserve"> </w:t>
      </w:r>
      <w:r w:rsidR="00C22EFD" w:rsidRPr="00B65DC2">
        <w:rPr>
          <w:rFonts w:ascii="Times" w:hAnsi="Times"/>
        </w:rPr>
        <w:t>km</w:t>
      </w:r>
      <w:r w:rsidR="00C22EFD">
        <w:rPr>
          <w:rFonts w:ascii="Times" w:hAnsi="Times"/>
          <w:lang w:val="en-US"/>
        </w:rPr>
        <w:t xml:space="preserve">, </w:t>
      </w:r>
      <w:r w:rsidR="00FC78C6" w:rsidRPr="00B65DC2">
        <w:rPr>
          <w:rFonts w:ascii="Times" w:hAnsi="Times"/>
        </w:rPr>
        <w:t xml:space="preserve">much </w:t>
      </w:r>
      <w:r w:rsidR="00840630" w:rsidRPr="00B65DC2">
        <w:rPr>
          <w:rFonts w:ascii="Times" w:hAnsi="Times"/>
        </w:rPr>
        <w:t>smaller than 25</w:t>
      </w:r>
      <w:r w:rsidR="006D3CCC">
        <w:rPr>
          <w:rFonts w:ascii="Times" w:hAnsi="Times"/>
          <w:lang w:val="en-US"/>
        </w:rPr>
        <w:t xml:space="preserve"> </w:t>
      </w:r>
      <w:r w:rsidR="00840630" w:rsidRPr="00B65DC2">
        <w:rPr>
          <w:rFonts w:ascii="Times" w:hAnsi="Times"/>
        </w:rPr>
        <w:t>km (i.e. 0.25 degrees on a global grid)</w:t>
      </w:r>
      <w:r w:rsidR="00C22EFD">
        <w:rPr>
          <w:rFonts w:ascii="Times" w:hAnsi="Times"/>
          <w:lang w:val="en-US"/>
        </w:rPr>
        <w:t>.</w:t>
      </w:r>
    </w:p>
    <w:p w14:paraId="49F037FF" w14:textId="34D3D06C" w:rsidR="00B547AA" w:rsidRPr="00B65DC2" w:rsidRDefault="00C947CA" w:rsidP="00E24AEE">
      <w:pPr>
        <w:spacing w:after="120" w:line="480" w:lineRule="auto"/>
        <w:jc w:val="both"/>
        <w:rPr>
          <w:rFonts w:ascii="Times" w:hAnsi="Times"/>
        </w:rPr>
      </w:pPr>
      <w:r w:rsidRPr="00B65DC2">
        <w:rPr>
          <w:rFonts w:ascii="Times" w:hAnsi="Times"/>
        </w:rPr>
        <w:lastRenderedPageBreak/>
        <w:t xml:space="preserve">The almost linear signal found in high-sensitivity sites </w:t>
      </w:r>
      <w:r w:rsidR="004F4A2E" w:rsidRPr="00B65DC2">
        <w:rPr>
          <w:rFonts w:ascii="Times" w:hAnsi="Times"/>
        </w:rPr>
        <w:t xml:space="preserve">when using GLDAS data </w:t>
      </w:r>
      <w:r w:rsidR="009074AD" w:rsidRPr="00B65DC2">
        <w:rPr>
          <w:rFonts w:ascii="Times" w:hAnsi="Times"/>
        </w:rPr>
        <w:t xml:space="preserve">(Fig. </w:t>
      </w:r>
      <w:r w:rsidR="00092D70">
        <w:rPr>
          <w:rFonts w:ascii="Times" w:hAnsi="Times"/>
          <w:lang w:val="en-US"/>
        </w:rPr>
        <w:t>5</w:t>
      </w:r>
      <w:r w:rsidR="009074AD" w:rsidRPr="00B65DC2">
        <w:rPr>
          <w:rFonts w:ascii="Times" w:hAnsi="Times"/>
        </w:rPr>
        <w:t xml:space="preserve">f) </w:t>
      </w:r>
      <w:r w:rsidR="00166861" w:rsidRPr="00B65DC2">
        <w:rPr>
          <w:rFonts w:ascii="Times" w:hAnsi="Times"/>
        </w:rPr>
        <w:t>could</w:t>
      </w:r>
      <w:r w:rsidR="00655A00">
        <w:rPr>
          <w:rFonts w:ascii="Times" w:hAnsi="Times"/>
          <w:lang w:val="en-US"/>
        </w:rPr>
        <w:t xml:space="preserve"> </w:t>
      </w:r>
      <w:r w:rsidR="00166861" w:rsidRPr="00B65DC2">
        <w:rPr>
          <w:rFonts w:ascii="Times" w:hAnsi="Times"/>
        </w:rPr>
        <w:t xml:space="preserve">be linked to large scale heterogeneity. </w:t>
      </w:r>
      <w:r w:rsidR="008F3128" w:rsidRPr="00B65DC2">
        <w:rPr>
          <w:rFonts w:ascii="Times" w:hAnsi="Times"/>
        </w:rPr>
        <w:t xml:space="preserve">There is an intrinsic problem </w:t>
      </w:r>
      <w:r w:rsidR="00A05249" w:rsidRPr="00B65DC2">
        <w:rPr>
          <w:rFonts w:ascii="Times" w:hAnsi="Times"/>
        </w:rPr>
        <w:t xml:space="preserve">in ET prediction </w:t>
      </w:r>
      <w:r w:rsidR="008F3128" w:rsidRPr="00B65DC2">
        <w:rPr>
          <w:rFonts w:ascii="Times" w:hAnsi="Times"/>
        </w:rPr>
        <w:t xml:space="preserve">related to the fact that soil moisture, and by extension belowground water availability, varies in nature </w:t>
      </w:r>
      <w:r w:rsidR="00FC78C6" w:rsidRPr="00B65DC2">
        <w:rPr>
          <w:rFonts w:ascii="Times" w:hAnsi="Times"/>
        </w:rPr>
        <w:t xml:space="preserve">at </w:t>
      </w:r>
      <w:r w:rsidR="00415115" w:rsidRPr="00B65DC2">
        <w:rPr>
          <w:rFonts w:ascii="Times" w:hAnsi="Times"/>
        </w:rPr>
        <w:t>scales</w:t>
      </w:r>
      <w:r w:rsidR="00FC78C6" w:rsidRPr="00B65DC2">
        <w:rPr>
          <w:rFonts w:ascii="Times" w:hAnsi="Times"/>
        </w:rPr>
        <w:t xml:space="preserve"> </w:t>
      </w:r>
      <w:r w:rsidR="008F3128" w:rsidRPr="00B65DC2">
        <w:rPr>
          <w:rFonts w:ascii="Times" w:hAnsi="Times"/>
        </w:rPr>
        <w:t xml:space="preserve">on the order of 1-10 m, while models have grid cell sizes on scales as big as 1 to </w:t>
      </w:r>
      <w:r w:rsidR="00A55E88" w:rsidRPr="00B65DC2">
        <w:rPr>
          <w:rFonts w:ascii="Times" w:hAnsi="Times"/>
        </w:rPr>
        <w:t xml:space="preserve">several </w:t>
      </w:r>
      <w:r w:rsidR="00790240" w:rsidRPr="00B65DC2">
        <w:rPr>
          <w:rFonts w:ascii="Times" w:hAnsi="Times"/>
        </w:rPr>
        <w:t>hundred</w:t>
      </w:r>
      <w:r w:rsidR="00824F2C" w:rsidRPr="00B65DC2">
        <w:rPr>
          <w:rFonts w:ascii="Times" w:hAnsi="Times"/>
        </w:rPr>
        <w:t xml:space="preserve"> </w:t>
      </w:r>
      <w:r w:rsidR="008F3128" w:rsidRPr="00B65DC2">
        <w:rPr>
          <w:rFonts w:ascii="Times" w:hAnsi="Times"/>
        </w:rPr>
        <w:t>kilometers</w:t>
      </w:r>
      <w:r w:rsidR="006A43BD">
        <w:rPr>
          <w:rFonts w:ascii="Times" w:hAnsi="Times"/>
          <w:lang w:val="en-US"/>
        </w:rPr>
        <w:t>.</w:t>
      </w:r>
      <w:r w:rsidR="0078503A" w:rsidRPr="00B65DC2">
        <w:rPr>
          <w:rFonts w:ascii="Times" w:hAnsi="Times"/>
        </w:rPr>
        <w:t xml:space="preserve"> </w:t>
      </w:r>
      <w:r w:rsidR="00415115" w:rsidRPr="00B65DC2">
        <w:rPr>
          <w:rFonts w:ascii="Times" w:hAnsi="Times"/>
        </w:rPr>
        <w:t xml:space="preserve">The upscaling would naturally smooth out the stress response </w:t>
      </w:r>
      <w:r w:rsidR="00415115" w:rsidRPr="00B65DC2">
        <w:rPr>
          <w:rFonts w:ascii="Times" w:hAnsi="Times"/>
        </w:rPr>
        <w:fldChar w:fldCharType="begin" w:fldLock="1"/>
      </w:r>
      <w:r w:rsidR="00E217A7" w:rsidRPr="00B65DC2">
        <w:rPr>
          <w:rFonts w:ascii="Times" w:hAnsi="Times"/>
        </w:rPr>
        <w:instrText>ADDIN CSL_CITATION {"citationItems":[{"id":"ITEM-1","itemData":{"DOI":"10.1002/2016MS000764","ISSN":"19422466","abstract":"The interaction of land with the atmosphere is sensitive to soil moisture (W). Evapotranspiration (ET) reacts to soil moisture in a nonlinear way, f(W), as soils dry from saturation to wilt point. This nonlinear behavior and the fact that soil moisture varies on scales as small as 1–10 m in nature, while numerical general circulation models (GCMs) have grid cell sizes on the order of 1 to 100s of kilometers, makes the calculation of grid cell-average ET problematic. It is impractical to simulate the land in GCMs on the small scales seen in nature, so techniques have been developed to represent subgrid scale heterogeneity, including: (1) statistical-dynamical representations of grid subelements of varying wetness, (2) relaxation of f(W), (3) moderating f(W) with approximations of catchment hydrology, (4) “tiling” the landscape into vegetation types, and (5) hyperresolution. Here we present an alternative method for representing subgrid variability in W, one proven in a conceptual framework where landscape-scale W is represented as a series of “Bins” of increasing wetness from dry to saturated. The grid cell-level f(W) is defined by the integral of the fractional area of the wetness bins and the value of f(W) associated with each. This approach accounts for the spatiotemporal dynamics of W. We implemented this approach in the SiB3 land surface parameterization and then evaluated its performance against a control, which assumes a horizontally uniform field of W. We demonstrate that the Bins method, with a physical basis, attenuates unrealistic jumps in model state and ET seen in the control runs.","author":[{"dropping-particle":"","family":"Baker","given":"I. T.","non-dropping-particle":"","parse-names":false,"suffix":""},{"dropping-particle":"","family":"Sellers","given":"P. J.","non-dropping-particle":"","parse-names":false,"suffix":""},{"dropping-particle":"","family":"Denning","given":"A. S.","non-dropping-particle":"","parse-names":false,"suffix":""},{"dropping-particle":"","family":"Medina","given":"I.","non-dropping-particle":"","parse-names":false,"suffix":""},{"dropping-particle":"","family":"Kraus","given":"P.","non-dropping-particle":"","parse-names":false,"suffix":""},{"dropping-particle":"","family":"Haynes","given":"K. D.","non-dropping-particle":"","parse-names":false,"suffix":""},{"dropping-particle":"","family":"Biraud","given":"S. C.","non-dropping-particle":"","parse-names":false,"suffix":""}],"container-title":"Journal of Advances in Modeling Earth Systems","id":"ITEM-1","issue":"1","issued":{"date-parts":[["2017","3","1"]]},"page":"691-711","publisher":"Blackwell Publishing Ltd","title":"Closing the scale gap between land surface parameterizations and GCMs with a new scheme, SiB3-Bins","type":"article-journal","volume":"9"},"uris":["http://www.mendeley.com/documents/?uuid=41073841-8024-3ce2-b6dc-48e85a274b25"]}],"mendeley":{"formattedCitation":"(Baker et al., 2017)","plainTextFormattedCitation":"(Baker et al., 2017)","previouslyFormattedCitation":"(Baker et al., 2017)"},"properties":{"noteIndex":0},"schema":"https://github.com/citation-style-language/schema/raw/master/csl-citation.json"}</w:instrText>
      </w:r>
      <w:r w:rsidR="00415115" w:rsidRPr="00B65DC2">
        <w:rPr>
          <w:rFonts w:ascii="Times" w:hAnsi="Times"/>
        </w:rPr>
        <w:fldChar w:fldCharType="separate"/>
      </w:r>
      <w:r w:rsidR="00D60333" w:rsidRPr="00B65DC2">
        <w:rPr>
          <w:rFonts w:ascii="Times" w:hAnsi="Times"/>
          <w:noProof/>
        </w:rPr>
        <w:t>(Baker et al., 2017)</w:t>
      </w:r>
      <w:r w:rsidR="00415115" w:rsidRPr="00B65DC2">
        <w:rPr>
          <w:rFonts w:ascii="Times" w:hAnsi="Times"/>
        </w:rPr>
        <w:fldChar w:fldCharType="end"/>
      </w:r>
      <w:r w:rsidR="00415115" w:rsidRPr="00B65DC2">
        <w:rPr>
          <w:rFonts w:ascii="Times" w:hAnsi="Times"/>
        </w:rPr>
        <w:t xml:space="preserve">. </w:t>
      </w:r>
      <w:r w:rsidR="00867FE9" w:rsidRPr="00B65DC2">
        <w:rPr>
          <w:rFonts w:ascii="Times" w:hAnsi="Times"/>
        </w:rPr>
        <w:t xml:space="preserve">The fact that the GLDAS model uses vegetation tiles to simulate low-scale heterogeneity could </w:t>
      </w:r>
      <w:r w:rsidR="00306BA4" w:rsidRPr="00B65DC2">
        <w:rPr>
          <w:rFonts w:ascii="Times" w:hAnsi="Times"/>
        </w:rPr>
        <w:t xml:space="preserve">entail an ecosystem response more linear than what really is. </w:t>
      </w:r>
      <w:r w:rsidR="00B547AA" w:rsidRPr="00B65DC2">
        <w:rPr>
          <w:rFonts w:ascii="Times" w:hAnsi="Times"/>
        </w:rPr>
        <w:t xml:space="preserve">In other words, large scale </w:t>
      </w:r>
      <w:r w:rsidR="004337AF" w:rsidRPr="00B65DC2">
        <w:rPr>
          <w:rFonts w:ascii="Times" w:hAnsi="Times"/>
        </w:rPr>
        <w:t xml:space="preserve">averaging </w:t>
      </w:r>
      <w:r w:rsidR="00B547AA" w:rsidRPr="00B65DC2">
        <w:rPr>
          <w:rFonts w:ascii="Times" w:hAnsi="Times"/>
        </w:rPr>
        <w:t>could lead to a less abrupt regulation of fET</w:t>
      </w:r>
      <w:r w:rsidR="006A43BD">
        <w:rPr>
          <w:rFonts w:ascii="Times" w:hAnsi="Times"/>
          <w:lang w:val="en-US"/>
        </w:rPr>
        <w:t xml:space="preserve"> </w:t>
      </w:r>
      <w:ins w:id="26" w:author="Pierre Gentine" w:date="2022-03-14T16:30:00Z">
        <w:r w:rsidR="004337AF" w:rsidRPr="00B65DC2">
          <w:rPr>
            <w:rFonts w:ascii="Times" w:hAnsi="Times"/>
          </w:rPr>
          <w:fldChar w:fldCharType="begin" w:fldLock="1"/>
        </w:r>
      </w:ins>
      <w:r w:rsidR="00E217A7" w:rsidRPr="00B65DC2">
        <w:rPr>
          <w:rFonts w:ascii="Times" w:hAnsi="Times"/>
        </w:rPr>
        <w:instrText>ADDIN CSL_CITATION {"citationItems":[{"id":"ITEM-1","itemData":{"DOI":"10.1002/2016MS000764","ISSN":"19422466","abstract":"The interaction of land with the atmosphere is sensitive to soil moisture (W). Evapotranspiration (ET) reacts to soil moisture in a nonlinear way, f(W), as soils dry from saturation to wilt point. This nonlinear behavior and the fact that soil moisture varies on scales as small as 1–10 m in nature, while numerical general circulation models (GCMs) have grid cell sizes on the order of 1 to 100s of kilometers, makes the calculation of grid cell-average ET problematic. It is impractical to simulate the land in GCMs on the small scales seen in nature, so techniques have been developed to represent subgrid scale heterogeneity, including: (1) statistical-dynamical representations of grid subelements of varying wetness, (2) relaxation of f(W), (3) moderating f(W) with approximations of catchment hydrology, (4) “tiling” the landscape into vegetation types, and (5) hyperresolution. Here we present an alternative method for representing subgrid variability in W, one proven in a conceptual framework where landscape-scale W is represented as a series of “Bins” of increasing wetness from dry to saturated. The grid cell-level f(W) is defined by the integral of the fractional area of the wetness bins and the value of f(W) associated with each. This approach accounts for the spatiotemporal dynamics of W. We implemented this approach in the SiB3 land surface parameterization and then evaluated its performance against a control, which assumes a horizontally uniform field of W. We demonstrate that the Bins method, with a physical basis, attenuates unrealistic jumps in model state and ET seen in the control runs.","author":[{"dropping-particle":"","family":"Baker","given":"I. T.","non-dropping-particle":"","parse-names":false,"suffix":""},{"dropping-particle":"","family":"Sellers","given":"P. J.","non-dropping-particle":"","parse-names":false,"suffix":""},{"dropping-particle":"","family":"Denning","given":"A. S.","non-dropping-particle":"","parse-names":false,"suffix":""},{"dropping-particle":"","family":"Medina","given":"I.","non-dropping-particle":"","parse-names":false,"suffix":""},{"dropping-particle":"","family":"Kraus","given":"P.","non-dropping-particle":"","parse-names":false,"suffix":""},{"dropping-particle":"","family":"Haynes","given":"K. D.","non-dropping-particle":"","parse-names":false,"suffix":""},{"dropping-particle":"","family":"Biraud","given":"S. C.","non-dropping-particle":"","parse-names":false,"suffix":""}],"container-title":"Journal of Advances in Modeling Earth Systems","id":"ITEM-1","issue":"1","issued":{"date-parts":[["2017","3","1"]]},"page":"691-711","publisher":"Blackwell Publishing Ltd","title":"Closing the scale gap between land surface parameterizations and GCMs with a new scheme, SiB3-Bins","type":"article-journal","volume":"9"},"uris":["http://www.mendeley.com/documents/?uuid=41073841-8024-3ce2-b6dc-48e85a274b25"]}],"mendeley":{"formattedCitation":"(Baker et al., 2017)","plainTextFormattedCitation":"(Baker et al., 2017)","previouslyFormattedCitation":"(Baker et al., 2017)"},"properties":{"noteIndex":0},"schema":"https://github.com/citation-style-language/schema/raw/master/csl-citation.json"}</w:instrText>
      </w:r>
      <w:ins w:id="27" w:author="Pierre Gentine" w:date="2022-03-14T16:30:00Z">
        <w:r w:rsidR="004337AF" w:rsidRPr="00B65DC2">
          <w:rPr>
            <w:rFonts w:ascii="Times" w:hAnsi="Times"/>
          </w:rPr>
          <w:fldChar w:fldCharType="separate"/>
        </w:r>
      </w:ins>
      <w:r w:rsidR="00D60333" w:rsidRPr="00B65DC2">
        <w:rPr>
          <w:rFonts w:ascii="Times" w:hAnsi="Times"/>
          <w:noProof/>
        </w:rPr>
        <w:t>(Baker et al., 2017)</w:t>
      </w:r>
      <w:ins w:id="28" w:author="Pierre Gentine" w:date="2022-03-14T16:30:00Z">
        <w:r w:rsidR="004337AF" w:rsidRPr="00B65DC2">
          <w:rPr>
            <w:rFonts w:ascii="Times" w:hAnsi="Times"/>
          </w:rPr>
          <w:fldChar w:fldCharType="end"/>
        </w:r>
      </w:ins>
      <w:r w:rsidR="005849D6" w:rsidRPr="00B65DC2">
        <w:rPr>
          <w:rFonts w:ascii="Times" w:hAnsi="Times"/>
        </w:rPr>
        <w:t xml:space="preserve">. </w:t>
      </w:r>
      <w:r w:rsidR="00D82FDA" w:rsidRPr="00B65DC2">
        <w:rPr>
          <w:rFonts w:ascii="Times" w:hAnsi="Times"/>
        </w:rPr>
        <w:t>More</w:t>
      </w:r>
      <w:r w:rsidR="005C12C9" w:rsidRPr="00B65DC2">
        <w:rPr>
          <w:rFonts w:ascii="Times" w:hAnsi="Times"/>
        </w:rPr>
        <w:t xml:space="preserve"> research is needed to resolve the apparent model-observation bias in light of the role of belowground water availability. </w:t>
      </w:r>
    </w:p>
    <w:p w14:paraId="15AAD7C2" w14:textId="77777777" w:rsidR="00A1682D" w:rsidRPr="00B65DC2" w:rsidRDefault="00A1682D" w:rsidP="00E24AEE">
      <w:pPr>
        <w:spacing w:after="120" w:line="480" w:lineRule="auto"/>
        <w:jc w:val="both"/>
        <w:rPr>
          <w:rFonts w:ascii="Times" w:hAnsi="Times"/>
        </w:rPr>
      </w:pPr>
    </w:p>
    <w:p w14:paraId="0BFC0B64" w14:textId="5F4DC38F" w:rsidR="00C54D74" w:rsidRPr="00B65DC2" w:rsidRDefault="009A63DC" w:rsidP="00C54D74">
      <w:pPr>
        <w:spacing w:after="120" w:line="480" w:lineRule="auto"/>
        <w:jc w:val="both"/>
        <w:rPr>
          <w:rFonts w:ascii="Times" w:hAnsi="Times"/>
        </w:rPr>
      </w:pPr>
      <w:r w:rsidRPr="00B65DC2">
        <w:rPr>
          <w:rFonts w:ascii="Times" w:hAnsi="Times"/>
        </w:rPr>
        <w:t xml:space="preserve">In conclusion, </w:t>
      </w:r>
      <w:r w:rsidR="00B4036C" w:rsidRPr="00B65DC2">
        <w:rPr>
          <w:rFonts w:ascii="Times" w:hAnsi="Times"/>
        </w:rPr>
        <w:t xml:space="preserve">our observation-driven </w:t>
      </w:r>
      <w:r w:rsidR="008420DB">
        <w:rPr>
          <w:rFonts w:ascii="Times" w:hAnsi="Times"/>
          <w:lang w:val="en-US"/>
        </w:rPr>
        <w:t xml:space="preserve">statistical </w:t>
      </w:r>
      <w:r w:rsidR="00B4036C" w:rsidRPr="00B65DC2">
        <w:rPr>
          <w:rFonts w:ascii="Times" w:hAnsi="Times"/>
        </w:rPr>
        <w:t>approach</w:t>
      </w:r>
      <w:r w:rsidR="008420DB">
        <w:rPr>
          <w:rFonts w:ascii="Times" w:hAnsi="Times"/>
          <w:lang w:val="en-US"/>
        </w:rPr>
        <w:t xml:space="preserve"> </w:t>
      </w:r>
      <w:r w:rsidR="00A1682D" w:rsidRPr="00B65DC2">
        <w:rPr>
          <w:rFonts w:ascii="Times" w:hAnsi="Times"/>
        </w:rPr>
        <w:t>is able to evaluate the effects of belowground water</w:t>
      </w:r>
      <w:r w:rsidR="008420DB">
        <w:rPr>
          <w:rFonts w:ascii="Times" w:hAnsi="Times"/>
          <w:lang w:val="en-US"/>
        </w:rPr>
        <w:t xml:space="preserve"> stress</w:t>
      </w:r>
      <w:r w:rsidR="00A1682D" w:rsidRPr="00B65DC2">
        <w:rPr>
          <w:rFonts w:ascii="Times" w:hAnsi="Times"/>
        </w:rPr>
        <w:t xml:space="preserve"> on ET, separated from the contribution of other drivers, such as </w:t>
      </w:r>
      <w:r w:rsidR="004337AF" w:rsidRPr="00B65DC2">
        <w:rPr>
          <w:rFonts w:ascii="Times" w:hAnsi="Times"/>
        </w:rPr>
        <w:t xml:space="preserve">radiation, </w:t>
      </w:r>
      <w:r w:rsidR="00A1682D" w:rsidRPr="00B65DC2">
        <w:rPr>
          <w:rFonts w:ascii="Times" w:hAnsi="Times"/>
        </w:rPr>
        <w:t xml:space="preserve">VPD and vegetation greenness. </w:t>
      </w:r>
      <w:r w:rsidR="007D68A4" w:rsidRPr="00B65DC2">
        <w:rPr>
          <w:rFonts w:ascii="Times" w:hAnsi="Times"/>
        </w:rPr>
        <w:t xml:space="preserve">We demonstrated that it is crucial to account for belowground water availability effects to diagnose ET responses to drought. </w:t>
      </w:r>
      <w:r w:rsidR="006649DE" w:rsidRPr="00B65DC2">
        <w:rPr>
          <w:rFonts w:ascii="Times" w:hAnsi="Times"/>
        </w:rPr>
        <w:t>W</w:t>
      </w:r>
      <w:r w:rsidR="0013498E" w:rsidRPr="00B65DC2">
        <w:rPr>
          <w:rFonts w:ascii="Times" w:hAnsi="Times"/>
        </w:rPr>
        <w:t>e highlighted a functional difference in plant responses to water stress across biomes. Forests tend to show little sensitivity to water stress, whereas savannahs and other treeless PFT</w:t>
      </w:r>
      <w:r w:rsidR="007D0D0A" w:rsidRPr="00B65DC2">
        <w:rPr>
          <w:rFonts w:ascii="Times" w:hAnsi="Times"/>
        </w:rPr>
        <w:t>s</w:t>
      </w:r>
      <w:r w:rsidR="0013498E" w:rsidRPr="00B65DC2">
        <w:rPr>
          <w:rFonts w:ascii="Times" w:hAnsi="Times"/>
        </w:rPr>
        <w:t xml:space="preserve"> show an abrupt drop in ET after an initial stress-free phase. </w:t>
      </w:r>
      <w:r w:rsidR="007D0D0A" w:rsidRPr="00B65DC2">
        <w:rPr>
          <w:rFonts w:ascii="Times" w:hAnsi="Times"/>
        </w:rPr>
        <w:t xml:space="preserve">In both cases and in contrast with most models, ET is almost never completely shut off during drought. </w:t>
      </w:r>
      <w:r w:rsidR="0013498E" w:rsidRPr="00B65DC2">
        <w:rPr>
          <w:rFonts w:ascii="Times" w:hAnsi="Times"/>
        </w:rPr>
        <w:t>We found that th</w:t>
      </w:r>
      <w:r w:rsidR="006649DE" w:rsidRPr="00B65DC2">
        <w:rPr>
          <w:rFonts w:ascii="Times" w:hAnsi="Times"/>
        </w:rPr>
        <w:t>is</w:t>
      </w:r>
      <w:r w:rsidR="0013498E" w:rsidRPr="00B65DC2">
        <w:rPr>
          <w:rFonts w:ascii="Times" w:hAnsi="Times"/>
        </w:rPr>
        <w:t xml:space="preserve"> difference is mostly explained by climate, </w:t>
      </w:r>
      <w:r w:rsidR="00E46190">
        <w:rPr>
          <w:rFonts w:ascii="Times" w:hAnsi="Times"/>
          <w:lang w:val="en-US"/>
        </w:rPr>
        <w:t>yet</w:t>
      </w:r>
      <w:r w:rsidR="0013498E" w:rsidRPr="00B65DC2">
        <w:rPr>
          <w:rFonts w:ascii="Times" w:hAnsi="Times"/>
        </w:rPr>
        <w:t xml:space="preserve"> the intensity of the response is modulated by soil texture. </w:t>
      </w:r>
      <w:r w:rsidR="00D82FDA" w:rsidRPr="00B65DC2">
        <w:rPr>
          <w:rFonts w:ascii="Times" w:hAnsi="Times"/>
        </w:rPr>
        <w:t xml:space="preserve">Access to belowground water reserves could explain the </w:t>
      </w:r>
      <w:r w:rsidR="00EB6051" w:rsidRPr="00B65DC2">
        <w:rPr>
          <w:rFonts w:ascii="Times" w:hAnsi="Times"/>
        </w:rPr>
        <w:t>bimodal</w:t>
      </w:r>
      <w:r w:rsidR="00D82FDA" w:rsidRPr="00B65DC2">
        <w:rPr>
          <w:rFonts w:ascii="Times" w:hAnsi="Times"/>
        </w:rPr>
        <w:t xml:space="preserve"> behavior observed in arid sites. The fact that most models do not account for belowground water </w:t>
      </w:r>
      <w:r w:rsidR="00842773" w:rsidRPr="00B65DC2">
        <w:rPr>
          <w:rFonts w:ascii="Times" w:hAnsi="Times"/>
        </w:rPr>
        <w:t>availability</w:t>
      </w:r>
      <w:r w:rsidR="00D82FDA" w:rsidRPr="00B65DC2">
        <w:rPr>
          <w:rFonts w:ascii="Times" w:hAnsi="Times"/>
        </w:rPr>
        <w:t xml:space="preserve"> and </w:t>
      </w:r>
      <w:r w:rsidR="00701BA6" w:rsidRPr="00B65DC2">
        <w:rPr>
          <w:rFonts w:ascii="Times" w:hAnsi="Times"/>
        </w:rPr>
        <w:t>use</w:t>
      </w:r>
      <w:r w:rsidR="00D82FDA" w:rsidRPr="00B65DC2">
        <w:rPr>
          <w:rFonts w:ascii="Times" w:hAnsi="Times"/>
        </w:rPr>
        <w:t xml:space="preserve"> a simplified approach to </w:t>
      </w:r>
      <w:r w:rsidR="00701BA6" w:rsidRPr="00B65DC2">
        <w:rPr>
          <w:rFonts w:ascii="Times" w:hAnsi="Times"/>
        </w:rPr>
        <w:t>represent</w:t>
      </w:r>
      <w:r w:rsidR="00D82FDA" w:rsidRPr="00B65DC2">
        <w:rPr>
          <w:rFonts w:ascii="Times" w:hAnsi="Times"/>
        </w:rPr>
        <w:t xml:space="preserve"> subgrid </w:t>
      </w:r>
      <w:r w:rsidR="00D76DBC" w:rsidRPr="00B65DC2">
        <w:rPr>
          <w:rFonts w:ascii="Times" w:hAnsi="Times"/>
        </w:rPr>
        <w:t>spati</w:t>
      </w:r>
      <w:r w:rsidR="000F3D23" w:rsidRPr="00B65DC2">
        <w:rPr>
          <w:rFonts w:ascii="Times" w:hAnsi="Times"/>
        </w:rPr>
        <w:t>a</w:t>
      </w:r>
      <w:r w:rsidR="00D76DBC" w:rsidRPr="00B65DC2">
        <w:rPr>
          <w:rFonts w:ascii="Times" w:hAnsi="Times"/>
        </w:rPr>
        <w:t>l heterogeneity</w:t>
      </w:r>
      <w:r w:rsidR="00D82FDA" w:rsidRPr="00B65DC2">
        <w:rPr>
          <w:rFonts w:ascii="Times" w:hAnsi="Times"/>
        </w:rPr>
        <w:t xml:space="preserve"> lead</w:t>
      </w:r>
      <w:r w:rsidR="00701BA6" w:rsidRPr="00B65DC2">
        <w:rPr>
          <w:rFonts w:ascii="Times" w:hAnsi="Times"/>
        </w:rPr>
        <w:t>s</w:t>
      </w:r>
      <w:r w:rsidR="00D82FDA" w:rsidRPr="00B65DC2">
        <w:rPr>
          <w:rFonts w:ascii="Times" w:hAnsi="Times"/>
        </w:rPr>
        <w:t xml:space="preserve"> to a general overestimation of water stress effect on plant</w:t>
      </w:r>
      <w:r w:rsidR="00AE6BA5" w:rsidRPr="00B65DC2">
        <w:rPr>
          <w:rFonts w:ascii="Times" w:hAnsi="Times"/>
        </w:rPr>
        <w:t>s</w:t>
      </w:r>
      <w:r w:rsidR="00D82FDA" w:rsidRPr="00B65DC2">
        <w:rPr>
          <w:rFonts w:ascii="Times" w:hAnsi="Times"/>
        </w:rPr>
        <w:t xml:space="preserve">. Future research could address this observation-model bias focusing on the role of deep </w:t>
      </w:r>
      <w:r w:rsidR="00701BA6" w:rsidRPr="00B65DC2">
        <w:rPr>
          <w:rFonts w:ascii="Times" w:hAnsi="Times"/>
        </w:rPr>
        <w:t xml:space="preserve">unquantified </w:t>
      </w:r>
      <w:r w:rsidR="00D82FDA" w:rsidRPr="00B65DC2">
        <w:rPr>
          <w:rFonts w:ascii="Times" w:hAnsi="Times"/>
        </w:rPr>
        <w:t>water stores.</w:t>
      </w:r>
    </w:p>
    <w:p w14:paraId="4A8F52D2" w14:textId="67750638" w:rsidR="0047790E" w:rsidRPr="00B65DC2" w:rsidRDefault="0047790E" w:rsidP="00E24AEE">
      <w:pPr>
        <w:spacing w:line="480" w:lineRule="auto"/>
        <w:rPr>
          <w:rFonts w:ascii="Times" w:hAnsi="Times"/>
          <w:b/>
          <w:lang w:val="de-CH"/>
        </w:rPr>
      </w:pPr>
      <w:r w:rsidRPr="00B65DC2">
        <w:rPr>
          <w:rFonts w:ascii="Times" w:hAnsi="Times"/>
          <w:b/>
          <w:bCs/>
          <w:sz w:val="32"/>
          <w:szCs w:val="32"/>
          <w:lang w:val="de-CH"/>
        </w:rPr>
        <w:lastRenderedPageBreak/>
        <w:t>References</w:t>
      </w:r>
    </w:p>
    <w:p w14:paraId="07F7800C" w14:textId="31EEFFEE" w:rsidR="007D68A4" w:rsidRPr="007D68A4" w:rsidRDefault="0047790E" w:rsidP="007D68A4">
      <w:pPr>
        <w:widowControl w:val="0"/>
        <w:autoSpaceDE w:val="0"/>
        <w:autoSpaceDN w:val="0"/>
        <w:adjustRightInd w:val="0"/>
        <w:spacing w:line="480" w:lineRule="auto"/>
        <w:ind w:left="480" w:hanging="480"/>
        <w:rPr>
          <w:rFonts w:ascii="Times" w:hAnsi="Times"/>
          <w:noProof/>
          <w:lang w:val="en-GB"/>
        </w:rPr>
      </w:pPr>
      <w:r w:rsidRPr="00B65DC2">
        <w:rPr>
          <w:rFonts w:ascii="Times" w:hAnsi="Times"/>
          <w:lang w:val="en-GB"/>
        </w:rPr>
        <w:fldChar w:fldCharType="begin" w:fldLock="1"/>
      </w:r>
      <w:r w:rsidRPr="00B65DC2">
        <w:rPr>
          <w:rFonts w:ascii="Times" w:hAnsi="Times"/>
          <w:lang w:val="de-CH"/>
        </w:rPr>
        <w:instrText xml:space="preserve">ADDIN Mendeley Bibliography CSL_BIBLIOGRAPHY </w:instrText>
      </w:r>
      <w:r w:rsidRPr="00B65DC2">
        <w:rPr>
          <w:rFonts w:ascii="Times" w:hAnsi="Times"/>
          <w:lang w:val="en-GB"/>
        </w:rPr>
        <w:fldChar w:fldCharType="separate"/>
      </w:r>
      <w:r w:rsidR="007D68A4" w:rsidRPr="007D68A4">
        <w:rPr>
          <w:rFonts w:ascii="Times" w:hAnsi="Times"/>
          <w:noProof/>
          <w:lang w:val="en-GB"/>
        </w:rPr>
        <w:t xml:space="preserve">Ahlström, A., Raupach, M. R., Schurgers, G., Smith, B., Arneth, A., Jung, M., Reichstein, M., Canadell, J. G., Friedlingstein, P., Jain, A. K., Kato, E., Poulter, B., Sitch, S., Stocker, B. D., Viovy, N., Wang, Y. P., Wiltshire, A., Zaehle, S., &amp; Zeng, N. (2015). The dominant role of semi-arid ecosystems in the trend and variability of the land CO2 sink. </w:t>
      </w:r>
      <w:r w:rsidR="007D68A4" w:rsidRPr="007D68A4">
        <w:rPr>
          <w:rFonts w:ascii="Times" w:hAnsi="Times"/>
          <w:i/>
          <w:iCs/>
          <w:noProof/>
          <w:lang w:val="en-GB"/>
        </w:rPr>
        <w:t>Science</w:t>
      </w:r>
      <w:r w:rsidR="007D68A4" w:rsidRPr="007D68A4">
        <w:rPr>
          <w:rFonts w:ascii="Times" w:hAnsi="Times"/>
          <w:noProof/>
          <w:lang w:val="en-GB"/>
        </w:rPr>
        <w:t xml:space="preserve">, </w:t>
      </w:r>
      <w:r w:rsidR="007D68A4" w:rsidRPr="007D68A4">
        <w:rPr>
          <w:rFonts w:ascii="Times" w:hAnsi="Times"/>
          <w:i/>
          <w:iCs/>
          <w:noProof/>
          <w:lang w:val="en-GB"/>
        </w:rPr>
        <w:t>348</w:t>
      </w:r>
      <w:r w:rsidR="007D68A4" w:rsidRPr="007D68A4">
        <w:rPr>
          <w:rFonts w:ascii="Times" w:hAnsi="Times"/>
          <w:noProof/>
          <w:lang w:val="en-GB"/>
        </w:rPr>
        <w:t>(6237), 895–899.</w:t>
      </w:r>
    </w:p>
    <w:p w14:paraId="3CF80EBF"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Allaire, J., Tang, Y., Ushey, K., Kuo, K., &amp; Falbel, D. (2018). </w:t>
      </w:r>
      <w:r w:rsidRPr="007D68A4">
        <w:rPr>
          <w:rFonts w:ascii="Times" w:hAnsi="Times"/>
          <w:i/>
          <w:iCs/>
          <w:noProof/>
          <w:lang w:val="en-GB"/>
        </w:rPr>
        <w:t>tfestimators: Interface to “TensorFlow” Estimators</w:t>
      </w:r>
      <w:r w:rsidRPr="007D68A4">
        <w:rPr>
          <w:rFonts w:ascii="Times" w:hAnsi="Times"/>
          <w:noProof/>
          <w:lang w:val="en-GB"/>
        </w:rPr>
        <w:t xml:space="preserve"> (1.9.1). https://github.com/rstudio/tfestimators</w:t>
      </w:r>
    </w:p>
    <w:p w14:paraId="135A8CAE"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Baker, I. T., Sellers, P. J., Denning, A. S., Medina, I., Kraus, P., Haynes, K. D., &amp; Biraud, S. C. (2017). Closing the scale gap between land surface parameterizations and GCMs with a new scheme, SiB3-Bins. </w:t>
      </w:r>
      <w:r w:rsidRPr="007D68A4">
        <w:rPr>
          <w:rFonts w:ascii="Times" w:hAnsi="Times"/>
          <w:i/>
          <w:iCs/>
          <w:noProof/>
          <w:lang w:val="en-GB"/>
        </w:rPr>
        <w:t>Journal of Advances in Modeling Earth Systems</w:t>
      </w:r>
      <w:r w:rsidRPr="007D68A4">
        <w:rPr>
          <w:rFonts w:ascii="Times" w:hAnsi="Times"/>
          <w:noProof/>
          <w:lang w:val="en-GB"/>
        </w:rPr>
        <w:t xml:space="preserve">, </w:t>
      </w:r>
      <w:r w:rsidRPr="007D68A4">
        <w:rPr>
          <w:rFonts w:ascii="Times" w:hAnsi="Times"/>
          <w:i/>
          <w:iCs/>
          <w:noProof/>
          <w:lang w:val="en-GB"/>
        </w:rPr>
        <w:t>9</w:t>
      </w:r>
      <w:r w:rsidRPr="007D68A4">
        <w:rPr>
          <w:rFonts w:ascii="Times" w:hAnsi="Times"/>
          <w:noProof/>
          <w:lang w:val="en-GB"/>
        </w:rPr>
        <w:t>(1), 691–711. https://doi.org/10.1002/2016MS000764</w:t>
      </w:r>
    </w:p>
    <w:p w14:paraId="13D3BA24"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Beaudoing, H., Rodell, M., &amp; NASA/GSFC/HSL. (2020). </w:t>
      </w:r>
      <w:r w:rsidRPr="007D68A4">
        <w:rPr>
          <w:rFonts w:ascii="Times" w:hAnsi="Times"/>
          <w:i/>
          <w:iCs/>
          <w:noProof/>
          <w:lang w:val="en-GB"/>
        </w:rPr>
        <w:t>GLDAS Noah Land Surface Model L4 3 hourly 0.25 x 0.25 degree V2.1</w:t>
      </w:r>
      <w:r w:rsidRPr="007D68A4">
        <w:rPr>
          <w:rFonts w:ascii="Times" w:hAnsi="Times"/>
          <w:noProof/>
          <w:lang w:val="en-GB"/>
        </w:rPr>
        <w:t>. Greenbelt, Maryland, USA, Goddard Earth Sciences Data and Information Services Center (GES DISC). https://disc.gsfc.nasa.gov/datasets/GLDAS_NOAH025_3H_2.1/summary</w:t>
      </w:r>
    </w:p>
    <w:p w14:paraId="3C98C322"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Beer, C., Reichstein, M., Tomelleri, E., Ciais, P., Jung, M., Carvalhais, N., Rödenbeck, C., Arain, M. A., Baldocchi, D., Bonan, G. B., Bondeau, A., Cescatti, A., Lasslop, G., Lindroth, A., Lomas, M., Luyssaert, S., Margolis, H., Oleson, K. W., Roupsard, O., … Papale, D. (2010). </w:t>
      </w:r>
      <w:r w:rsidRPr="007D68A4">
        <w:rPr>
          <w:rFonts w:ascii="Times" w:hAnsi="Times"/>
          <w:i/>
          <w:iCs/>
          <w:noProof/>
          <w:lang w:val="en-GB"/>
        </w:rPr>
        <w:t>Terrestrial Gross Carbon Dioxide Uptake: Global Distribution and Covariation with Climate</w:t>
      </w:r>
      <w:r w:rsidRPr="007D68A4">
        <w:rPr>
          <w:rFonts w:ascii="Times" w:hAnsi="Times"/>
          <w:noProof/>
          <w:lang w:val="en-GB"/>
        </w:rPr>
        <w:t xml:space="preserve">. </w:t>
      </w:r>
      <w:r w:rsidRPr="007D68A4">
        <w:rPr>
          <w:rFonts w:ascii="Times" w:hAnsi="Times"/>
          <w:i/>
          <w:iCs/>
          <w:noProof/>
          <w:lang w:val="en-GB"/>
        </w:rPr>
        <w:t>329</w:t>
      </w:r>
      <w:r w:rsidRPr="007D68A4">
        <w:rPr>
          <w:rFonts w:ascii="Times" w:hAnsi="Times"/>
          <w:noProof/>
          <w:lang w:val="en-GB"/>
        </w:rPr>
        <w:t>(August), 834–839.</w:t>
      </w:r>
    </w:p>
    <w:p w14:paraId="4B82B0D7"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Biederman, J. A., Scott, R. L., Bell, T. W., Bowling, D. R., Dore, S., Garatuza-Payan, J., Kolb, T. E., Krishnan, P., Krofcheck, D. J., Litvak, M. E., Maurer, G. E., Meyers, T. P., Oechel, W. C., Papuga, S. A., Ponce-Campos, G. E., Rodriguez, J. C., Smith, W. K., Vargas, R., Watts, C. J., … Goulden, M. L. (2017). CO2 exchange and </w:t>
      </w:r>
      <w:r w:rsidRPr="007D68A4">
        <w:rPr>
          <w:rFonts w:ascii="Times" w:hAnsi="Times"/>
          <w:noProof/>
          <w:lang w:val="en-GB"/>
        </w:rPr>
        <w:lastRenderedPageBreak/>
        <w:t xml:space="preserve">evapotranspiration across dryland ecosystems of southwestern North America. </w:t>
      </w:r>
      <w:r w:rsidRPr="007D68A4">
        <w:rPr>
          <w:rFonts w:ascii="Times" w:hAnsi="Times"/>
          <w:i/>
          <w:iCs/>
          <w:noProof/>
          <w:lang w:val="en-GB"/>
        </w:rPr>
        <w:t>Global Change Biology</w:t>
      </w:r>
      <w:r w:rsidRPr="007D68A4">
        <w:rPr>
          <w:rFonts w:ascii="Times" w:hAnsi="Times"/>
          <w:noProof/>
          <w:lang w:val="en-GB"/>
        </w:rPr>
        <w:t xml:space="preserve">, </w:t>
      </w:r>
      <w:r w:rsidRPr="007D68A4">
        <w:rPr>
          <w:rFonts w:ascii="Times" w:hAnsi="Times"/>
          <w:i/>
          <w:iCs/>
          <w:noProof/>
          <w:lang w:val="en-GB"/>
        </w:rPr>
        <w:t>23</w:t>
      </w:r>
      <w:r w:rsidRPr="007D68A4">
        <w:rPr>
          <w:rFonts w:ascii="Times" w:hAnsi="Times"/>
          <w:noProof/>
          <w:lang w:val="en-GB"/>
        </w:rPr>
        <w:t>(10), 4204–4221. https://doi.org/10.1111/gcb.13686</w:t>
      </w:r>
    </w:p>
    <w:p w14:paraId="6FC6F880"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Condon, L. E., Kollet, S., Bierkens, M. F. P., Fogg, G. E., Maxwell, R. M., Hill, M. C., Fransen, H. J. H., Verhoef, A., Van Loon, A. F., Sulis, M., &amp; Abesser, C. (2021). Global Groundwater Modeling and Monitoring: Opportunities and Challenges. In </w:t>
      </w:r>
      <w:r w:rsidRPr="007D68A4">
        <w:rPr>
          <w:rFonts w:ascii="Times" w:hAnsi="Times"/>
          <w:i/>
          <w:iCs/>
          <w:noProof/>
          <w:lang w:val="en-GB"/>
        </w:rPr>
        <w:t>Water Resources Research</w:t>
      </w:r>
      <w:r w:rsidRPr="007D68A4">
        <w:rPr>
          <w:rFonts w:ascii="Times" w:hAnsi="Times"/>
          <w:noProof/>
          <w:lang w:val="en-GB"/>
        </w:rPr>
        <w:t xml:space="preserve"> (Vol. 57, Issue 12, p. e2020WR029500). John Wiley and Sons Inc. https://doi.org/10.1029/2020WR029500</w:t>
      </w:r>
    </w:p>
    <w:p w14:paraId="3F3842E2"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Davis, T. W., Prentice, I. C., Stocker, B. D., Thomas, R. T., Whitley, R. J., Wang, H., Evans, B. J., Gallego-Sala, A. V., Sykes, M. T., &amp; Cramer, W. (2017). Simple process-led algorithms for simulating habitats (SPLASH v.1.0): Robust indices of radiation, evapotranspiration and plant-available moisture. </w:t>
      </w:r>
      <w:r w:rsidRPr="007D68A4">
        <w:rPr>
          <w:rFonts w:ascii="Times" w:hAnsi="Times"/>
          <w:i/>
          <w:iCs/>
          <w:noProof/>
          <w:lang w:val="en-GB"/>
        </w:rPr>
        <w:t>Geoscientific Model Development</w:t>
      </w:r>
      <w:r w:rsidRPr="007D68A4">
        <w:rPr>
          <w:rFonts w:ascii="Times" w:hAnsi="Times"/>
          <w:noProof/>
          <w:lang w:val="en-GB"/>
        </w:rPr>
        <w:t xml:space="preserve">, </w:t>
      </w:r>
      <w:r w:rsidRPr="007D68A4">
        <w:rPr>
          <w:rFonts w:ascii="Times" w:hAnsi="Times"/>
          <w:i/>
          <w:iCs/>
          <w:noProof/>
          <w:lang w:val="en-GB"/>
        </w:rPr>
        <w:t>10</w:t>
      </w:r>
      <w:r w:rsidRPr="007D68A4">
        <w:rPr>
          <w:rFonts w:ascii="Times" w:hAnsi="Times"/>
          <w:noProof/>
          <w:lang w:val="en-GB"/>
        </w:rPr>
        <w:t>(2), 689–708. https://doi.org/10.5194/gmd-10-689-2017</w:t>
      </w:r>
    </w:p>
    <w:p w14:paraId="6C6A9FA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Dawson, T. E., Hahm, W. J., &amp; Crutchfield-Peters, K. (2020). Digging deeper: what the critical zone perspective adds to the study of plant ecophysiology. </w:t>
      </w:r>
      <w:r w:rsidRPr="007D68A4">
        <w:rPr>
          <w:rFonts w:ascii="Times" w:hAnsi="Times"/>
          <w:i/>
          <w:iCs/>
          <w:noProof/>
          <w:lang w:val="en-GB"/>
        </w:rPr>
        <w:t>New Phytologist</w:t>
      </w:r>
      <w:r w:rsidRPr="007D68A4">
        <w:rPr>
          <w:rFonts w:ascii="Times" w:hAnsi="Times"/>
          <w:noProof/>
          <w:lang w:val="en-GB"/>
        </w:rPr>
        <w:t xml:space="preserve">, </w:t>
      </w:r>
      <w:r w:rsidRPr="007D68A4">
        <w:rPr>
          <w:rFonts w:ascii="Times" w:hAnsi="Times"/>
          <w:i/>
          <w:iCs/>
          <w:noProof/>
          <w:lang w:val="en-GB"/>
        </w:rPr>
        <w:t>226</w:t>
      </w:r>
      <w:r w:rsidRPr="007D68A4">
        <w:rPr>
          <w:rFonts w:ascii="Times" w:hAnsi="Times"/>
          <w:noProof/>
          <w:lang w:val="en-GB"/>
        </w:rPr>
        <w:t>(3), 666–671. https://doi.org/10.1111/nph.16410</w:t>
      </w:r>
    </w:p>
    <w:p w14:paraId="517BDBC7"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Dralle, D. N., Jesse Hahm, W., Rempe, D. M., Karst, N., Anderegg, L. D. L., Thompson, S. E., Dawson, T. E., &amp; Dietrich, W. E. (2020). Plants as sensors: Vegetation response to rainfall predicts root-zone water storage capacity in Mediterranean-type climates. </w:t>
      </w:r>
      <w:r w:rsidRPr="007D68A4">
        <w:rPr>
          <w:rFonts w:ascii="Times" w:hAnsi="Times"/>
          <w:i/>
          <w:iCs/>
          <w:noProof/>
          <w:lang w:val="en-GB"/>
        </w:rPr>
        <w:t>Environmental Research Letters</w:t>
      </w:r>
      <w:r w:rsidRPr="007D68A4">
        <w:rPr>
          <w:rFonts w:ascii="Times" w:hAnsi="Times"/>
          <w:noProof/>
          <w:lang w:val="en-GB"/>
        </w:rPr>
        <w:t xml:space="preserve">, </w:t>
      </w:r>
      <w:r w:rsidRPr="007D68A4">
        <w:rPr>
          <w:rFonts w:ascii="Times" w:hAnsi="Times"/>
          <w:i/>
          <w:iCs/>
          <w:noProof/>
          <w:lang w:val="en-GB"/>
        </w:rPr>
        <w:t>15</w:t>
      </w:r>
      <w:r w:rsidRPr="007D68A4">
        <w:rPr>
          <w:rFonts w:ascii="Times" w:hAnsi="Times"/>
          <w:noProof/>
          <w:lang w:val="en-GB"/>
        </w:rPr>
        <w:t>(10). https://doi.org/10.1088/1748-9326/abb10b</w:t>
      </w:r>
    </w:p>
    <w:p w14:paraId="17AB42ED"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Drewniak, B. A. (2019). Simulating Dynamic Roots in the Energy Exascale Earth System Land Model. </w:t>
      </w:r>
      <w:r w:rsidRPr="007D68A4">
        <w:rPr>
          <w:rFonts w:ascii="Times" w:hAnsi="Times"/>
          <w:i/>
          <w:iCs/>
          <w:noProof/>
          <w:lang w:val="en-GB"/>
        </w:rPr>
        <w:t>Journal of Advances in Modeling Earth Systems</w:t>
      </w:r>
      <w:r w:rsidRPr="007D68A4">
        <w:rPr>
          <w:rFonts w:ascii="Times" w:hAnsi="Times"/>
          <w:noProof/>
          <w:lang w:val="en-GB"/>
        </w:rPr>
        <w:t xml:space="preserve">, </w:t>
      </w:r>
      <w:r w:rsidRPr="007D68A4">
        <w:rPr>
          <w:rFonts w:ascii="Times" w:hAnsi="Times"/>
          <w:i/>
          <w:iCs/>
          <w:noProof/>
          <w:lang w:val="en-GB"/>
        </w:rPr>
        <w:t>11</w:t>
      </w:r>
      <w:r w:rsidRPr="007D68A4">
        <w:rPr>
          <w:rFonts w:ascii="Times" w:hAnsi="Times"/>
          <w:noProof/>
          <w:lang w:val="en-GB"/>
        </w:rPr>
        <w:t>(1), 338–359. https://doi.org/10.1029/2018MS001334</w:t>
      </w:r>
    </w:p>
    <w:p w14:paraId="20334B93"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El-Madany, T. S., Carrara, A., Martín, M. P., Moreno, G., Kolle, O., Pacheco-Labrador, J., Weber, U., Wutzler, T., Reichstein, M., &amp; Migliavacca, M. (2020). Drought and heatwave impacts on semi-arid ecosystems’ carbon fluxes along a precipitation gradient: </w:t>
      </w:r>
      <w:r w:rsidRPr="007D68A4">
        <w:rPr>
          <w:rFonts w:ascii="Times" w:hAnsi="Times"/>
          <w:noProof/>
          <w:lang w:val="en-GB"/>
        </w:rPr>
        <w:lastRenderedPageBreak/>
        <w:t xml:space="preserve">Drought and Heatwave Impacts. </w:t>
      </w:r>
      <w:r w:rsidRPr="007D68A4">
        <w:rPr>
          <w:rFonts w:ascii="Times" w:hAnsi="Times"/>
          <w:i/>
          <w:iCs/>
          <w:noProof/>
          <w:lang w:val="en-GB"/>
        </w:rPr>
        <w:t>Philosophical Transactions of the Royal Society B: Biological Sciences</w:t>
      </w:r>
      <w:r w:rsidRPr="007D68A4">
        <w:rPr>
          <w:rFonts w:ascii="Times" w:hAnsi="Times"/>
          <w:noProof/>
          <w:lang w:val="en-GB"/>
        </w:rPr>
        <w:t xml:space="preserve">, </w:t>
      </w:r>
      <w:r w:rsidRPr="007D68A4">
        <w:rPr>
          <w:rFonts w:ascii="Times" w:hAnsi="Times"/>
          <w:i/>
          <w:iCs/>
          <w:noProof/>
          <w:lang w:val="en-GB"/>
        </w:rPr>
        <w:t>375</w:t>
      </w:r>
      <w:r w:rsidRPr="007D68A4">
        <w:rPr>
          <w:rFonts w:ascii="Times" w:hAnsi="Times"/>
          <w:noProof/>
          <w:lang w:val="en-GB"/>
        </w:rPr>
        <w:t>(1810). https://doi.org/10.1098/rstb.2019.0519</w:t>
      </w:r>
    </w:p>
    <w:p w14:paraId="6AE71932"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Falbel, D., Allaire, J., Bostock, M., Tanaka, M., Bowe, S., You, Y., Decker, K., Fernandes, R., Sagalaev, I., &amp; Pakala, Y. (2021). </w:t>
      </w:r>
      <w:r w:rsidRPr="007D68A4">
        <w:rPr>
          <w:rFonts w:ascii="Times" w:hAnsi="Times"/>
          <w:i/>
          <w:iCs/>
          <w:noProof/>
          <w:lang w:val="en-GB"/>
        </w:rPr>
        <w:t>tfruns: Training Run Tools for “TensorFlow”</w:t>
      </w:r>
      <w:r w:rsidRPr="007D68A4">
        <w:rPr>
          <w:rFonts w:ascii="Times" w:hAnsi="Times"/>
          <w:noProof/>
          <w:lang w:val="en-GB"/>
        </w:rPr>
        <w:t xml:space="preserve"> (1.5.0). https://github.com/rstudio/tfruns</w:t>
      </w:r>
    </w:p>
    <w:p w14:paraId="3EBE885A"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Falbel, D., Allaire, J., Chollet, F., RStudio, Google, Tang, Y., Bijl, W. Van Der, Studer, M., &amp; Keydana, S. (2021). </w:t>
      </w:r>
      <w:r w:rsidRPr="007D68A4">
        <w:rPr>
          <w:rFonts w:ascii="Times" w:hAnsi="Times"/>
          <w:i/>
          <w:iCs/>
          <w:noProof/>
          <w:lang w:val="en-GB"/>
        </w:rPr>
        <w:t>keras: R Interface to “Keras”</w:t>
      </w:r>
      <w:r w:rsidRPr="007D68A4">
        <w:rPr>
          <w:rFonts w:ascii="Times" w:hAnsi="Times"/>
          <w:noProof/>
          <w:lang w:val="en-GB"/>
        </w:rPr>
        <w:t xml:space="preserve"> (2.4.0). https://keras.rstudio.com/</w:t>
      </w:r>
    </w:p>
    <w:p w14:paraId="2E81C1D5"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Falbel, D., Allaire, J., RStudio, Yuan Tang, Dirk Eddelbuettel, Golding, N., Kalinowski, T., &amp; Inc., G. (2022). </w:t>
      </w:r>
      <w:r w:rsidRPr="007D68A4">
        <w:rPr>
          <w:rFonts w:ascii="Times" w:hAnsi="Times"/>
          <w:i/>
          <w:iCs/>
          <w:noProof/>
          <w:lang w:val="en-GB"/>
        </w:rPr>
        <w:t>Package ‘tensorflow’</w:t>
      </w:r>
      <w:r w:rsidRPr="007D68A4">
        <w:rPr>
          <w:rFonts w:ascii="Times" w:hAnsi="Times"/>
          <w:noProof/>
          <w:lang w:val="en-GB"/>
        </w:rPr>
        <w:t xml:space="preserve"> (2.8.0). https://github.com/rstudio/tensorflow</w:t>
      </w:r>
    </w:p>
    <w:p w14:paraId="42F5D9C0"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Fan, Y, Li, H., &amp; Miguez-Macho, G. (2013). Global patterns of groundwater table depth. </w:t>
      </w:r>
      <w:r w:rsidRPr="007D68A4">
        <w:rPr>
          <w:rFonts w:ascii="Times" w:hAnsi="Times"/>
          <w:i/>
          <w:iCs/>
          <w:noProof/>
          <w:lang w:val="en-GB"/>
        </w:rPr>
        <w:t>Science</w:t>
      </w:r>
      <w:r w:rsidRPr="007D68A4">
        <w:rPr>
          <w:rFonts w:ascii="Times" w:hAnsi="Times"/>
          <w:noProof/>
          <w:lang w:val="en-GB"/>
        </w:rPr>
        <w:t xml:space="preserve">, </w:t>
      </w:r>
      <w:r w:rsidRPr="007D68A4">
        <w:rPr>
          <w:rFonts w:ascii="Times" w:hAnsi="Times"/>
          <w:i/>
          <w:iCs/>
          <w:noProof/>
          <w:lang w:val="en-GB"/>
        </w:rPr>
        <w:t>339</w:t>
      </w:r>
      <w:r w:rsidRPr="007D68A4">
        <w:rPr>
          <w:rFonts w:ascii="Times" w:hAnsi="Times"/>
          <w:noProof/>
          <w:lang w:val="en-GB"/>
        </w:rPr>
        <w:t>(6122), 940–943. https://doi.org/10.1126/science.1229881</w:t>
      </w:r>
    </w:p>
    <w:p w14:paraId="6CAF7EA1"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Fan, Ying, Miguez-Macho, G., Jobbágy, E. G., Jackson, R. B., &amp; Otero-Casal, C. (2017). Hydrologic regulation of plant rooting depth. </w:t>
      </w:r>
      <w:r w:rsidRPr="007D68A4">
        <w:rPr>
          <w:rFonts w:ascii="Times" w:hAnsi="Times"/>
          <w:i/>
          <w:iCs/>
          <w:noProof/>
          <w:lang w:val="en-GB"/>
        </w:rPr>
        <w:t>Proceedings of the National Academy of Sciences of the United States of America</w:t>
      </w:r>
      <w:r w:rsidRPr="007D68A4">
        <w:rPr>
          <w:rFonts w:ascii="Times" w:hAnsi="Times"/>
          <w:noProof/>
          <w:lang w:val="en-GB"/>
        </w:rPr>
        <w:t xml:space="preserve">, </w:t>
      </w:r>
      <w:r w:rsidRPr="007D68A4">
        <w:rPr>
          <w:rFonts w:ascii="Times" w:hAnsi="Times"/>
          <w:i/>
          <w:iCs/>
          <w:noProof/>
          <w:lang w:val="en-GB"/>
        </w:rPr>
        <w:t>114</w:t>
      </w:r>
      <w:r w:rsidRPr="007D68A4">
        <w:rPr>
          <w:rFonts w:ascii="Times" w:hAnsi="Times"/>
          <w:noProof/>
          <w:lang w:val="en-GB"/>
        </w:rPr>
        <w:t>(40), 10572–10577. https://doi.org/10.1073/pnas.1712381114</w:t>
      </w:r>
    </w:p>
    <w:p w14:paraId="2399C533"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Fick, S. E., &amp; Hijmans, R. J. (2017). WorldClim 2: new 1</w:t>
      </w:r>
      <w:r w:rsidRPr="007D68A4">
        <w:rPr>
          <w:rFonts w:ascii="Cambria Math" w:hAnsi="Cambria Math" w:cs="Cambria Math"/>
          <w:noProof/>
          <w:lang w:val="en-GB"/>
        </w:rPr>
        <w:t>‐</w:t>
      </w:r>
      <w:r w:rsidRPr="007D68A4">
        <w:rPr>
          <w:rFonts w:ascii="Times" w:hAnsi="Times"/>
          <w:noProof/>
          <w:lang w:val="en-GB"/>
        </w:rPr>
        <w:t xml:space="preserve">km spatial resolution climate surfaces for global land areas. </w:t>
      </w:r>
      <w:r w:rsidRPr="007D68A4">
        <w:rPr>
          <w:rFonts w:ascii="Times" w:hAnsi="Times"/>
          <w:i/>
          <w:iCs/>
          <w:noProof/>
          <w:lang w:val="en-GB"/>
        </w:rPr>
        <w:t>International Journal of Climatology</w:t>
      </w:r>
      <w:r w:rsidRPr="007D68A4">
        <w:rPr>
          <w:rFonts w:ascii="Times" w:hAnsi="Times"/>
          <w:noProof/>
          <w:lang w:val="en-GB"/>
        </w:rPr>
        <w:t xml:space="preserve">, </w:t>
      </w:r>
      <w:r w:rsidRPr="007D68A4">
        <w:rPr>
          <w:rFonts w:ascii="Times" w:hAnsi="Times"/>
          <w:i/>
          <w:iCs/>
          <w:noProof/>
          <w:lang w:val="en-GB"/>
        </w:rPr>
        <w:t>37</w:t>
      </w:r>
      <w:r w:rsidRPr="007D68A4">
        <w:rPr>
          <w:rFonts w:ascii="Times" w:hAnsi="Times"/>
          <w:noProof/>
          <w:lang w:val="en-GB"/>
        </w:rPr>
        <w:t>(12), 4302–4315. https://doi.org/10.1002/joc.5086</w:t>
      </w:r>
    </w:p>
    <w:p w14:paraId="5D2EFFC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Fisher, J. B., Tu, K. P., &amp; Baldocchi, D. D. (2008). Global estimates of the land-atmosphere water flux based on monthly AVHRR and ISLSCP-II data, validated at 16 FLUXNET sites. </w:t>
      </w:r>
      <w:r w:rsidRPr="007D68A4">
        <w:rPr>
          <w:rFonts w:ascii="Times" w:hAnsi="Times"/>
          <w:i/>
          <w:iCs/>
          <w:noProof/>
          <w:lang w:val="en-GB"/>
        </w:rPr>
        <w:t>Remote Sensing of Environment</w:t>
      </w:r>
      <w:r w:rsidRPr="007D68A4">
        <w:rPr>
          <w:rFonts w:ascii="Times" w:hAnsi="Times"/>
          <w:noProof/>
          <w:lang w:val="en-GB"/>
        </w:rPr>
        <w:t xml:space="preserve">, </w:t>
      </w:r>
      <w:r w:rsidRPr="007D68A4">
        <w:rPr>
          <w:rFonts w:ascii="Times" w:hAnsi="Times"/>
          <w:i/>
          <w:iCs/>
          <w:noProof/>
          <w:lang w:val="en-GB"/>
        </w:rPr>
        <w:t>112</w:t>
      </w:r>
      <w:r w:rsidRPr="007D68A4">
        <w:rPr>
          <w:rFonts w:ascii="Times" w:hAnsi="Times"/>
          <w:noProof/>
          <w:lang w:val="en-GB"/>
        </w:rPr>
        <w:t>(3), 901–919. https://doi.org/10.1016/j.rse.2007.06.025</w:t>
      </w:r>
    </w:p>
    <w:p w14:paraId="6F1775B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Fu, Z., Ciais, P., Makowski, D., Bastos, A., Stoy, P. C., Ibrom, A., Knohl, A., Migliavacca, M., Cuntz, M., Šigut, L., Peichl, M., Loustau, D., El-Madany, T. S., Buchmann, N., Gharun, M., Janssens, I., Markwitz, C., Grünwald, T., Rebmann, C., … Wigneron, J. P. </w:t>
      </w:r>
      <w:r w:rsidRPr="007D68A4">
        <w:rPr>
          <w:rFonts w:ascii="Times" w:hAnsi="Times"/>
          <w:noProof/>
          <w:lang w:val="en-GB"/>
        </w:rPr>
        <w:lastRenderedPageBreak/>
        <w:t xml:space="preserve">(2022). Uncovering the critical soil moisture thresholds of plant water stress for European ecosystems. </w:t>
      </w:r>
      <w:r w:rsidRPr="007D68A4">
        <w:rPr>
          <w:rFonts w:ascii="Times" w:hAnsi="Times"/>
          <w:i/>
          <w:iCs/>
          <w:noProof/>
          <w:lang w:val="en-GB"/>
        </w:rPr>
        <w:t>Global Change Biology</w:t>
      </w:r>
      <w:r w:rsidRPr="007D68A4">
        <w:rPr>
          <w:rFonts w:ascii="Times" w:hAnsi="Times"/>
          <w:noProof/>
          <w:lang w:val="en-GB"/>
        </w:rPr>
        <w:t xml:space="preserve">, </w:t>
      </w:r>
      <w:r w:rsidRPr="007D68A4">
        <w:rPr>
          <w:rFonts w:ascii="Times" w:hAnsi="Times"/>
          <w:i/>
          <w:iCs/>
          <w:noProof/>
          <w:lang w:val="en-GB"/>
        </w:rPr>
        <w:t>28</w:t>
      </w:r>
      <w:r w:rsidRPr="007D68A4">
        <w:rPr>
          <w:rFonts w:ascii="Times" w:hAnsi="Times"/>
          <w:noProof/>
          <w:lang w:val="en-GB"/>
        </w:rPr>
        <w:t>(6), 2111–2123. https://doi.org/10.1111/gcb.16050</w:t>
      </w:r>
    </w:p>
    <w:p w14:paraId="720BFA6B"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Gao, H., Hrachowitz, M., Schymanski, S. J., Fenicia, F., Sriwongsitanon, N., &amp; Savenije, H. H. G. (2014). Climate controls how ecosystems size the root zone storage capacity at catchment scale. </w:t>
      </w:r>
      <w:r w:rsidRPr="007D68A4">
        <w:rPr>
          <w:rFonts w:ascii="Times" w:hAnsi="Times"/>
          <w:i/>
          <w:iCs/>
          <w:noProof/>
          <w:lang w:val="en-GB"/>
        </w:rPr>
        <w:t>Geophysical Research Letters</w:t>
      </w:r>
      <w:r w:rsidRPr="007D68A4">
        <w:rPr>
          <w:rFonts w:ascii="Times" w:hAnsi="Times"/>
          <w:noProof/>
          <w:lang w:val="en-GB"/>
        </w:rPr>
        <w:t xml:space="preserve">, </w:t>
      </w:r>
      <w:r w:rsidRPr="007D68A4">
        <w:rPr>
          <w:rFonts w:ascii="Times" w:hAnsi="Times"/>
          <w:i/>
          <w:iCs/>
          <w:noProof/>
          <w:lang w:val="en-GB"/>
        </w:rPr>
        <w:t>41</w:t>
      </w:r>
      <w:r w:rsidRPr="007D68A4">
        <w:rPr>
          <w:rFonts w:ascii="Times" w:hAnsi="Times"/>
          <w:noProof/>
          <w:lang w:val="en-GB"/>
        </w:rPr>
        <w:t>(22), 7916–7923. https://doi.org/10.1002/2014GL061668</w:t>
      </w:r>
    </w:p>
    <w:p w14:paraId="5092CE56"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Giardina, F., Konings, A. G., Kennedy, D., Alemohammad, S. H., Oliveira, R. S., Uriarte, M., &amp; Gentine, P. (2018). Tall Amazonian forests are less sensitive to precipitation variability. </w:t>
      </w:r>
      <w:r w:rsidRPr="007D68A4">
        <w:rPr>
          <w:rFonts w:ascii="Times" w:hAnsi="Times"/>
          <w:i/>
          <w:iCs/>
          <w:noProof/>
          <w:lang w:val="en-GB"/>
        </w:rPr>
        <w:t>Nature Geoscience</w:t>
      </w:r>
      <w:r w:rsidRPr="007D68A4">
        <w:rPr>
          <w:rFonts w:ascii="Times" w:hAnsi="Times"/>
          <w:noProof/>
          <w:lang w:val="en-GB"/>
        </w:rPr>
        <w:t xml:space="preserve">, </w:t>
      </w:r>
      <w:r w:rsidRPr="007D68A4">
        <w:rPr>
          <w:rFonts w:ascii="Times" w:hAnsi="Times"/>
          <w:i/>
          <w:iCs/>
          <w:noProof/>
          <w:lang w:val="en-GB"/>
        </w:rPr>
        <w:t>11</w:t>
      </w:r>
      <w:r w:rsidRPr="007D68A4">
        <w:rPr>
          <w:rFonts w:ascii="Times" w:hAnsi="Times"/>
          <w:noProof/>
          <w:lang w:val="en-GB"/>
        </w:rPr>
        <w:t>(6), 405–409. https://doi.org/10.1038/s41561-018-0133-5</w:t>
      </w:r>
    </w:p>
    <w:p w14:paraId="2B028FA3"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Green, J. K., Konings, A. G., Alemohammad, S. H., Berry, J., Entekhabi, D., Kolassa, J., Lee, J.-E., &amp; Gentine, P. (2017). Regionally strong feedbacks between the atmosphere and terrestrial biosphere. </w:t>
      </w:r>
      <w:r w:rsidRPr="007D68A4">
        <w:rPr>
          <w:rFonts w:ascii="Times" w:hAnsi="Times"/>
          <w:i/>
          <w:iCs/>
          <w:noProof/>
          <w:lang w:val="en-GB"/>
        </w:rPr>
        <w:t>Nature Geosci</w:t>
      </w:r>
      <w:r w:rsidRPr="007D68A4">
        <w:rPr>
          <w:rFonts w:ascii="Times" w:hAnsi="Times"/>
          <w:noProof/>
          <w:lang w:val="en-GB"/>
        </w:rPr>
        <w:t xml:space="preserve">, </w:t>
      </w:r>
      <w:r w:rsidRPr="007D68A4">
        <w:rPr>
          <w:rFonts w:ascii="Times" w:hAnsi="Times"/>
          <w:i/>
          <w:iCs/>
          <w:noProof/>
          <w:lang w:val="en-GB"/>
        </w:rPr>
        <w:t>advance on</w:t>
      </w:r>
      <w:r w:rsidRPr="007D68A4">
        <w:rPr>
          <w:rFonts w:ascii="Times" w:hAnsi="Times"/>
          <w:noProof/>
          <w:lang w:val="en-GB"/>
        </w:rPr>
        <w:t>(May). https://doi.org/10.1038/ngeo2957</w:t>
      </w:r>
    </w:p>
    <w:p w14:paraId="1C4D2441"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Hahm, W. J., Dralle, D. N., Rempe, D. M., Bryk, A. B., Thompson, S. E., Dawson, T. E., &amp; Dietrich, W. E. (2019). Low Subsurface Water Storage Capacity Relative to Annual Rainfall Decouples Mediterranean Plant Productivity and Water Use From Rainfall Variability. </w:t>
      </w:r>
      <w:r w:rsidRPr="007D68A4">
        <w:rPr>
          <w:rFonts w:ascii="Times" w:hAnsi="Times"/>
          <w:i/>
          <w:iCs/>
          <w:noProof/>
          <w:lang w:val="en-GB"/>
        </w:rPr>
        <w:t>Geophysical Research Letters</w:t>
      </w:r>
      <w:r w:rsidRPr="007D68A4">
        <w:rPr>
          <w:rFonts w:ascii="Times" w:hAnsi="Times"/>
          <w:noProof/>
          <w:lang w:val="en-GB"/>
        </w:rPr>
        <w:t xml:space="preserve">, </w:t>
      </w:r>
      <w:r w:rsidRPr="007D68A4">
        <w:rPr>
          <w:rFonts w:ascii="Times" w:hAnsi="Times"/>
          <w:i/>
          <w:iCs/>
          <w:noProof/>
          <w:lang w:val="en-GB"/>
        </w:rPr>
        <w:t>46</w:t>
      </w:r>
      <w:r w:rsidRPr="007D68A4">
        <w:rPr>
          <w:rFonts w:ascii="Times" w:hAnsi="Times"/>
          <w:noProof/>
          <w:lang w:val="en-GB"/>
        </w:rPr>
        <w:t>(12), 6544–6553. https://doi.org/10.1029/2019GL083294</w:t>
      </w:r>
    </w:p>
    <w:p w14:paraId="56748264"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Hain, C. R., Crow, W. T., Anderson, M. C., &amp; Tugrul Yilmaz, M. (2015). Diagnosing neglected soil moisture source-sink processes via a thermal infrared-based two-source energy balance model. </w:t>
      </w:r>
      <w:r w:rsidRPr="007D68A4">
        <w:rPr>
          <w:rFonts w:ascii="Times" w:hAnsi="Times"/>
          <w:i/>
          <w:iCs/>
          <w:noProof/>
          <w:lang w:val="en-GB"/>
        </w:rPr>
        <w:t>Journal of Hydrometeorology</w:t>
      </w:r>
      <w:r w:rsidRPr="007D68A4">
        <w:rPr>
          <w:rFonts w:ascii="Times" w:hAnsi="Times"/>
          <w:noProof/>
          <w:lang w:val="en-GB"/>
        </w:rPr>
        <w:t xml:space="preserve">, </w:t>
      </w:r>
      <w:r w:rsidRPr="007D68A4">
        <w:rPr>
          <w:rFonts w:ascii="Times" w:hAnsi="Times"/>
          <w:i/>
          <w:iCs/>
          <w:noProof/>
          <w:lang w:val="en-GB"/>
        </w:rPr>
        <w:t>16</w:t>
      </w:r>
      <w:r w:rsidRPr="007D68A4">
        <w:rPr>
          <w:rFonts w:ascii="Times" w:hAnsi="Times"/>
          <w:noProof/>
          <w:lang w:val="en-GB"/>
        </w:rPr>
        <w:t>(3), 1070–1086. https://doi.org/10.1175/JHM-D-14-0017.1</w:t>
      </w:r>
    </w:p>
    <w:p w14:paraId="4EBB19AF"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He, M., Kimball, J. S., Running, S., Ballantyne, A., Guan, K., &amp; Huemmrich, F. (2016). </w:t>
      </w:r>
      <w:r w:rsidRPr="007D68A4">
        <w:rPr>
          <w:rFonts w:ascii="Times" w:hAnsi="Times"/>
          <w:noProof/>
          <w:lang w:val="en-GB"/>
        </w:rPr>
        <w:lastRenderedPageBreak/>
        <w:t xml:space="preserve">Satellite detection of soil moisture related water stress impacts on ecosystem productivity using the MODIS-based photochemical reflectance index. </w:t>
      </w:r>
      <w:r w:rsidRPr="007D68A4">
        <w:rPr>
          <w:rFonts w:ascii="Times" w:hAnsi="Times"/>
          <w:i/>
          <w:iCs/>
          <w:noProof/>
          <w:lang w:val="en-GB"/>
        </w:rPr>
        <w:t>Remote Sensing of Environment</w:t>
      </w:r>
      <w:r w:rsidRPr="007D68A4">
        <w:rPr>
          <w:rFonts w:ascii="Times" w:hAnsi="Times"/>
          <w:noProof/>
          <w:lang w:val="en-GB"/>
        </w:rPr>
        <w:t xml:space="preserve">, </w:t>
      </w:r>
      <w:r w:rsidRPr="007D68A4">
        <w:rPr>
          <w:rFonts w:ascii="Times" w:hAnsi="Times"/>
          <w:i/>
          <w:iCs/>
          <w:noProof/>
          <w:lang w:val="en-GB"/>
        </w:rPr>
        <w:t>186</w:t>
      </w:r>
      <w:r w:rsidRPr="007D68A4">
        <w:rPr>
          <w:rFonts w:ascii="Times" w:hAnsi="Times"/>
          <w:noProof/>
          <w:lang w:val="en-GB"/>
        </w:rPr>
        <w:t>, 173–183. https://doi.org/10.1016/j.rse.2016.08.019</w:t>
      </w:r>
    </w:p>
    <w:p w14:paraId="7AD522DE"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Jacobsen, A. L., Pratt, R. B., Davis, S. D., &amp; Ewers, F. W. (2007). Cavitation resistance and seasonal hydraulics differ among three arid Californian plant communities. </w:t>
      </w:r>
      <w:r w:rsidRPr="007D68A4">
        <w:rPr>
          <w:rFonts w:ascii="Times" w:hAnsi="Times"/>
          <w:i/>
          <w:iCs/>
          <w:noProof/>
          <w:lang w:val="en-GB"/>
        </w:rPr>
        <w:t>Plant, Cell and Environment</w:t>
      </w:r>
      <w:r w:rsidRPr="007D68A4">
        <w:rPr>
          <w:rFonts w:ascii="Times" w:hAnsi="Times"/>
          <w:noProof/>
          <w:lang w:val="en-GB"/>
        </w:rPr>
        <w:t xml:space="preserve">, </w:t>
      </w:r>
      <w:r w:rsidRPr="007D68A4">
        <w:rPr>
          <w:rFonts w:ascii="Times" w:hAnsi="Times"/>
          <w:i/>
          <w:iCs/>
          <w:noProof/>
          <w:lang w:val="en-GB"/>
        </w:rPr>
        <w:t>30</w:t>
      </w:r>
      <w:r w:rsidRPr="007D68A4">
        <w:rPr>
          <w:rFonts w:ascii="Times" w:hAnsi="Times"/>
          <w:noProof/>
          <w:lang w:val="en-GB"/>
        </w:rPr>
        <w:t>(12), 1599–1609. https://doi.org/10.1111/j.1365-3040.2007.01729.x</w:t>
      </w:r>
    </w:p>
    <w:p w14:paraId="5DA785C0"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Kennedy, D., Swenson, S., Oleson, K. W., Lawrence, D. M., Fisher, R., Lola da Costa, A. C., &amp; Gentine, P. (2019). Implementing Plant Hydraulics in the Community Land Model, Version 5. </w:t>
      </w:r>
      <w:r w:rsidRPr="007D68A4">
        <w:rPr>
          <w:rFonts w:ascii="Times" w:hAnsi="Times"/>
          <w:i/>
          <w:iCs/>
          <w:noProof/>
          <w:lang w:val="en-GB"/>
        </w:rPr>
        <w:t>Journal of Advances in Modeling Earth Systems</w:t>
      </w:r>
      <w:r w:rsidRPr="007D68A4">
        <w:rPr>
          <w:rFonts w:ascii="Times" w:hAnsi="Times"/>
          <w:noProof/>
          <w:lang w:val="en-GB"/>
        </w:rPr>
        <w:t xml:space="preserve">, </w:t>
      </w:r>
      <w:r w:rsidRPr="007D68A4">
        <w:rPr>
          <w:rFonts w:ascii="Times" w:hAnsi="Times"/>
          <w:i/>
          <w:iCs/>
          <w:noProof/>
          <w:lang w:val="en-GB"/>
        </w:rPr>
        <w:t>11</w:t>
      </w:r>
      <w:r w:rsidRPr="007D68A4">
        <w:rPr>
          <w:rFonts w:ascii="Times" w:hAnsi="Times"/>
          <w:noProof/>
          <w:lang w:val="en-GB"/>
        </w:rPr>
        <w:t>(2), 485–513. https://doi.org/10.1029/2018MS001500</w:t>
      </w:r>
    </w:p>
    <w:p w14:paraId="7EC2EE30"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Knauer, J., El-Madany, T. S., Zaehle, S., &amp; Migliavacca, M. (2018). Bigleaf - An R package for the calculation of physical and physiological ecosystem properties from eddy covariance data. </w:t>
      </w:r>
      <w:r w:rsidRPr="007D68A4">
        <w:rPr>
          <w:rFonts w:ascii="Times" w:hAnsi="Times"/>
          <w:i/>
          <w:iCs/>
          <w:noProof/>
          <w:lang w:val="en-GB"/>
        </w:rPr>
        <w:t>PLoS ONE</w:t>
      </w:r>
      <w:r w:rsidRPr="007D68A4">
        <w:rPr>
          <w:rFonts w:ascii="Times" w:hAnsi="Times"/>
          <w:noProof/>
          <w:lang w:val="en-GB"/>
        </w:rPr>
        <w:t xml:space="preserve">, </w:t>
      </w:r>
      <w:r w:rsidRPr="007D68A4">
        <w:rPr>
          <w:rFonts w:ascii="Times" w:hAnsi="Times"/>
          <w:i/>
          <w:iCs/>
          <w:noProof/>
          <w:lang w:val="en-GB"/>
        </w:rPr>
        <w:t>13</w:t>
      </w:r>
      <w:r w:rsidRPr="007D68A4">
        <w:rPr>
          <w:rFonts w:ascii="Times" w:hAnsi="Times"/>
          <w:noProof/>
          <w:lang w:val="en-GB"/>
        </w:rPr>
        <w:t>(8), 1–26. https://doi.org/10.1371/journal.pone.0201114</w:t>
      </w:r>
    </w:p>
    <w:p w14:paraId="1738A6AB"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Knauer, J., Zaehle, S., Medlyn, B. E., Reichstein, M., Williams, C. A., Migliavacca, M., De Kauwe, M. G., Werner, C., Keitel, C., Kolari, P., Limousin, J. M., &amp; Linderson, M. L. (2018). Towards physiologically meaningful water-use efficiency estimates from eddy covariance data. </w:t>
      </w:r>
      <w:r w:rsidRPr="007D68A4">
        <w:rPr>
          <w:rFonts w:ascii="Times" w:hAnsi="Times"/>
          <w:i/>
          <w:iCs/>
          <w:noProof/>
          <w:lang w:val="en-GB"/>
        </w:rPr>
        <w:t>Global Change Biology</w:t>
      </w:r>
      <w:r w:rsidRPr="007D68A4">
        <w:rPr>
          <w:rFonts w:ascii="Times" w:hAnsi="Times"/>
          <w:noProof/>
          <w:lang w:val="en-GB"/>
        </w:rPr>
        <w:t xml:space="preserve">, </w:t>
      </w:r>
      <w:r w:rsidRPr="007D68A4">
        <w:rPr>
          <w:rFonts w:ascii="Times" w:hAnsi="Times"/>
          <w:i/>
          <w:iCs/>
          <w:noProof/>
          <w:lang w:val="en-GB"/>
        </w:rPr>
        <w:t>24</w:t>
      </w:r>
      <w:r w:rsidRPr="007D68A4">
        <w:rPr>
          <w:rFonts w:ascii="Times" w:hAnsi="Times"/>
          <w:noProof/>
          <w:lang w:val="en-GB"/>
        </w:rPr>
        <w:t>(2), 694–710. https://doi.org/10.1111/gcb.13893</w:t>
      </w:r>
    </w:p>
    <w:p w14:paraId="735EB214"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Konings, A. G., &amp; Gentine, P. (2017). Global variations in ecosystem-scale isohydricity. </w:t>
      </w:r>
      <w:r w:rsidRPr="007D68A4">
        <w:rPr>
          <w:rFonts w:ascii="Times" w:hAnsi="Times"/>
          <w:i/>
          <w:iCs/>
          <w:noProof/>
          <w:lang w:val="en-GB"/>
        </w:rPr>
        <w:t>Global Change Biology</w:t>
      </w:r>
      <w:r w:rsidRPr="007D68A4">
        <w:rPr>
          <w:rFonts w:ascii="Times" w:hAnsi="Times"/>
          <w:noProof/>
          <w:lang w:val="en-GB"/>
        </w:rPr>
        <w:t xml:space="preserve">, </w:t>
      </w:r>
      <w:r w:rsidRPr="007D68A4">
        <w:rPr>
          <w:rFonts w:ascii="Times" w:hAnsi="Times"/>
          <w:i/>
          <w:iCs/>
          <w:noProof/>
          <w:lang w:val="en-GB"/>
        </w:rPr>
        <w:t>23</w:t>
      </w:r>
      <w:r w:rsidRPr="007D68A4">
        <w:rPr>
          <w:rFonts w:ascii="Times" w:hAnsi="Times"/>
          <w:noProof/>
          <w:lang w:val="en-GB"/>
        </w:rPr>
        <w:t>(2), 891–905. https://doi.org/10.1111/gcb.13389</w:t>
      </w:r>
    </w:p>
    <w:p w14:paraId="12E29FCE"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Kuhn, M., Wing, J., Weston, S., Williams, A., Keefer, C., Engelhardt, A., Cooper, T., Mayer, Z., Kenkel, B., Team, R. C., Benesty, M., Lescarbeau, R., Ziem, A., Scrucca, L., Tang, Y., Candan, C., &amp; Hunt, T. (2021). </w:t>
      </w:r>
      <w:r w:rsidRPr="007D68A4">
        <w:rPr>
          <w:rFonts w:ascii="Times" w:hAnsi="Times"/>
          <w:i/>
          <w:iCs/>
          <w:noProof/>
          <w:lang w:val="en-GB"/>
        </w:rPr>
        <w:t>caret: Classification and Regression Training</w:t>
      </w:r>
      <w:r w:rsidRPr="007D68A4">
        <w:rPr>
          <w:rFonts w:ascii="Times" w:hAnsi="Times"/>
          <w:noProof/>
          <w:lang w:val="en-GB"/>
        </w:rPr>
        <w:t xml:space="preserve"> (6.0-88). https://doi.org/10.1887/0750303123/b365c43</w:t>
      </w:r>
    </w:p>
    <w:p w14:paraId="1B19631A"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lastRenderedPageBreak/>
        <w:t xml:space="preserve">Li, X., Gentine, P., Lin, C., Zhou, S., Sun, Z., Zheng, Y., Liu, J., &amp; Zheng, C. (2019). A simple and objective method to partition evapotranspiration into transpiration and evaporation at eddy-covariance sites. </w:t>
      </w:r>
      <w:r w:rsidRPr="007D68A4">
        <w:rPr>
          <w:rFonts w:ascii="Times" w:hAnsi="Times"/>
          <w:i/>
          <w:iCs/>
          <w:noProof/>
          <w:lang w:val="en-GB"/>
        </w:rPr>
        <w:t>Agricultural and Forest Meteorology</w:t>
      </w:r>
      <w:r w:rsidRPr="007D68A4">
        <w:rPr>
          <w:rFonts w:ascii="Times" w:hAnsi="Times"/>
          <w:noProof/>
          <w:lang w:val="en-GB"/>
        </w:rPr>
        <w:t xml:space="preserve">, </w:t>
      </w:r>
      <w:r w:rsidRPr="007D68A4">
        <w:rPr>
          <w:rFonts w:ascii="Times" w:hAnsi="Times"/>
          <w:i/>
          <w:iCs/>
          <w:noProof/>
          <w:lang w:val="en-GB"/>
        </w:rPr>
        <w:t>265</w:t>
      </w:r>
      <w:r w:rsidRPr="007D68A4">
        <w:rPr>
          <w:rFonts w:ascii="Times" w:hAnsi="Times"/>
          <w:noProof/>
          <w:lang w:val="en-GB"/>
        </w:rPr>
        <w:t>(May 2018), 171–182. https://doi.org/10.1016/j.agrformet.2018.11.017</w:t>
      </w:r>
    </w:p>
    <w:p w14:paraId="37FB97F0"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Liang, X., Lettenmaier, D. P., Wood, E. F., &amp; Burges, S. J. (1994). A simple hydrologically based model of land surface water and energy fluxes for general circulation models. </w:t>
      </w:r>
      <w:r w:rsidRPr="007D68A4">
        <w:rPr>
          <w:rFonts w:ascii="Times" w:hAnsi="Times"/>
          <w:i/>
          <w:iCs/>
          <w:noProof/>
          <w:lang w:val="en-GB"/>
        </w:rPr>
        <w:t>Journal of Geophysical Research</w:t>
      </w:r>
      <w:r w:rsidRPr="007D68A4">
        <w:rPr>
          <w:rFonts w:ascii="Times" w:hAnsi="Times"/>
          <w:noProof/>
          <w:lang w:val="en-GB"/>
        </w:rPr>
        <w:t xml:space="preserve">, </w:t>
      </w:r>
      <w:r w:rsidRPr="007D68A4">
        <w:rPr>
          <w:rFonts w:ascii="Times" w:hAnsi="Times"/>
          <w:i/>
          <w:iCs/>
          <w:noProof/>
          <w:lang w:val="en-GB"/>
        </w:rPr>
        <w:t>99</w:t>
      </w:r>
      <w:r w:rsidRPr="007D68A4">
        <w:rPr>
          <w:rFonts w:ascii="Times" w:hAnsi="Times"/>
          <w:noProof/>
          <w:lang w:val="en-GB"/>
        </w:rPr>
        <w:t>(D7), 14415. https://doi.org/10.1029/94JD00483</w:t>
      </w:r>
    </w:p>
    <w:p w14:paraId="4A00B491"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Luo, Y., El-Madany, T. S., Filippa, G., Ma, X., Ahrens, B., Carrara, A., Gonzalez-Cascon, R., Cremonese, E., Galvagno, M., Hammer, T. W., Pacheco-Labrador, J., Martín, M. P., Moreno, G., Perez-Priego, O., Reichstein, M., Richardson, A. D., Römermann, C., &amp; Migliavacca, M. (2018). Using Near-Infrared-Enabled Digital Repeat Photography to Track Structural and Physiological Phenology in Mediterranean Tree–Grass Ecosystems. </w:t>
      </w:r>
      <w:r w:rsidRPr="007D68A4">
        <w:rPr>
          <w:rFonts w:ascii="Times" w:hAnsi="Times"/>
          <w:i/>
          <w:iCs/>
          <w:noProof/>
          <w:lang w:val="en-GB"/>
        </w:rPr>
        <w:t>Remote Sensing</w:t>
      </w:r>
      <w:r w:rsidRPr="007D68A4">
        <w:rPr>
          <w:rFonts w:ascii="Times" w:hAnsi="Times"/>
          <w:noProof/>
          <w:lang w:val="en-GB"/>
        </w:rPr>
        <w:t xml:space="preserve">, </w:t>
      </w:r>
      <w:r w:rsidRPr="007D68A4">
        <w:rPr>
          <w:rFonts w:ascii="Times" w:hAnsi="Times"/>
          <w:i/>
          <w:iCs/>
          <w:noProof/>
          <w:lang w:val="en-GB"/>
        </w:rPr>
        <w:t>10</w:t>
      </w:r>
      <w:r w:rsidRPr="007D68A4">
        <w:rPr>
          <w:rFonts w:ascii="Times" w:hAnsi="Times"/>
          <w:noProof/>
          <w:lang w:val="en-GB"/>
        </w:rPr>
        <w:t>(8), 1293. https://doi.org/10.3390/rs10081293</w:t>
      </w:r>
    </w:p>
    <w:p w14:paraId="181C0B79"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Mackay, D. S., Roberts, D. E., Ewers, B. E., Sperry, J. S., McDowell, N. G., &amp; Pockman, W. T. (2015). Interdependence of chronic hydraulic dysfunction and canopy processes can improve integrated models of tree response to drought. </w:t>
      </w:r>
      <w:r w:rsidRPr="007D68A4">
        <w:rPr>
          <w:rFonts w:ascii="Times" w:hAnsi="Times"/>
          <w:i/>
          <w:iCs/>
          <w:noProof/>
          <w:lang w:val="en-GB"/>
        </w:rPr>
        <w:t>Water Resources Research</w:t>
      </w:r>
      <w:r w:rsidRPr="007D68A4">
        <w:rPr>
          <w:rFonts w:ascii="Times" w:hAnsi="Times"/>
          <w:noProof/>
          <w:lang w:val="en-GB"/>
        </w:rPr>
        <w:t xml:space="preserve">, </w:t>
      </w:r>
      <w:r w:rsidRPr="007D68A4">
        <w:rPr>
          <w:rFonts w:ascii="Times" w:hAnsi="Times"/>
          <w:i/>
          <w:iCs/>
          <w:noProof/>
          <w:lang w:val="en-GB"/>
        </w:rPr>
        <w:t>51</w:t>
      </w:r>
      <w:r w:rsidRPr="007D68A4">
        <w:rPr>
          <w:rFonts w:ascii="Times" w:hAnsi="Times"/>
          <w:noProof/>
          <w:lang w:val="en-GB"/>
        </w:rPr>
        <w:t>(8), 6156–6176. https://doi.org/10.1002/2015WR017244</w:t>
      </w:r>
    </w:p>
    <w:p w14:paraId="06F0F0E9"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Maes, W. H., Gentine, P., Verhoest, N. E. C., &amp; Miralles, D. G. (2019). Potential evaporation at eddy-covariance sites across the globe. </w:t>
      </w:r>
      <w:r w:rsidRPr="007D68A4">
        <w:rPr>
          <w:rFonts w:ascii="Times" w:hAnsi="Times"/>
          <w:i/>
          <w:iCs/>
          <w:noProof/>
          <w:lang w:val="en-GB"/>
        </w:rPr>
        <w:t>Hydrology and Earth System Sciences</w:t>
      </w:r>
      <w:r w:rsidRPr="007D68A4">
        <w:rPr>
          <w:rFonts w:ascii="Times" w:hAnsi="Times"/>
          <w:noProof/>
          <w:lang w:val="en-GB"/>
        </w:rPr>
        <w:t xml:space="preserve">, </w:t>
      </w:r>
      <w:r w:rsidRPr="007D68A4">
        <w:rPr>
          <w:rFonts w:ascii="Times" w:hAnsi="Times"/>
          <w:i/>
          <w:iCs/>
          <w:noProof/>
          <w:lang w:val="en-GB"/>
        </w:rPr>
        <w:t>23</w:t>
      </w:r>
      <w:r w:rsidRPr="007D68A4">
        <w:rPr>
          <w:rFonts w:ascii="Times" w:hAnsi="Times"/>
          <w:noProof/>
          <w:lang w:val="en-GB"/>
        </w:rPr>
        <w:t>(2), 925–948. https://doi.org/10.5194/hess-23-925-2019</w:t>
      </w:r>
    </w:p>
    <w:p w14:paraId="6456C6DA"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Marthews, T. R., Dadson, S. J., Lehner, B., Abele, S., &amp; Gedney, N. (2015a). </w:t>
      </w:r>
      <w:r w:rsidRPr="007D68A4">
        <w:rPr>
          <w:rFonts w:ascii="Times" w:hAnsi="Times"/>
          <w:i/>
          <w:iCs/>
          <w:noProof/>
          <w:lang w:val="en-GB"/>
        </w:rPr>
        <w:t>High-resolution global topographic index values</w:t>
      </w:r>
      <w:r w:rsidRPr="007D68A4">
        <w:rPr>
          <w:rFonts w:ascii="Times" w:hAnsi="Times"/>
          <w:noProof/>
          <w:lang w:val="en-GB"/>
        </w:rPr>
        <w:t>. NERC Environmental Information Data Centre. (Dataset).</w:t>
      </w:r>
    </w:p>
    <w:p w14:paraId="7017797A"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Marthews, T. R., Dadson, S. J., Lehner, B., Abele, S., &amp; Gedney, N. (2015b). High-resolution global topographic index values for use in large-scale hydrological modelling. </w:t>
      </w:r>
      <w:r w:rsidRPr="007D68A4">
        <w:rPr>
          <w:rFonts w:ascii="Times" w:hAnsi="Times"/>
          <w:i/>
          <w:iCs/>
          <w:noProof/>
          <w:lang w:val="en-GB"/>
        </w:rPr>
        <w:lastRenderedPageBreak/>
        <w:t>Hydrology and Earth System Sciences</w:t>
      </w:r>
      <w:r w:rsidRPr="007D68A4">
        <w:rPr>
          <w:rFonts w:ascii="Times" w:hAnsi="Times"/>
          <w:noProof/>
          <w:lang w:val="en-GB"/>
        </w:rPr>
        <w:t xml:space="preserve">, </w:t>
      </w:r>
      <w:r w:rsidRPr="007D68A4">
        <w:rPr>
          <w:rFonts w:ascii="Times" w:hAnsi="Times"/>
          <w:i/>
          <w:iCs/>
          <w:noProof/>
          <w:lang w:val="en-GB"/>
        </w:rPr>
        <w:t>19</w:t>
      </w:r>
      <w:r w:rsidRPr="007D68A4">
        <w:rPr>
          <w:rFonts w:ascii="Times" w:hAnsi="Times"/>
          <w:noProof/>
          <w:lang w:val="en-GB"/>
        </w:rPr>
        <w:t>(1), 91–104. https://doi.org/10.5194/hess-19-91-2015</w:t>
      </w:r>
    </w:p>
    <w:p w14:paraId="4F9C26D2"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Martínez-Vilalta, J., &amp; Garcia-Forner, N. (2017). Water potential regulation, stomatal behaviour and hydraulic transport under drought: deconstructing the iso/anisohydric concept. </w:t>
      </w:r>
      <w:r w:rsidRPr="007D68A4">
        <w:rPr>
          <w:rFonts w:ascii="Times" w:hAnsi="Times"/>
          <w:i/>
          <w:iCs/>
          <w:noProof/>
          <w:lang w:val="en-GB"/>
        </w:rPr>
        <w:t>Plant Cell and Environment</w:t>
      </w:r>
      <w:r w:rsidRPr="007D68A4">
        <w:rPr>
          <w:rFonts w:ascii="Times" w:hAnsi="Times"/>
          <w:noProof/>
          <w:lang w:val="en-GB"/>
        </w:rPr>
        <w:t xml:space="preserve">, </w:t>
      </w:r>
      <w:r w:rsidRPr="007D68A4">
        <w:rPr>
          <w:rFonts w:ascii="Times" w:hAnsi="Times"/>
          <w:i/>
          <w:iCs/>
          <w:noProof/>
          <w:lang w:val="en-GB"/>
        </w:rPr>
        <w:t>40</w:t>
      </w:r>
      <w:r w:rsidRPr="007D68A4">
        <w:rPr>
          <w:rFonts w:ascii="Times" w:hAnsi="Times"/>
          <w:noProof/>
          <w:lang w:val="en-GB"/>
        </w:rPr>
        <w:t>(6), 962–976. https://doi.org/10.1111/pce.12846</w:t>
      </w:r>
    </w:p>
    <w:p w14:paraId="348A168A"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McCormick, E. L., Dralle, D. N., Hahm, W. J., Tune, A. K., Schmidt, L. M., Chadwick, K. D., &amp; Rempe, D. M. (2021). Widespread woody plant use of water stored in bedrock. </w:t>
      </w:r>
      <w:r w:rsidRPr="007D68A4">
        <w:rPr>
          <w:rFonts w:ascii="Times" w:hAnsi="Times"/>
          <w:i/>
          <w:iCs/>
          <w:noProof/>
          <w:lang w:val="en-GB"/>
        </w:rPr>
        <w:t>Nature</w:t>
      </w:r>
      <w:r w:rsidRPr="007D68A4">
        <w:rPr>
          <w:rFonts w:ascii="Times" w:hAnsi="Times"/>
          <w:noProof/>
          <w:lang w:val="en-GB"/>
        </w:rPr>
        <w:t xml:space="preserve">, </w:t>
      </w:r>
      <w:r w:rsidRPr="007D68A4">
        <w:rPr>
          <w:rFonts w:ascii="Times" w:hAnsi="Times"/>
          <w:i/>
          <w:iCs/>
          <w:noProof/>
          <w:lang w:val="en-GB"/>
        </w:rPr>
        <w:t>597</w:t>
      </w:r>
      <w:r w:rsidRPr="007D68A4">
        <w:rPr>
          <w:rFonts w:ascii="Times" w:hAnsi="Times"/>
          <w:noProof/>
          <w:lang w:val="en-GB"/>
        </w:rPr>
        <w:t>(7875), 225–229. https://doi.org/10.1038/s41586-021-03761-3</w:t>
      </w:r>
    </w:p>
    <w:p w14:paraId="308F7437"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Mcdowell, N., Pockman, W. T., Allen, C. D., Breshears, D. D., Cobb, N., Kolb, T., Plaut, J., Sperry, J., West, A., Williams, D. G., &amp; Yepez, E. A. (2008). Mechanisms of Plant Survival and Mortality during Drought: why do survive while others succumb plants drought</w:t>
      </w:r>
      <w:r w:rsidRPr="007D68A4">
        <w:rPr>
          <w:noProof/>
          <w:lang w:val="en-GB"/>
        </w:rPr>
        <w:t> </w:t>
      </w:r>
      <w:r w:rsidRPr="007D68A4">
        <w:rPr>
          <w:rFonts w:ascii="Times" w:hAnsi="Times"/>
          <w:noProof/>
          <w:lang w:val="en-GB"/>
        </w:rPr>
        <w:t xml:space="preserve">? to. </w:t>
      </w:r>
      <w:r w:rsidRPr="007D68A4">
        <w:rPr>
          <w:rFonts w:ascii="Times" w:hAnsi="Times"/>
          <w:i/>
          <w:iCs/>
          <w:noProof/>
          <w:lang w:val="en-GB"/>
        </w:rPr>
        <w:t>New Phytologist</w:t>
      </w:r>
      <w:r w:rsidRPr="007D68A4">
        <w:rPr>
          <w:rFonts w:ascii="Times" w:hAnsi="Times"/>
          <w:noProof/>
          <w:lang w:val="en-GB"/>
        </w:rPr>
        <w:t xml:space="preserve">, </w:t>
      </w:r>
      <w:r w:rsidRPr="007D68A4">
        <w:rPr>
          <w:rFonts w:ascii="Times" w:hAnsi="Times"/>
          <w:i/>
          <w:iCs/>
          <w:noProof/>
          <w:lang w:val="en-GB"/>
        </w:rPr>
        <w:t>178</w:t>
      </w:r>
      <w:r w:rsidRPr="007D68A4">
        <w:rPr>
          <w:rFonts w:ascii="Times" w:hAnsi="Times"/>
          <w:noProof/>
          <w:lang w:val="en-GB"/>
        </w:rPr>
        <w:t>(4), 719–739.</w:t>
      </w:r>
    </w:p>
    <w:p w14:paraId="0A6A31C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Medlyn, B. E., De Kauwe, M. G., Lin, Y. S., Knauer, J., Duursma, R. A., Williams, C. A., Arneth, A., Clement, R., Isaac, P., Limousin, J. M., Linderson, M. L., Meir, P., Martin-Stpaul, N., &amp; Wingate, L. (2017). How do leaf and ecosystem measures of water-use efficiency compare? </w:t>
      </w:r>
      <w:r w:rsidRPr="007D68A4">
        <w:rPr>
          <w:rFonts w:ascii="Times" w:hAnsi="Times"/>
          <w:i/>
          <w:iCs/>
          <w:noProof/>
          <w:lang w:val="en-GB"/>
        </w:rPr>
        <w:t>New Phytologist</w:t>
      </w:r>
      <w:r w:rsidRPr="007D68A4">
        <w:rPr>
          <w:rFonts w:ascii="Times" w:hAnsi="Times"/>
          <w:noProof/>
          <w:lang w:val="en-GB"/>
        </w:rPr>
        <w:t xml:space="preserve">, </w:t>
      </w:r>
      <w:r w:rsidRPr="007D68A4">
        <w:rPr>
          <w:rFonts w:ascii="Times" w:hAnsi="Times"/>
          <w:i/>
          <w:iCs/>
          <w:noProof/>
          <w:lang w:val="en-GB"/>
        </w:rPr>
        <w:t>216</w:t>
      </w:r>
      <w:r w:rsidRPr="007D68A4">
        <w:rPr>
          <w:rFonts w:ascii="Times" w:hAnsi="Times"/>
          <w:noProof/>
          <w:lang w:val="en-GB"/>
        </w:rPr>
        <w:t>, 758–770. https://doi.org/10.1111/nph.14626</w:t>
      </w:r>
    </w:p>
    <w:p w14:paraId="27048A4B"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Milly, P. C. D. (1994). Climate, soil water storage, and the average annual water balance. </w:t>
      </w:r>
      <w:r w:rsidRPr="007D68A4">
        <w:rPr>
          <w:rFonts w:ascii="Times" w:hAnsi="Times"/>
          <w:i/>
          <w:iCs/>
          <w:noProof/>
          <w:lang w:val="en-GB"/>
        </w:rPr>
        <w:t>Water Resources Research</w:t>
      </w:r>
      <w:r w:rsidRPr="007D68A4">
        <w:rPr>
          <w:rFonts w:ascii="Times" w:hAnsi="Times"/>
          <w:noProof/>
          <w:lang w:val="en-GB"/>
        </w:rPr>
        <w:t xml:space="preserve">, </w:t>
      </w:r>
      <w:r w:rsidRPr="007D68A4">
        <w:rPr>
          <w:rFonts w:ascii="Times" w:hAnsi="Times"/>
          <w:i/>
          <w:iCs/>
          <w:noProof/>
          <w:lang w:val="en-GB"/>
        </w:rPr>
        <w:t>30</w:t>
      </w:r>
      <w:r w:rsidRPr="007D68A4">
        <w:rPr>
          <w:rFonts w:ascii="Times" w:hAnsi="Times"/>
          <w:noProof/>
          <w:lang w:val="en-GB"/>
        </w:rPr>
        <w:t>(7), 2143–2156. https://doi.org/10.1029/94WR00586</w:t>
      </w:r>
    </w:p>
    <w:p w14:paraId="743A216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Miralles, D. G., Gentine, P., Seneviratne, S. I., &amp; Teuling, A. J. (2019). Land–atmospheric feedbacks during droughts and heatwaves: state of the science and current challenges. </w:t>
      </w:r>
      <w:r w:rsidRPr="007D68A4">
        <w:rPr>
          <w:rFonts w:ascii="Times" w:hAnsi="Times"/>
          <w:i/>
          <w:iCs/>
          <w:noProof/>
          <w:lang w:val="en-GB"/>
        </w:rPr>
        <w:t>Annals of the New York Academy of Sciences</w:t>
      </w:r>
      <w:r w:rsidRPr="007D68A4">
        <w:rPr>
          <w:rFonts w:ascii="Times" w:hAnsi="Times"/>
          <w:noProof/>
          <w:lang w:val="en-GB"/>
        </w:rPr>
        <w:t xml:space="preserve">, </w:t>
      </w:r>
      <w:r w:rsidRPr="007D68A4">
        <w:rPr>
          <w:rFonts w:ascii="Times" w:hAnsi="Times"/>
          <w:i/>
          <w:iCs/>
          <w:noProof/>
          <w:lang w:val="en-GB"/>
        </w:rPr>
        <w:t>1436</w:t>
      </w:r>
      <w:r w:rsidRPr="007D68A4">
        <w:rPr>
          <w:rFonts w:ascii="Times" w:hAnsi="Times"/>
          <w:noProof/>
          <w:lang w:val="en-GB"/>
        </w:rPr>
        <w:t>(1), 19–35. https://doi.org/10.1111/nyas.13912</w:t>
      </w:r>
    </w:p>
    <w:p w14:paraId="75207B87"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Mu, M., De Kauwe, M. G., Ukkola, A. M., Pitman, A. J., Guo, W., Hobeichi, S., &amp; Briggs, P. R. (2021). Exploring how groundwater buffers the influence of heatwaves on vegetation function during multi-year droughts. </w:t>
      </w:r>
      <w:r w:rsidRPr="007D68A4">
        <w:rPr>
          <w:rFonts w:ascii="Times" w:hAnsi="Times"/>
          <w:i/>
          <w:iCs/>
          <w:noProof/>
          <w:lang w:val="en-GB"/>
        </w:rPr>
        <w:t>Earth System Dynamics</w:t>
      </w:r>
      <w:r w:rsidRPr="007D68A4">
        <w:rPr>
          <w:rFonts w:ascii="Times" w:hAnsi="Times"/>
          <w:noProof/>
          <w:lang w:val="en-GB"/>
        </w:rPr>
        <w:t xml:space="preserve">, </w:t>
      </w:r>
      <w:r w:rsidRPr="007D68A4">
        <w:rPr>
          <w:rFonts w:ascii="Times" w:hAnsi="Times"/>
          <w:i/>
          <w:iCs/>
          <w:noProof/>
          <w:lang w:val="en-GB"/>
        </w:rPr>
        <w:t>12</w:t>
      </w:r>
      <w:r w:rsidRPr="007D68A4">
        <w:rPr>
          <w:rFonts w:ascii="Times" w:hAnsi="Times"/>
          <w:noProof/>
          <w:lang w:val="en-GB"/>
        </w:rPr>
        <w:t xml:space="preserve">(3), 919–938. </w:t>
      </w:r>
      <w:r w:rsidRPr="007D68A4">
        <w:rPr>
          <w:rFonts w:ascii="Times" w:hAnsi="Times"/>
          <w:noProof/>
          <w:lang w:val="en-GB"/>
        </w:rPr>
        <w:lastRenderedPageBreak/>
        <w:t>https://doi.org/10.5194/esd-12-919-2021</w:t>
      </w:r>
    </w:p>
    <w:p w14:paraId="7A2FE7D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Nicolai-Shaw, N., Zscheischler, J., Hirschi, M., Gudmundsson, L., &amp; Seneviratne, S. I. (2017). A drought event composite analysis using satellite remote-sensing based soil moisture. </w:t>
      </w:r>
      <w:r w:rsidRPr="007D68A4">
        <w:rPr>
          <w:rFonts w:ascii="Times" w:hAnsi="Times"/>
          <w:i/>
          <w:iCs/>
          <w:noProof/>
          <w:lang w:val="en-GB"/>
        </w:rPr>
        <w:t>Remote Sensing of Environment</w:t>
      </w:r>
      <w:r w:rsidRPr="007D68A4">
        <w:rPr>
          <w:rFonts w:ascii="Times" w:hAnsi="Times"/>
          <w:noProof/>
          <w:lang w:val="en-GB"/>
        </w:rPr>
        <w:t xml:space="preserve">, </w:t>
      </w:r>
      <w:r w:rsidRPr="007D68A4">
        <w:rPr>
          <w:rFonts w:ascii="Times" w:hAnsi="Times"/>
          <w:i/>
          <w:iCs/>
          <w:noProof/>
          <w:lang w:val="en-GB"/>
        </w:rPr>
        <w:t>203</w:t>
      </w:r>
      <w:r w:rsidRPr="007D68A4">
        <w:rPr>
          <w:rFonts w:ascii="Times" w:hAnsi="Times"/>
          <w:noProof/>
          <w:lang w:val="en-GB"/>
        </w:rPr>
        <w:t>, 216–225. https://doi.org/10.1016/j.rse.2017.06.014</w:t>
      </w:r>
    </w:p>
    <w:p w14:paraId="1ADE48C6"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Novick, K. A., Ficklin, D. L., Baldocchi, D., Davis, K. J., Ghezzehei, T. A., Konings, A. G., MacBean, N., Raoult, N., Scott, R. L., Shi, Y., Sulman, B. N., &amp; Wood, J. D. (2022). Confronting the water potential information gap. </w:t>
      </w:r>
      <w:r w:rsidRPr="007D68A4">
        <w:rPr>
          <w:rFonts w:ascii="Times" w:hAnsi="Times"/>
          <w:i/>
          <w:iCs/>
          <w:noProof/>
          <w:lang w:val="en-GB"/>
        </w:rPr>
        <w:t>Nature Geoscience</w:t>
      </w:r>
      <w:r w:rsidRPr="007D68A4">
        <w:rPr>
          <w:rFonts w:ascii="Times" w:hAnsi="Times"/>
          <w:noProof/>
          <w:lang w:val="en-GB"/>
        </w:rPr>
        <w:t xml:space="preserve">, </w:t>
      </w:r>
      <w:r w:rsidRPr="007D68A4">
        <w:rPr>
          <w:rFonts w:ascii="Times" w:hAnsi="Times"/>
          <w:i/>
          <w:iCs/>
          <w:noProof/>
          <w:lang w:val="en-GB"/>
        </w:rPr>
        <w:t>15</w:t>
      </w:r>
      <w:r w:rsidRPr="007D68A4">
        <w:rPr>
          <w:rFonts w:ascii="Times" w:hAnsi="Times"/>
          <w:noProof/>
          <w:lang w:val="en-GB"/>
        </w:rPr>
        <w:t>(3), 158–164. https://doi.org/10.1038/s41561-022-00909-2</w:t>
      </w:r>
    </w:p>
    <w:p w14:paraId="5C9A9EC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Novick, K. A., Ficklin, D. L., Stoy, P. C., Williams, C. A., Bohrer, G., Oishi, A. C., Papuga, S. A., Blanken, P. D., Noormets, A., Sulman, B. N., Scott, R. L., Wang, L., &amp; Phillips, R. P. (2016). The increasing importance of atmospheric demand for ecosystem water and carbon fluxes. </w:t>
      </w:r>
      <w:r w:rsidRPr="007D68A4">
        <w:rPr>
          <w:rFonts w:ascii="Times" w:hAnsi="Times"/>
          <w:i/>
          <w:iCs/>
          <w:noProof/>
          <w:lang w:val="en-GB"/>
        </w:rPr>
        <w:t>Nature Climate Change</w:t>
      </w:r>
      <w:r w:rsidRPr="007D68A4">
        <w:rPr>
          <w:rFonts w:ascii="Times" w:hAnsi="Times"/>
          <w:noProof/>
          <w:lang w:val="en-GB"/>
        </w:rPr>
        <w:t xml:space="preserve">, </w:t>
      </w:r>
      <w:r w:rsidRPr="007D68A4">
        <w:rPr>
          <w:rFonts w:ascii="Times" w:hAnsi="Times"/>
          <w:i/>
          <w:iCs/>
          <w:noProof/>
          <w:lang w:val="en-GB"/>
        </w:rPr>
        <w:t>6</w:t>
      </w:r>
      <w:r w:rsidRPr="007D68A4">
        <w:rPr>
          <w:rFonts w:ascii="Times" w:hAnsi="Times"/>
          <w:noProof/>
          <w:lang w:val="en-GB"/>
        </w:rPr>
        <w:t>(11), 1023–1027. https://doi.org/10.1038/nclimate3114</w:t>
      </w:r>
    </w:p>
    <w:p w14:paraId="32CA4A1B"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Orth, R., Koster, R. D., &amp; Seneviratne, S. I. (2013). Inferring soil moisture memory from streamflow observations using a simple water balance model. </w:t>
      </w:r>
      <w:r w:rsidRPr="007D68A4">
        <w:rPr>
          <w:rFonts w:ascii="Times" w:hAnsi="Times"/>
          <w:i/>
          <w:iCs/>
          <w:noProof/>
          <w:lang w:val="en-GB"/>
        </w:rPr>
        <w:t>Journal of Hydrometeorology</w:t>
      </w:r>
      <w:r w:rsidRPr="007D68A4">
        <w:rPr>
          <w:rFonts w:ascii="Times" w:hAnsi="Times"/>
          <w:noProof/>
          <w:lang w:val="en-GB"/>
        </w:rPr>
        <w:t xml:space="preserve">, </w:t>
      </w:r>
      <w:r w:rsidRPr="007D68A4">
        <w:rPr>
          <w:rFonts w:ascii="Times" w:hAnsi="Times"/>
          <w:i/>
          <w:iCs/>
          <w:noProof/>
          <w:lang w:val="en-GB"/>
        </w:rPr>
        <w:t>14</w:t>
      </w:r>
      <w:r w:rsidRPr="007D68A4">
        <w:rPr>
          <w:rFonts w:ascii="Times" w:hAnsi="Times"/>
          <w:noProof/>
          <w:lang w:val="en-GB"/>
        </w:rPr>
        <w:t>(6), 1773–1790. https://doi.org/10.1175/JHM-D-12-099.1</w:t>
      </w:r>
    </w:p>
    <w:p w14:paraId="1589B36B"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Pastorello, G., Trotta, C., Canfora, E., Chu, H., Christianson, D., Cheah, Y.-W., Poindexter, C., Chen, J., Elbashandy, A., Humphrey, M., Isaac, P., Polidori, D., Ribeca, A., van Ingen, C., Zhang, L., Amiro, B., Ammann, C., Arain, M. A., Ardö, J., … Papale, D. (2020). The FLUXNET2015 dataset and the ONEFlux processing pipeline for eddy covariance data. </w:t>
      </w:r>
      <w:r w:rsidRPr="007D68A4">
        <w:rPr>
          <w:rFonts w:ascii="Times" w:hAnsi="Times"/>
          <w:i/>
          <w:iCs/>
          <w:noProof/>
          <w:lang w:val="en-GB"/>
        </w:rPr>
        <w:t>Scientific Data</w:t>
      </w:r>
      <w:r w:rsidRPr="007D68A4">
        <w:rPr>
          <w:rFonts w:ascii="Times" w:hAnsi="Times"/>
          <w:noProof/>
          <w:lang w:val="en-GB"/>
        </w:rPr>
        <w:t xml:space="preserve">, </w:t>
      </w:r>
      <w:r w:rsidRPr="007D68A4">
        <w:rPr>
          <w:rFonts w:ascii="Times" w:hAnsi="Times"/>
          <w:i/>
          <w:iCs/>
          <w:noProof/>
          <w:lang w:val="en-GB"/>
        </w:rPr>
        <w:t>7</w:t>
      </w:r>
      <w:r w:rsidRPr="007D68A4">
        <w:rPr>
          <w:rFonts w:ascii="Times" w:hAnsi="Times"/>
          <w:noProof/>
          <w:lang w:val="en-GB"/>
        </w:rPr>
        <w:t>(1), 225. https://doi.org/10.1038/s41597-020-0534-3</w:t>
      </w:r>
    </w:p>
    <w:p w14:paraId="5EB4DFE5"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Plaut, J. A., Yepez, E. A., Hill, J., Pangle, R., Sperry, J. S., Pockman, W. T., &amp; Mcdowell, N. G. (2012). Hydraulic limits preceding mortality in a piñon-juniper woodland under experimental drought. </w:t>
      </w:r>
      <w:r w:rsidRPr="007D68A4">
        <w:rPr>
          <w:rFonts w:ascii="Times" w:hAnsi="Times"/>
          <w:i/>
          <w:iCs/>
          <w:noProof/>
          <w:lang w:val="en-GB"/>
        </w:rPr>
        <w:t>Plant, Cell &amp; Environment</w:t>
      </w:r>
      <w:r w:rsidRPr="007D68A4">
        <w:rPr>
          <w:rFonts w:ascii="Times" w:hAnsi="Times"/>
          <w:noProof/>
          <w:lang w:val="en-GB"/>
        </w:rPr>
        <w:t xml:space="preserve">, </w:t>
      </w:r>
      <w:r w:rsidRPr="007D68A4">
        <w:rPr>
          <w:rFonts w:ascii="Times" w:hAnsi="Times"/>
          <w:i/>
          <w:iCs/>
          <w:noProof/>
          <w:lang w:val="en-GB"/>
        </w:rPr>
        <w:t>35</w:t>
      </w:r>
      <w:r w:rsidRPr="007D68A4">
        <w:rPr>
          <w:rFonts w:ascii="Times" w:hAnsi="Times"/>
          <w:noProof/>
          <w:lang w:val="en-GB"/>
        </w:rPr>
        <w:t xml:space="preserve">(9), 1601–1617. </w:t>
      </w:r>
      <w:r w:rsidRPr="007D68A4">
        <w:rPr>
          <w:rFonts w:ascii="Times" w:hAnsi="Times"/>
          <w:noProof/>
          <w:lang w:val="en-GB"/>
        </w:rPr>
        <w:lastRenderedPageBreak/>
        <w:t>https://doi.org/10.1111/j.1365-3040.2012.02512.x</w:t>
      </w:r>
    </w:p>
    <w:p w14:paraId="5BFE2DBB"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Poulter, B., Frank, D., Ciais, P., Myneni, R. B., Andela, N., Bi, J., Broquet, G., Canadell, J. G., Chevallier, F., Liu, Y. Y., Running, S. W., Sitch, S., &amp; Van Der Werf, G. R. (2014). Contribution of semi-arid ecosystems to interannual variability of the global carbon cycle. </w:t>
      </w:r>
      <w:r w:rsidRPr="007D68A4">
        <w:rPr>
          <w:rFonts w:ascii="Times" w:hAnsi="Times"/>
          <w:i/>
          <w:iCs/>
          <w:noProof/>
          <w:lang w:val="en-GB"/>
        </w:rPr>
        <w:t>Nature</w:t>
      </w:r>
      <w:r w:rsidRPr="007D68A4">
        <w:rPr>
          <w:rFonts w:ascii="Times" w:hAnsi="Times"/>
          <w:noProof/>
          <w:lang w:val="en-GB"/>
        </w:rPr>
        <w:t xml:space="preserve">, </w:t>
      </w:r>
      <w:r w:rsidRPr="007D68A4">
        <w:rPr>
          <w:rFonts w:ascii="Times" w:hAnsi="Times"/>
          <w:i/>
          <w:iCs/>
          <w:noProof/>
          <w:lang w:val="en-GB"/>
        </w:rPr>
        <w:t>509</w:t>
      </w:r>
      <w:r w:rsidRPr="007D68A4">
        <w:rPr>
          <w:rFonts w:ascii="Times" w:hAnsi="Times"/>
          <w:noProof/>
          <w:lang w:val="en-GB"/>
        </w:rPr>
        <w:t>(7502), 600–603. https://doi.org/10.1038/nature13376</w:t>
      </w:r>
    </w:p>
    <w:p w14:paraId="412D3B1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Prentice, I. C., Liang, X., Medlyn, B. E., &amp; Wang, Y. P. (2015). Reliable, robust and realistic: The three R’s of next-generation land-surface modelling. </w:t>
      </w:r>
      <w:r w:rsidRPr="007D68A4">
        <w:rPr>
          <w:rFonts w:ascii="Times" w:hAnsi="Times"/>
          <w:i/>
          <w:iCs/>
          <w:noProof/>
          <w:lang w:val="en-GB"/>
        </w:rPr>
        <w:t>Atmospheric Chemistry and Physics</w:t>
      </w:r>
      <w:r w:rsidRPr="007D68A4">
        <w:rPr>
          <w:rFonts w:ascii="Times" w:hAnsi="Times"/>
          <w:noProof/>
          <w:lang w:val="en-GB"/>
        </w:rPr>
        <w:t xml:space="preserve">, </w:t>
      </w:r>
      <w:r w:rsidRPr="007D68A4">
        <w:rPr>
          <w:rFonts w:ascii="Times" w:hAnsi="Times"/>
          <w:i/>
          <w:iCs/>
          <w:noProof/>
          <w:lang w:val="en-GB"/>
        </w:rPr>
        <w:t>15</w:t>
      </w:r>
      <w:r w:rsidRPr="007D68A4">
        <w:rPr>
          <w:rFonts w:ascii="Times" w:hAnsi="Times"/>
          <w:noProof/>
          <w:lang w:val="en-GB"/>
        </w:rPr>
        <w:t>(10), 5987–6005. https://doi.org/10.5194/acp-15-5987-2015</w:t>
      </w:r>
    </w:p>
    <w:p w14:paraId="7F40F197"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Rempe, D. M., &amp; Dietrich, W. E. (2018). Direct observations of rock moisture, a hidden component of the hydrologic cycle. </w:t>
      </w:r>
      <w:r w:rsidRPr="007D68A4">
        <w:rPr>
          <w:rFonts w:ascii="Times" w:hAnsi="Times"/>
          <w:i/>
          <w:iCs/>
          <w:noProof/>
          <w:lang w:val="en-GB"/>
        </w:rPr>
        <w:t>Proceedings of the National Academy of Sciences of the United States of America</w:t>
      </w:r>
      <w:r w:rsidRPr="007D68A4">
        <w:rPr>
          <w:rFonts w:ascii="Times" w:hAnsi="Times"/>
          <w:noProof/>
          <w:lang w:val="en-GB"/>
        </w:rPr>
        <w:t xml:space="preserve">, </w:t>
      </w:r>
      <w:r w:rsidRPr="007D68A4">
        <w:rPr>
          <w:rFonts w:ascii="Times" w:hAnsi="Times"/>
          <w:i/>
          <w:iCs/>
          <w:noProof/>
          <w:lang w:val="en-GB"/>
        </w:rPr>
        <w:t>115</w:t>
      </w:r>
      <w:r w:rsidRPr="007D68A4">
        <w:rPr>
          <w:rFonts w:ascii="Times" w:hAnsi="Times"/>
          <w:noProof/>
          <w:lang w:val="en-GB"/>
        </w:rPr>
        <w:t>(11), 2664–2669. https://doi.org/10.1073/pnas.1800141115</w:t>
      </w:r>
    </w:p>
    <w:p w14:paraId="798120F1"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Rodell, M., Houser, P. R., Jambor, U., Gottschalck, J., Mitchell, K., Meng, C. J., Arsenault, K., Cosgrove, B., Radakovich, J., Bosilovich, M., Entin, J. K., Walker, J. P., Lohmann, D., &amp; Toll, D. (2004). The Global Land Data Assimilation System. </w:t>
      </w:r>
      <w:r w:rsidRPr="007D68A4">
        <w:rPr>
          <w:rFonts w:ascii="Times" w:hAnsi="Times"/>
          <w:i/>
          <w:iCs/>
          <w:noProof/>
          <w:lang w:val="en-GB"/>
        </w:rPr>
        <w:t>Bulletin of the American Meteorological Society</w:t>
      </w:r>
      <w:r w:rsidRPr="007D68A4">
        <w:rPr>
          <w:rFonts w:ascii="Times" w:hAnsi="Times"/>
          <w:noProof/>
          <w:lang w:val="en-GB"/>
        </w:rPr>
        <w:t xml:space="preserve">, </w:t>
      </w:r>
      <w:r w:rsidRPr="007D68A4">
        <w:rPr>
          <w:rFonts w:ascii="Times" w:hAnsi="Times"/>
          <w:i/>
          <w:iCs/>
          <w:noProof/>
          <w:lang w:val="en-GB"/>
        </w:rPr>
        <w:t>85</w:t>
      </w:r>
      <w:r w:rsidRPr="007D68A4">
        <w:rPr>
          <w:rFonts w:ascii="Times" w:hAnsi="Times"/>
          <w:noProof/>
          <w:lang w:val="en-GB"/>
        </w:rPr>
        <w:t>(3), 381–394. https://doi.org/10.1175/BAMS-85-3-381</w:t>
      </w:r>
    </w:p>
    <w:p w14:paraId="69D9BDC0"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Ruddell, B. L., &amp; Kumar, P. (2009). Ecohydrologic process networks: 1. Identification. </w:t>
      </w:r>
      <w:r w:rsidRPr="007D68A4">
        <w:rPr>
          <w:rFonts w:ascii="Times" w:hAnsi="Times"/>
          <w:i/>
          <w:iCs/>
          <w:noProof/>
          <w:lang w:val="en-GB"/>
        </w:rPr>
        <w:t>Water Resources Research</w:t>
      </w:r>
      <w:r w:rsidRPr="007D68A4">
        <w:rPr>
          <w:rFonts w:ascii="Times" w:hAnsi="Times"/>
          <w:noProof/>
          <w:lang w:val="en-GB"/>
        </w:rPr>
        <w:t xml:space="preserve">, </w:t>
      </w:r>
      <w:r w:rsidRPr="007D68A4">
        <w:rPr>
          <w:rFonts w:ascii="Times" w:hAnsi="Times"/>
          <w:i/>
          <w:iCs/>
          <w:noProof/>
          <w:lang w:val="en-GB"/>
        </w:rPr>
        <w:t>45</w:t>
      </w:r>
      <w:r w:rsidRPr="007D68A4">
        <w:rPr>
          <w:rFonts w:ascii="Times" w:hAnsi="Times"/>
          <w:noProof/>
          <w:lang w:val="en-GB"/>
        </w:rPr>
        <w:t>(3). https://doi.org/10.1029/2008WR007279</w:t>
      </w:r>
    </w:p>
    <w:p w14:paraId="615166DC"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Salvucci, G. D., &amp; Entekhabi, D. (1994). Equivalent steady soil moisture profile and the time compression approximation in water balance modeling. </w:t>
      </w:r>
      <w:r w:rsidRPr="007D68A4">
        <w:rPr>
          <w:rFonts w:ascii="Times" w:hAnsi="Times"/>
          <w:i/>
          <w:iCs/>
          <w:noProof/>
          <w:lang w:val="en-GB"/>
        </w:rPr>
        <w:t>Water Resources Research</w:t>
      </w:r>
      <w:r w:rsidRPr="007D68A4">
        <w:rPr>
          <w:rFonts w:ascii="Times" w:hAnsi="Times"/>
          <w:noProof/>
          <w:lang w:val="en-GB"/>
        </w:rPr>
        <w:t xml:space="preserve">, </w:t>
      </w:r>
      <w:r w:rsidRPr="007D68A4">
        <w:rPr>
          <w:rFonts w:ascii="Times" w:hAnsi="Times"/>
          <w:i/>
          <w:iCs/>
          <w:noProof/>
          <w:lang w:val="en-GB"/>
        </w:rPr>
        <w:t>30</w:t>
      </w:r>
      <w:r w:rsidRPr="007D68A4">
        <w:rPr>
          <w:rFonts w:ascii="Times" w:hAnsi="Times"/>
          <w:noProof/>
          <w:lang w:val="en-GB"/>
        </w:rPr>
        <w:t>(10), 2737–2749.</w:t>
      </w:r>
    </w:p>
    <w:p w14:paraId="0AE3E649"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Schlemmer, L., Schär, C., Lüthi, D., &amp; Strebel, L. (2018). A Groundwater and Runoff Formulation for Weather and Climate Models. </w:t>
      </w:r>
      <w:r w:rsidRPr="007D68A4">
        <w:rPr>
          <w:rFonts w:ascii="Times" w:hAnsi="Times"/>
          <w:i/>
          <w:iCs/>
          <w:noProof/>
          <w:lang w:val="en-GB"/>
        </w:rPr>
        <w:t>Journal of Advances in Modeling Earth Systems</w:t>
      </w:r>
      <w:r w:rsidRPr="007D68A4">
        <w:rPr>
          <w:rFonts w:ascii="Times" w:hAnsi="Times"/>
          <w:noProof/>
          <w:lang w:val="en-GB"/>
        </w:rPr>
        <w:t xml:space="preserve">, </w:t>
      </w:r>
      <w:r w:rsidRPr="007D68A4">
        <w:rPr>
          <w:rFonts w:ascii="Times" w:hAnsi="Times"/>
          <w:i/>
          <w:iCs/>
          <w:noProof/>
          <w:lang w:val="en-GB"/>
        </w:rPr>
        <w:t>10</w:t>
      </w:r>
      <w:r w:rsidRPr="007D68A4">
        <w:rPr>
          <w:rFonts w:ascii="Times" w:hAnsi="Times"/>
          <w:noProof/>
          <w:lang w:val="en-GB"/>
        </w:rPr>
        <w:t>(8), 1809–1832. https://doi.org/10.1029/2017MS001260</w:t>
      </w:r>
    </w:p>
    <w:p w14:paraId="64062242"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lastRenderedPageBreak/>
        <w:t xml:space="preserve">Schwalm, C. R., Williams, C. A., Schaefer, K., Arneth, A., Bonal, D., Buchmann, N., Chen, J., Law, B., Lindroth, A., Luyssaert, S., Reichstein, M., &amp; Richardson, A. D. (2010). Assimilation exceeds respiration sensitivity to drought: A FLUXNET synthesis. </w:t>
      </w:r>
      <w:r w:rsidRPr="007D68A4">
        <w:rPr>
          <w:rFonts w:ascii="Times" w:hAnsi="Times"/>
          <w:i/>
          <w:iCs/>
          <w:noProof/>
          <w:lang w:val="en-GB"/>
        </w:rPr>
        <w:t>Global Change Biology</w:t>
      </w:r>
      <w:r w:rsidRPr="007D68A4">
        <w:rPr>
          <w:rFonts w:ascii="Times" w:hAnsi="Times"/>
          <w:noProof/>
          <w:lang w:val="en-GB"/>
        </w:rPr>
        <w:t xml:space="preserve">, </w:t>
      </w:r>
      <w:r w:rsidRPr="007D68A4">
        <w:rPr>
          <w:rFonts w:ascii="Times" w:hAnsi="Times"/>
          <w:i/>
          <w:iCs/>
          <w:noProof/>
          <w:lang w:val="en-GB"/>
        </w:rPr>
        <w:t>16</w:t>
      </w:r>
      <w:r w:rsidRPr="007D68A4">
        <w:rPr>
          <w:rFonts w:ascii="Times" w:hAnsi="Times"/>
          <w:noProof/>
          <w:lang w:val="en-GB"/>
        </w:rPr>
        <w:t>(2), 657–670. https://doi.org/10.1111/j.1365-2486.2009.01991.x</w:t>
      </w:r>
    </w:p>
    <w:p w14:paraId="5A5D3077"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Seneviratne, S.I., Zhang, X., Adnan, M., Badi, W., Dereczynski, C., Luca, A. Di, Ghosh, S., Iskandar, I., Kossin, J., Lewis, S., Otto, F., Pinto, I., Satoh, M., Vicente-Serrano, S. M., Wehner, M., &amp; Zhou, B. (2021). Weather and Climate Extreme Events in a Changing Climate. </w:t>
      </w:r>
      <w:r w:rsidRPr="007D68A4">
        <w:rPr>
          <w:rFonts w:ascii="Times" w:hAnsi="Times"/>
          <w:i/>
          <w:iCs/>
          <w:noProof/>
          <w:lang w:val="en-GB"/>
        </w:rPr>
        <w:t>Climate Change 2021: The Physical Science Basis. Contribution of Working Group I to the Sixth Assessment Report of the Intergovernmental Panel on Climate Change</w:t>
      </w:r>
      <w:r w:rsidRPr="007D68A4">
        <w:rPr>
          <w:rFonts w:ascii="Times" w:hAnsi="Times"/>
          <w:noProof/>
          <w:lang w:val="en-GB"/>
        </w:rPr>
        <w:t xml:space="preserve">, </w:t>
      </w:r>
      <w:r w:rsidRPr="007D68A4">
        <w:rPr>
          <w:rFonts w:ascii="Times" w:hAnsi="Times"/>
          <w:i/>
          <w:iCs/>
          <w:noProof/>
          <w:lang w:val="en-GB"/>
        </w:rPr>
        <w:t>Cambridge</w:t>
      </w:r>
      <w:r w:rsidRPr="007D68A4">
        <w:rPr>
          <w:rFonts w:ascii="Times" w:hAnsi="Times"/>
          <w:noProof/>
          <w:lang w:val="en-GB"/>
        </w:rPr>
        <w:t>(In Press.).</w:t>
      </w:r>
    </w:p>
    <w:p w14:paraId="4419340D"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Seneviratne, Sonia I., Corti, T., Davin, E. L., Hirschi, M., Jaeger, E. B., Lehner, I., Orlowsky, B., &amp; Teuling, A. J. (2010). Investigating soil moisture-climate interactions in a changing climate: A review. </w:t>
      </w:r>
      <w:r w:rsidRPr="007D68A4">
        <w:rPr>
          <w:rFonts w:ascii="Times" w:hAnsi="Times"/>
          <w:i/>
          <w:iCs/>
          <w:noProof/>
          <w:lang w:val="en-GB"/>
        </w:rPr>
        <w:t>Earth-Science Reviews</w:t>
      </w:r>
      <w:r w:rsidRPr="007D68A4">
        <w:rPr>
          <w:rFonts w:ascii="Times" w:hAnsi="Times"/>
          <w:noProof/>
          <w:lang w:val="en-GB"/>
        </w:rPr>
        <w:t xml:space="preserve">, </w:t>
      </w:r>
      <w:r w:rsidRPr="007D68A4">
        <w:rPr>
          <w:rFonts w:ascii="Times" w:hAnsi="Times"/>
          <w:i/>
          <w:iCs/>
          <w:noProof/>
          <w:lang w:val="en-GB"/>
        </w:rPr>
        <w:t>99</w:t>
      </w:r>
      <w:r w:rsidRPr="007D68A4">
        <w:rPr>
          <w:rFonts w:ascii="Times" w:hAnsi="Times"/>
          <w:noProof/>
          <w:lang w:val="en-GB"/>
        </w:rPr>
        <w:t>(3–4), 125–161. https://doi.org/10.1016/j.earscirev.2010.02.004</w:t>
      </w:r>
    </w:p>
    <w:p w14:paraId="15EEA301"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Stocker, B. D., Zscheischler, J., Keenan, T. F., Prentice, I. C., Peñuelas, J., &amp; Seneviratne, S. I. (2018). Quantifying soil moisture impacts on light use efficiency across biomes. </w:t>
      </w:r>
      <w:r w:rsidRPr="007D68A4">
        <w:rPr>
          <w:rFonts w:ascii="Times" w:hAnsi="Times"/>
          <w:i/>
          <w:iCs/>
          <w:noProof/>
          <w:lang w:val="en-GB"/>
        </w:rPr>
        <w:t>New Phytologist</w:t>
      </w:r>
      <w:r w:rsidRPr="007D68A4">
        <w:rPr>
          <w:rFonts w:ascii="Times" w:hAnsi="Times"/>
          <w:noProof/>
          <w:lang w:val="en-GB"/>
        </w:rPr>
        <w:t xml:space="preserve">, </w:t>
      </w:r>
      <w:r w:rsidRPr="007D68A4">
        <w:rPr>
          <w:rFonts w:ascii="Times" w:hAnsi="Times"/>
          <w:i/>
          <w:iCs/>
          <w:noProof/>
          <w:lang w:val="en-GB"/>
        </w:rPr>
        <w:t>218</w:t>
      </w:r>
      <w:r w:rsidRPr="007D68A4">
        <w:rPr>
          <w:rFonts w:ascii="Times" w:hAnsi="Times"/>
          <w:noProof/>
          <w:lang w:val="en-GB"/>
        </w:rPr>
        <w:t>(4), 1430–1449. https://doi.org/10.1111/nph.15123</w:t>
      </w:r>
    </w:p>
    <w:p w14:paraId="7EF00D64"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Stojnić, S., Suchocka, M., Benito-Garzón, M., Torres-Ruiz, J. M., Cochard, H., Bolte, A., Cocozza, C., Cvjetković, B., De Luis, M., Martinez-Vilalta, J., Ræbild, A., Tognetti, R., &amp; Delzon, S. (2018). Variation in xylem vulnerability to embolism in European beech from geographically marginal populations. </w:t>
      </w:r>
      <w:r w:rsidRPr="007D68A4">
        <w:rPr>
          <w:rFonts w:ascii="Times" w:hAnsi="Times"/>
          <w:i/>
          <w:iCs/>
          <w:noProof/>
          <w:lang w:val="en-GB"/>
        </w:rPr>
        <w:t>Tree Physiology</w:t>
      </w:r>
      <w:r w:rsidRPr="007D68A4">
        <w:rPr>
          <w:rFonts w:ascii="Times" w:hAnsi="Times"/>
          <w:noProof/>
          <w:lang w:val="en-GB"/>
        </w:rPr>
        <w:t xml:space="preserve">, </w:t>
      </w:r>
      <w:r w:rsidRPr="007D68A4">
        <w:rPr>
          <w:rFonts w:ascii="Times" w:hAnsi="Times"/>
          <w:i/>
          <w:iCs/>
          <w:noProof/>
          <w:lang w:val="en-GB"/>
        </w:rPr>
        <w:t>38</w:t>
      </w:r>
      <w:r w:rsidRPr="007D68A4">
        <w:rPr>
          <w:rFonts w:ascii="Times" w:hAnsi="Times"/>
          <w:noProof/>
          <w:lang w:val="en-GB"/>
        </w:rPr>
        <w:t>(2), 173–185. https://doi.org/10.1093/treephys/tpx128</w:t>
      </w:r>
    </w:p>
    <w:p w14:paraId="5A3E9FBA"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Teuling, A. J., Seneviratne, S. I., Williams, C., &amp; Troch, P. A. (2006). Observed timescales of evapotranspiration response to soil moisture. </w:t>
      </w:r>
      <w:r w:rsidRPr="007D68A4">
        <w:rPr>
          <w:rFonts w:ascii="Times" w:hAnsi="Times"/>
          <w:i/>
          <w:iCs/>
          <w:noProof/>
          <w:lang w:val="en-GB"/>
        </w:rPr>
        <w:t>Geophysical Research Letters</w:t>
      </w:r>
      <w:r w:rsidRPr="007D68A4">
        <w:rPr>
          <w:rFonts w:ascii="Times" w:hAnsi="Times"/>
          <w:noProof/>
          <w:lang w:val="en-GB"/>
        </w:rPr>
        <w:t xml:space="preserve">, </w:t>
      </w:r>
      <w:r w:rsidRPr="007D68A4">
        <w:rPr>
          <w:rFonts w:ascii="Times" w:hAnsi="Times"/>
          <w:i/>
          <w:iCs/>
          <w:noProof/>
          <w:lang w:val="en-GB"/>
        </w:rPr>
        <w:t>33</w:t>
      </w:r>
      <w:r w:rsidRPr="007D68A4">
        <w:rPr>
          <w:rFonts w:ascii="Times" w:hAnsi="Times"/>
          <w:noProof/>
          <w:lang w:val="en-GB"/>
        </w:rPr>
        <w:t>(23), 0–4. https://doi.org/10.1029/2006GL028178</w:t>
      </w:r>
    </w:p>
    <w:p w14:paraId="2F8279B7"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lastRenderedPageBreak/>
        <w:t xml:space="preserve">Teuling, Adriaan J, Seneviratne, S. I., Stöckli, R., Reichstein, M., Moors, E., Ciais, P., Luyssaert, S., Van Den Hurk, B., Ammann, C., Bernhofer, C., Dellwik, E., Gianelle, D., Gielen, B., Grünwald, T., Klumpp, K., Montagnani, L., Moureaux, C., Sottocornola, M., &amp; Wohlfahrt, G. (2010). Contrasting response of European forest and grassland energy exchange to heatwaves. </w:t>
      </w:r>
      <w:r w:rsidRPr="007D68A4">
        <w:rPr>
          <w:rFonts w:ascii="Times" w:hAnsi="Times"/>
          <w:i/>
          <w:iCs/>
          <w:noProof/>
          <w:lang w:val="en-GB"/>
        </w:rPr>
        <w:t>Nature Geoscience</w:t>
      </w:r>
      <w:r w:rsidRPr="007D68A4">
        <w:rPr>
          <w:rFonts w:ascii="Times" w:hAnsi="Times"/>
          <w:noProof/>
          <w:lang w:val="en-GB"/>
        </w:rPr>
        <w:t>. https://doi.org/10.1038/NGEO950</w:t>
      </w:r>
    </w:p>
    <w:p w14:paraId="3B841E79"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Thompson, S. E., Harman, C. J., Konings, A. G., Sivapalan, M., Neal, A., &amp; Troch, P. A. (2011). Comparative hydrology across AmeriFlux sites: The variable roles of climate, vegetation, and groundwater. </w:t>
      </w:r>
      <w:r w:rsidRPr="007D68A4">
        <w:rPr>
          <w:rFonts w:ascii="Times" w:hAnsi="Times"/>
          <w:i/>
          <w:iCs/>
          <w:noProof/>
          <w:lang w:val="en-GB"/>
        </w:rPr>
        <w:t>Water Resources Research</w:t>
      </w:r>
      <w:r w:rsidRPr="007D68A4">
        <w:rPr>
          <w:rFonts w:ascii="Times" w:hAnsi="Times"/>
          <w:noProof/>
          <w:lang w:val="en-GB"/>
        </w:rPr>
        <w:t xml:space="preserve">, </w:t>
      </w:r>
      <w:r w:rsidRPr="007D68A4">
        <w:rPr>
          <w:rFonts w:ascii="Times" w:hAnsi="Times"/>
          <w:i/>
          <w:iCs/>
          <w:noProof/>
          <w:lang w:val="en-GB"/>
        </w:rPr>
        <w:t>47</w:t>
      </w:r>
      <w:r w:rsidRPr="007D68A4">
        <w:rPr>
          <w:rFonts w:ascii="Times" w:hAnsi="Times"/>
          <w:noProof/>
          <w:lang w:val="en-GB"/>
        </w:rPr>
        <w:t>(7), 1–17. https://doi.org/10.1029/2010WR009797</w:t>
      </w:r>
    </w:p>
    <w:p w14:paraId="5691DC40"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Tuck, S. L., Phillips, H. R. P., Hintzen, R. E., Hudson, J. P. W. S., Purvis, A., &amp; N., L. (2014). MODISTools - downloading and processing MODIS remotely sensed data in R. </w:t>
      </w:r>
      <w:r w:rsidRPr="007D68A4">
        <w:rPr>
          <w:rFonts w:ascii="Times" w:hAnsi="Times"/>
          <w:i/>
          <w:iCs/>
          <w:noProof/>
          <w:lang w:val="en-GB"/>
        </w:rPr>
        <w:t>Ecology and Evolution</w:t>
      </w:r>
      <w:r w:rsidRPr="007D68A4">
        <w:rPr>
          <w:rFonts w:ascii="Times" w:hAnsi="Times"/>
          <w:noProof/>
          <w:lang w:val="en-GB"/>
        </w:rPr>
        <w:t xml:space="preserve">, </w:t>
      </w:r>
      <w:r w:rsidRPr="007D68A4">
        <w:rPr>
          <w:rFonts w:ascii="Times" w:hAnsi="Times"/>
          <w:i/>
          <w:iCs/>
          <w:noProof/>
          <w:lang w:val="en-GB"/>
        </w:rPr>
        <w:t>4</w:t>
      </w:r>
      <w:r w:rsidRPr="007D68A4">
        <w:rPr>
          <w:rFonts w:ascii="Times" w:hAnsi="Times"/>
          <w:noProof/>
          <w:lang w:val="en-GB"/>
        </w:rPr>
        <w:t>(24), 4658–4668. https://doi.org/10.1002/ece3.1273</w:t>
      </w:r>
    </w:p>
    <w:p w14:paraId="34BB6A5A"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Tumber-Dávila, S. J., Schenk, H. J., Du, E., &amp; Jackson, R. B. (2022). Plant sizes and shapes above and belowground and their interactions with climate. </w:t>
      </w:r>
      <w:r w:rsidRPr="007D68A4">
        <w:rPr>
          <w:rFonts w:ascii="Times" w:hAnsi="Times"/>
          <w:i/>
          <w:iCs/>
          <w:noProof/>
          <w:lang w:val="en-GB"/>
        </w:rPr>
        <w:t>New Phytologist</w:t>
      </w:r>
      <w:r w:rsidRPr="007D68A4">
        <w:rPr>
          <w:rFonts w:ascii="Times" w:hAnsi="Times"/>
          <w:noProof/>
          <w:lang w:val="en-GB"/>
        </w:rPr>
        <w:t>. https://doi.org/10.1111/nph.18031</w:t>
      </w:r>
    </w:p>
    <w:p w14:paraId="14EBD624"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Van der Molen, M. K., Dolman, A. J., Ciais, P., Eglin, T., Gobron, N., Law, B. E., Meir, P., Peters, W., Phillips, O. L., Reichstein, M., Chen, T., Dekker, S. C., Doubková, M., Friedl, M. A., Jung, M., van den Hurk, B. J. J. M., de Jeu, R. A. M., Kruijt, B., Ohta, T., … Wang, G. (2011). Drought and ecosystem carbon cycling. In </w:t>
      </w:r>
      <w:r w:rsidRPr="007D68A4">
        <w:rPr>
          <w:rFonts w:ascii="Times" w:hAnsi="Times"/>
          <w:i/>
          <w:iCs/>
          <w:noProof/>
          <w:lang w:val="en-GB"/>
        </w:rPr>
        <w:t>Agricultural and Forest Meteorology</w:t>
      </w:r>
      <w:r w:rsidRPr="007D68A4">
        <w:rPr>
          <w:rFonts w:ascii="Times" w:hAnsi="Times"/>
          <w:noProof/>
          <w:lang w:val="en-GB"/>
        </w:rPr>
        <w:t xml:space="preserve"> (Vol. 151, Issue 7, pp. 765–773). Elsevier. https://doi.org/10.1016/j.agrformet.2011.01.018</w:t>
      </w:r>
    </w:p>
    <w:p w14:paraId="3682D595"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Venables, W. N., &amp; Ripley, B. D. (2002). </w:t>
      </w:r>
      <w:r w:rsidRPr="007D68A4">
        <w:rPr>
          <w:rFonts w:ascii="Times" w:hAnsi="Times"/>
          <w:i/>
          <w:iCs/>
          <w:noProof/>
          <w:lang w:val="en-GB"/>
        </w:rPr>
        <w:t>Modern Applied Statistics with S</w:t>
      </w:r>
      <w:r w:rsidRPr="007D68A4">
        <w:rPr>
          <w:rFonts w:ascii="Times" w:hAnsi="Times"/>
          <w:noProof/>
          <w:lang w:val="en-GB"/>
        </w:rPr>
        <w:t xml:space="preserve"> (Fourth). Springer. https://www.stats.ox.ac.uk/pub/MASS4/</w:t>
      </w:r>
    </w:p>
    <w:p w14:paraId="544878F0"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Wieder, W. R., Boehnert, J., Bonan, G. B., &amp; Langseth., M. (2014). </w:t>
      </w:r>
      <w:r w:rsidRPr="007D68A4">
        <w:rPr>
          <w:rFonts w:ascii="Times" w:hAnsi="Times"/>
          <w:i/>
          <w:iCs/>
          <w:noProof/>
          <w:lang w:val="en-GB"/>
        </w:rPr>
        <w:t>Regridded Harmonized World Soil Database v1.2</w:t>
      </w:r>
      <w:r w:rsidRPr="007D68A4">
        <w:rPr>
          <w:rFonts w:ascii="Times" w:hAnsi="Times"/>
          <w:noProof/>
          <w:lang w:val="en-GB"/>
        </w:rPr>
        <w:t>. ORNL DAAC, Oak Ridge, Tennessee, USA.</w:t>
      </w:r>
    </w:p>
    <w:p w14:paraId="7B5477C9"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lastRenderedPageBreak/>
        <w:t xml:space="preserve">Zhan, S., Song, C., Wang, J., Sheng, Y., &amp; Quan, J. (2019). A Global Assessment of Terrestrial Evapotranspiration Increase Due to Surface Water Area Change. </w:t>
      </w:r>
      <w:r w:rsidRPr="007D68A4">
        <w:rPr>
          <w:rFonts w:ascii="Times" w:hAnsi="Times"/>
          <w:i/>
          <w:iCs/>
          <w:noProof/>
          <w:lang w:val="en-GB"/>
        </w:rPr>
        <w:t>Earth’s Future</w:t>
      </w:r>
      <w:r w:rsidRPr="007D68A4">
        <w:rPr>
          <w:rFonts w:ascii="Times" w:hAnsi="Times"/>
          <w:noProof/>
          <w:lang w:val="en-GB"/>
        </w:rPr>
        <w:t xml:space="preserve">, </w:t>
      </w:r>
      <w:r w:rsidRPr="007D68A4">
        <w:rPr>
          <w:rFonts w:ascii="Times" w:hAnsi="Times"/>
          <w:i/>
          <w:iCs/>
          <w:noProof/>
          <w:lang w:val="en-GB"/>
        </w:rPr>
        <w:t>7</w:t>
      </w:r>
      <w:r w:rsidRPr="007D68A4">
        <w:rPr>
          <w:rFonts w:ascii="Times" w:hAnsi="Times"/>
          <w:noProof/>
          <w:lang w:val="en-GB"/>
        </w:rPr>
        <w:t>(3), 266–282. https://doi.org/10.1029/2018EF001066</w:t>
      </w:r>
    </w:p>
    <w:p w14:paraId="728449BC"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Zhang, K., Kimball, J. S., &amp; Running, S. W. (2016). A review of remote sensing based actual evapotranspiration estimation. </w:t>
      </w:r>
      <w:r w:rsidRPr="007D68A4">
        <w:rPr>
          <w:rFonts w:ascii="Times" w:hAnsi="Times"/>
          <w:i/>
          <w:iCs/>
          <w:noProof/>
          <w:lang w:val="en-GB"/>
        </w:rPr>
        <w:t>Wiley Interdisciplinary Reviews: Water</w:t>
      </w:r>
      <w:r w:rsidRPr="007D68A4">
        <w:rPr>
          <w:rFonts w:ascii="Times" w:hAnsi="Times"/>
          <w:noProof/>
          <w:lang w:val="en-GB"/>
        </w:rPr>
        <w:t xml:space="preserve">, </w:t>
      </w:r>
      <w:r w:rsidRPr="007D68A4">
        <w:rPr>
          <w:rFonts w:ascii="Times" w:hAnsi="Times"/>
          <w:i/>
          <w:iCs/>
          <w:noProof/>
          <w:lang w:val="en-GB"/>
        </w:rPr>
        <w:t>3</w:t>
      </w:r>
      <w:r w:rsidRPr="007D68A4">
        <w:rPr>
          <w:rFonts w:ascii="Times" w:hAnsi="Times"/>
          <w:noProof/>
          <w:lang w:val="en-GB"/>
        </w:rPr>
        <w:t>(6), 834–853. https://doi.org/10.1002/wat2.1168</w:t>
      </w:r>
    </w:p>
    <w:p w14:paraId="580DAAE8"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Zhang, Q., Manzoni, S., Katul, G., Porporato, A., &amp; Yang, D. (2014). The hysteretic evapotranspiration—Vapor pressure deficit relation. </w:t>
      </w:r>
      <w:r w:rsidRPr="007D68A4">
        <w:rPr>
          <w:rFonts w:ascii="Times" w:hAnsi="Times"/>
          <w:i/>
          <w:iCs/>
          <w:noProof/>
          <w:lang w:val="en-GB"/>
        </w:rPr>
        <w:t>Journal of Geophysical Research: Biogeosciences</w:t>
      </w:r>
      <w:r w:rsidRPr="007D68A4">
        <w:rPr>
          <w:rFonts w:ascii="Times" w:hAnsi="Times"/>
          <w:noProof/>
          <w:lang w:val="en-GB"/>
        </w:rPr>
        <w:t xml:space="preserve">, </w:t>
      </w:r>
      <w:r w:rsidRPr="007D68A4">
        <w:rPr>
          <w:rFonts w:ascii="Times" w:hAnsi="Times"/>
          <w:i/>
          <w:iCs/>
          <w:noProof/>
          <w:lang w:val="en-GB"/>
        </w:rPr>
        <w:t>119</w:t>
      </w:r>
      <w:r w:rsidRPr="007D68A4">
        <w:rPr>
          <w:rFonts w:ascii="Times" w:hAnsi="Times"/>
          <w:noProof/>
          <w:lang w:val="en-GB"/>
        </w:rPr>
        <w:t>(2), 125–140. https://doi.org/doi:10.1002/ 2013JG002484</w:t>
      </w:r>
    </w:p>
    <w:p w14:paraId="1F6258A1" w14:textId="77777777" w:rsidR="007D68A4" w:rsidRPr="007D68A4" w:rsidRDefault="007D68A4" w:rsidP="007D68A4">
      <w:pPr>
        <w:widowControl w:val="0"/>
        <w:autoSpaceDE w:val="0"/>
        <w:autoSpaceDN w:val="0"/>
        <w:adjustRightInd w:val="0"/>
        <w:spacing w:line="480" w:lineRule="auto"/>
        <w:ind w:left="480" w:hanging="480"/>
        <w:rPr>
          <w:rFonts w:ascii="Times" w:hAnsi="Times"/>
          <w:noProof/>
          <w:lang w:val="en-GB"/>
        </w:rPr>
      </w:pPr>
      <w:r w:rsidRPr="007D68A4">
        <w:rPr>
          <w:rFonts w:ascii="Times" w:hAnsi="Times"/>
          <w:noProof/>
          <w:lang w:val="en-GB"/>
        </w:rPr>
        <w:t xml:space="preserve">Zhou, S., Yu, B., Zhang, Y., Huang, Y., &amp; Guangqian, W. (2016). Partitioning evapotranspiration based on the concept of underlying water use efficiency. </w:t>
      </w:r>
      <w:r w:rsidRPr="007D68A4">
        <w:rPr>
          <w:rFonts w:ascii="Times" w:hAnsi="Times"/>
          <w:i/>
          <w:iCs/>
          <w:noProof/>
          <w:lang w:val="en-GB"/>
        </w:rPr>
        <w:t>Water Resources Research</w:t>
      </w:r>
      <w:r w:rsidRPr="007D68A4">
        <w:rPr>
          <w:rFonts w:ascii="Times" w:hAnsi="Times"/>
          <w:noProof/>
          <w:lang w:val="en-GB"/>
        </w:rPr>
        <w:t xml:space="preserve">, </w:t>
      </w:r>
      <w:r w:rsidRPr="007D68A4">
        <w:rPr>
          <w:rFonts w:ascii="Times" w:hAnsi="Times"/>
          <w:i/>
          <w:iCs/>
          <w:noProof/>
          <w:lang w:val="en-GB"/>
        </w:rPr>
        <w:t>52</w:t>
      </w:r>
      <w:r w:rsidRPr="007D68A4">
        <w:rPr>
          <w:rFonts w:ascii="Times" w:hAnsi="Times"/>
          <w:noProof/>
          <w:lang w:val="en-GB"/>
        </w:rPr>
        <w:t>, 1160– 1175. https://doi.org/10.1111/j.1752-1688.1969.tb04897.x</w:t>
      </w:r>
    </w:p>
    <w:p w14:paraId="1AEEE3DE" w14:textId="77777777" w:rsidR="007D68A4" w:rsidRPr="007D68A4" w:rsidRDefault="007D68A4" w:rsidP="007D68A4">
      <w:pPr>
        <w:widowControl w:val="0"/>
        <w:autoSpaceDE w:val="0"/>
        <w:autoSpaceDN w:val="0"/>
        <w:adjustRightInd w:val="0"/>
        <w:spacing w:line="480" w:lineRule="auto"/>
        <w:ind w:left="480" w:hanging="480"/>
        <w:rPr>
          <w:rFonts w:ascii="Times" w:hAnsi="Times"/>
          <w:noProof/>
        </w:rPr>
      </w:pPr>
      <w:r w:rsidRPr="007D68A4">
        <w:rPr>
          <w:rFonts w:ascii="Times" w:hAnsi="Times"/>
          <w:noProof/>
          <w:lang w:val="en-GB"/>
        </w:rPr>
        <w:t xml:space="preserve">Zhou, S., Zhang, Y., Williams, A. P., &amp; Gentine, P. (2019). Projected increases in intensity, frequency, and terrestrial carbon costs of compound drought and aridity events. </w:t>
      </w:r>
      <w:r w:rsidRPr="007D68A4">
        <w:rPr>
          <w:rFonts w:ascii="Times" w:hAnsi="Times"/>
          <w:i/>
          <w:iCs/>
          <w:noProof/>
          <w:lang w:val="en-GB"/>
        </w:rPr>
        <w:t>Science Advances</w:t>
      </w:r>
      <w:r w:rsidRPr="007D68A4">
        <w:rPr>
          <w:rFonts w:ascii="Times" w:hAnsi="Times"/>
          <w:noProof/>
          <w:lang w:val="en-GB"/>
        </w:rPr>
        <w:t xml:space="preserve">, </w:t>
      </w:r>
      <w:r w:rsidRPr="007D68A4">
        <w:rPr>
          <w:rFonts w:ascii="Times" w:hAnsi="Times"/>
          <w:i/>
          <w:iCs/>
          <w:noProof/>
          <w:lang w:val="en-GB"/>
        </w:rPr>
        <w:t>5</w:t>
      </w:r>
      <w:r w:rsidRPr="007D68A4">
        <w:rPr>
          <w:rFonts w:ascii="Times" w:hAnsi="Times"/>
          <w:noProof/>
          <w:lang w:val="en-GB"/>
        </w:rPr>
        <w:t>(1), 1–9. https://doi.org/10.1126/sciadv.aau5740</w:t>
      </w:r>
    </w:p>
    <w:p w14:paraId="0D5E0AE8" w14:textId="59A88B25" w:rsidR="0047790E" w:rsidRPr="00B65DC2" w:rsidRDefault="0047790E" w:rsidP="007D68A4">
      <w:pPr>
        <w:widowControl w:val="0"/>
        <w:autoSpaceDE w:val="0"/>
        <w:autoSpaceDN w:val="0"/>
        <w:adjustRightInd w:val="0"/>
        <w:spacing w:line="480" w:lineRule="auto"/>
        <w:ind w:left="480" w:hanging="480"/>
        <w:rPr>
          <w:rFonts w:ascii="Times" w:hAnsi="Times"/>
          <w:lang w:val="en-GB"/>
        </w:rPr>
      </w:pPr>
      <w:r w:rsidRPr="00B65DC2">
        <w:rPr>
          <w:rFonts w:ascii="Times" w:hAnsi="Times"/>
          <w:lang w:val="en-GB"/>
        </w:rPr>
        <w:fldChar w:fldCharType="end"/>
      </w:r>
    </w:p>
    <w:sectPr w:rsidR="0047790E" w:rsidRPr="00B65DC2">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Gentine" w:date="2022-03-14T11:49:00Z" w:initials="PG">
    <w:p w14:paraId="1D724BE0" w14:textId="77777777" w:rsidR="00F96F7E" w:rsidRDefault="00F96F7E" w:rsidP="00BE610D">
      <w:pPr>
        <w:pStyle w:val="CommentText"/>
      </w:pPr>
      <w:r>
        <w:rPr>
          <w:rStyle w:val="CommentReference"/>
        </w:rPr>
        <w:annotationRef/>
      </w:r>
      <w:r>
        <w:t xml:space="preserve">Those papers mention plant hydraulics, I </w:t>
      </w:r>
      <w:proofErr w:type="spellStart"/>
      <w:r>
        <w:t>wouls</w:t>
      </w:r>
      <w:proofErr w:type="spellEnd"/>
      <w:r>
        <w:t xml:space="preserve"> specifically add a paragraph on plant hydraulics and loss of </w:t>
      </w:r>
      <w:proofErr w:type="spellStart"/>
      <w:r>
        <w:t>conductivyt</w:t>
      </w:r>
      <w:proofErr w:type="spellEnd"/>
      <w:r>
        <w:t xml:space="preserve">, some species have very low point of loss of conductivity. </w:t>
      </w:r>
      <w:proofErr w:type="gramStart"/>
      <w:r>
        <w:t>Typically</w:t>
      </w:r>
      <w:proofErr w:type="gramEnd"/>
      <w:r>
        <w:t xml:space="preserve"> it is a threshold with the maximum value (small vessel or tracheid diameter, more resistant but less maximum flow)</w:t>
      </w:r>
    </w:p>
  </w:comment>
  <w:comment w:id="1" w:author="Francesco Giardina" w:date="2022-05-04T17:45:00Z" w:initials="FG">
    <w:p w14:paraId="277C3A4E" w14:textId="66010E66" w:rsidR="00DC48D4" w:rsidRDefault="00DC48D4">
      <w:pPr>
        <w:pStyle w:val="CommentText"/>
      </w:pPr>
      <w:r>
        <w:rPr>
          <w:rStyle w:val="CommentReference"/>
        </w:rPr>
        <w:annotationRef/>
      </w:r>
      <w:r>
        <w:t xml:space="preserve">We added box 1 that should clarify that our approach should </w:t>
      </w:r>
      <w:proofErr w:type="gramStart"/>
      <w:r>
        <w:t>take into account</w:t>
      </w:r>
      <w:proofErr w:type="gramEnd"/>
      <w:r>
        <w:t xml:space="preserve"> plant strategies</w:t>
      </w:r>
      <w:r w:rsidR="00E62118">
        <w:t xml:space="preserve">. </w:t>
      </w:r>
      <w:r>
        <w:t>We mentioned the argument of plant hydraulics in the discussion.</w:t>
      </w:r>
    </w:p>
  </w:comment>
  <w:comment w:id="7" w:author="Stocker  Benjamin" w:date="2022-03-24T11:16:00Z" w:initials="SB">
    <w:p w14:paraId="1749CDF0" w14:textId="77777777" w:rsidR="00F96F7E" w:rsidRDefault="00F96F7E" w:rsidP="00F96F7E">
      <w:r>
        <w:rPr>
          <w:rStyle w:val="CommentReference"/>
        </w:rPr>
        <w:annotationRef/>
      </w:r>
      <w:r>
        <w:rPr>
          <w:sz w:val="20"/>
          <w:szCs w:val="20"/>
        </w:rPr>
        <w:t xml:space="preserve">This is a very important point and is crucial to explain, possibly early on. I would say that soil moisture data (model estimates) are used *exclusively* for separating into moist and dry days. Thus, just the ordinal information in soil moisture data is used here. </w:t>
      </w:r>
    </w:p>
  </w:comment>
  <w:comment w:id="8" w:author="Stocker  Benjamin" w:date="2022-03-24T11:17:00Z" w:initials="SB">
    <w:p w14:paraId="5E642E3A" w14:textId="1781994E" w:rsidR="00F96F7E" w:rsidRDefault="00F96F7E" w:rsidP="00F96F7E">
      <w:r>
        <w:rPr>
          <w:rStyle w:val="CommentReference"/>
        </w:rPr>
        <w:annotationRef/>
      </w:r>
      <w:r>
        <w:rPr>
          <w:sz w:val="20"/>
          <w:szCs w:val="20"/>
        </w:rPr>
        <w:t xml:space="preserve">Probably best to explain this already in the first sub-section of the Methods part (Estimating </w:t>
      </w:r>
      <w:r w:rsidR="003B480C">
        <w:rPr>
          <w:sz w:val="20"/>
          <w:szCs w:val="20"/>
          <w:lang w:val="en-US"/>
        </w:rPr>
        <w:t>Potential E</w:t>
      </w:r>
      <w:r>
        <w:rPr>
          <w:sz w:val="20"/>
          <w:szCs w:val="20"/>
        </w:rPr>
        <w:t>T)</w:t>
      </w:r>
    </w:p>
  </w:comment>
  <w:comment w:id="9" w:author="Francesco Giardina" w:date="2022-04-20T19:11:00Z" w:initials="FG">
    <w:p w14:paraId="0F9E3510" w14:textId="35D75AAB" w:rsidR="00EB14D8" w:rsidRDefault="00EB14D8">
      <w:pPr>
        <w:pStyle w:val="CommentText"/>
      </w:pPr>
      <w:r>
        <w:rPr>
          <w:rStyle w:val="CommentReference"/>
        </w:rPr>
        <w:annotationRef/>
      </w:r>
      <w:r w:rsidR="003B480C">
        <w:t xml:space="preserve">I'm not sure about saying "exclusively": </w:t>
      </w:r>
      <w:r>
        <w:t xml:space="preserve">we also used soil moisture to train </w:t>
      </w:r>
      <w:proofErr w:type="spellStart"/>
      <w:r w:rsidR="00362A8E">
        <w:t>D</w:t>
      </w:r>
      <w:r>
        <w:t>NNact</w:t>
      </w:r>
      <w:proofErr w:type="spellEnd"/>
      <w:r w:rsidR="00362A8E">
        <w:t>.</w:t>
      </w:r>
      <w:r w:rsidR="003B480C">
        <w:t xml:space="preserve"> </w:t>
      </w:r>
      <w:r w:rsidR="003B480C">
        <w:br/>
        <w:t xml:space="preserve">For consistency, I prefer to keep all explanations concerning the used datasets in the </w:t>
      </w:r>
      <w:r w:rsidR="00065516">
        <w:t>'Data'</w:t>
      </w:r>
      <w:r w:rsidR="003B480C">
        <w:t xml:space="preserve"> subchapter. What about moving the 'data' subchapter before 'Estimating Potential ET'?</w:t>
      </w:r>
    </w:p>
  </w:comment>
  <w:comment w:id="10" w:author="Alexandra Konings" w:date="2022-04-04T01:22:00Z" w:initials="AK">
    <w:p w14:paraId="41E933CF" w14:textId="77777777" w:rsidR="00166608" w:rsidRDefault="00166608" w:rsidP="00CD18A5">
      <w:pPr>
        <w:pStyle w:val="CommentText"/>
      </w:pPr>
      <w:r>
        <w:rPr>
          <w:rStyle w:val="CommentReference"/>
        </w:rPr>
        <w:annotationRef/>
      </w:r>
      <w:r>
        <w:t xml:space="preserve">I don't really buy this argument about the magnitudes. The SPLASH model </w:t>
      </w:r>
      <w:proofErr w:type="spellStart"/>
      <w:r>
        <w:t>gapfilling</w:t>
      </w:r>
      <w:proofErr w:type="spellEnd"/>
      <w:r>
        <w:t xml:space="preserve"> doesn't just influence the magnitudes of soil moisture at the </w:t>
      </w:r>
      <w:proofErr w:type="spellStart"/>
      <w:r>
        <w:t>gapfilled</w:t>
      </w:r>
      <w:proofErr w:type="spellEnd"/>
      <w:r>
        <w:t xml:space="preserve"> points, but also how quickly it declines, </w:t>
      </w:r>
      <w:proofErr w:type="gramStart"/>
      <w:r>
        <w:t>e.g.</w:t>
      </w:r>
      <w:proofErr w:type="gramEnd"/>
      <w:r>
        <w:t xml:space="preserve"> the relative magnitudes. </w:t>
      </w:r>
    </w:p>
  </w:comment>
  <w:comment w:id="11" w:author="Francesco Giardina" w:date="2022-04-25T14:42:00Z" w:initials="FG">
    <w:p w14:paraId="3062E5C9" w14:textId="369257D6" w:rsidR="00C80474" w:rsidRDefault="00C80474">
      <w:pPr>
        <w:pStyle w:val="CommentText"/>
      </w:pPr>
      <w:r>
        <w:rPr>
          <w:rStyle w:val="CommentReference"/>
        </w:rPr>
        <w:annotationRef/>
      </w:r>
      <w:r>
        <w:t>removed</w:t>
      </w:r>
    </w:p>
  </w:comment>
  <w:comment w:id="12" w:author="Francesco Giardina" w:date="2022-05-04T18:24:00Z" w:initials="FG">
    <w:p w14:paraId="253FAC15" w14:textId="77777777" w:rsidR="009E2253" w:rsidRDefault="003C35CC" w:rsidP="009E2253">
      <w:pPr>
        <w:pStyle w:val="CommentText"/>
      </w:pPr>
      <w:r>
        <w:rPr>
          <w:rStyle w:val="CommentReference"/>
        </w:rPr>
        <w:annotationRef/>
      </w:r>
      <w:r>
        <w:t>@</w:t>
      </w:r>
      <w:proofErr w:type="gramStart"/>
      <w:r>
        <w:t>beni</w:t>
      </w:r>
      <w:proofErr w:type="gramEnd"/>
      <w:r>
        <w:t xml:space="preserve">: </w:t>
      </w:r>
      <w:r w:rsidR="009E2253">
        <w:t xml:space="preserve">answer to your comment concerning the right use of the verb 'to benchmark'. </w:t>
      </w:r>
      <w:r w:rsidR="009E2253">
        <w:br/>
      </w:r>
      <w:r w:rsidR="009E2253">
        <w:t>I checked and it should make sense as it is. You benchmark something against an accepted standard (in our case we benchmarked our DNN model against the standard GLDAS model). Source:</w:t>
      </w:r>
      <w:r w:rsidR="009E2253">
        <w:br/>
      </w:r>
      <w:r w:rsidR="009E2253" w:rsidRPr="0073476C">
        <w:t>https://www.oxfordlearnersdictionaries.com/definition/english/benchmark_2</w:t>
      </w:r>
      <w:r w:rsidR="009E2253">
        <w:t xml:space="preserve"> </w:t>
      </w:r>
    </w:p>
    <w:p w14:paraId="22B7D06D" w14:textId="16B95555" w:rsidR="003C35CC" w:rsidRDefault="003C35CC">
      <w:pPr>
        <w:pStyle w:val="CommentText"/>
      </w:pPr>
    </w:p>
  </w:comment>
  <w:comment w:id="14" w:author="Francesco Giardina" w:date="2022-04-22T11:10:00Z" w:initials="FG">
    <w:p w14:paraId="06D89285" w14:textId="6ABEC9D7" w:rsidR="007A4523" w:rsidRDefault="007A4523">
      <w:pPr>
        <w:pStyle w:val="CommentText"/>
      </w:pPr>
      <w:r>
        <w:rPr>
          <w:rStyle w:val="CommentReference"/>
        </w:rPr>
        <w:annotationRef/>
      </w:r>
      <w:r>
        <w:t>@</w:t>
      </w:r>
      <w:proofErr w:type="gramStart"/>
      <w:r>
        <w:t>beni</w:t>
      </w:r>
      <w:proofErr w:type="gramEnd"/>
      <w:r>
        <w:t xml:space="preserve">: </w:t>
      </w:r>
      <w:r w:rsidR="00EC7C3C">
        <w:t>I rephrased it. I</w:t>
      </w:r>
      <w:r>
        <w:t>s it clearer this way?</w:t>
      </w:r>
      <w:r w:rsidR="00EC7C3C">
        <w:t xml:space="preserve"> (</w:t>
      </w:r>
      <w:proofErr w:type="gramStart"/>
      <w:r w:rsidR="00EC7C3C">
        <w:t>sorry</w:t>
      </w:r>
      <w:proofErr w:type="gramEnd"/>
      <w:r w:rsidR="00EC7C3C">
        <w:t xml:space="preserve"> your comment got lost cause I had to delete the original sentence)</w:t>
      </w:r>
    </w:p>
  </w:comment>
  <w:comment w:id="16" w:author="Stocker  Benjamin" w:date="2022-03-24T11:56:00Z" w:initials="SB">
    <w:p w14:paraId="13972B39" w14:textId="77777777" w:rsidR="00F96F7E" w:rsidRDefault="00F96F7E" w:rsidP="00F96F7E">
      <w:r>
        <w:rPr>
          <w:rStyle w:val="CommentReference"/>
        </w:rPr>
        <w:annotationRef/>
      </w:r>
      <w:r>
        <w:rPr>
          <w:sz w:val="20"/>
          <w:szCs w:val="20"/>
        </w:rPr>
        <w:t>dito</w:t>
      </w:r>
    </w:p>
  </w:comment>
  <w:comment w:id="17" w:author="Francesco Giardina" w:date="2022-04-21T22:08:00Z" w:initials="FG">
    <w:p w14:paraId="3E1464A8" w14:textId="5767FC61" w:rsidR="00825314" w:rsidRDefault="00825314">
      <w:pPr>
        <w:pStyle w:val="CommentText"/>
      </w:pPr>
      <w:r>
        <w:rPr>
          <w:rStyle w:val="CommentReference"/>
        </w:rPr>
        <w:annotationRef/>
      </w:r>
      <w:r>
        <w:t>in this paragraph</w:t>
      </w:r>
      <w:r w:rsidR="00CD776D">
        <w:t xml:space="preserve"> </w:t>
      </w:r>
      <w:r>
        <w:t xml:space="preserve">I guess it is really just soil </w:t>
      </w:r>
      <w:proofErr w:type="gramStart"/>
      <w:r>
        <w:t>moisture?</w:t>
      </w:r>
      <w:proofErr w:type="gramEnd"/>
      <w:r>
        <w:t xml:space="preserve"> </w:t>
      </w:r>
      <w:r w:rsidR="00995635">
        <w:t xml:space="preserve">The x-axis of the figures is still soil moisture here. </w:t>
      </w:r>
      <w:r>
        <w:t xml:space="preserve">In the story we </w:t>
      </w:r>
      <w:r w:rsidR="00C10945">
        <w:t>created in the outline</w:t>
      </w:r>
      <w:r w:rsidR="00BD5E4F">
        <w:t xml:space="preserve"> on Notion</w:t>
      </w:r>
      <w:r w:rsidR="00C10945">
        <w:t xml:space="preserve">, we </w:t>
      </w:r>
      <w:r>
        <w:t>start</w:t>
      </w:r>
      <w:r w:rsidR="00C10945">
        <w:t>ed</w:t>
      </w:r>
      <w:r>
        <w:t xml:space="preserve"> </w:t>
      </w:r>
      <w:r w:rsidR="00C10945">
        <w:t xml:space="preserve">our analysis </w:t>
      </w:r>
      <w:r>
        <w:t>w</w:t>
      </w:r>
      <w:r w:rsidR="00C10945">
        <w:t>ith</w:t>
      </w:r>
      <w:r>
        <w:t xml:space="preserve"> </w:t>
      </w:r>
      <w:r w:rsidR="00AF2689">
        <w:t xml:space="preserve">ET vs </w:t>
      </w:r>
      <w:r>
        <w:t>soil moisture</w:t>
      </w:r>
      <w:r w:rsidR="00AF2689">
        <w:t xml:space="preserve"> (the variables in figure 3)</w:t>
      </w:r>
      <w:r w:rsidR="008D70FC">
        <w:t>,</w:t>
      </w:r>
      <w:r>
        <w:t xml:space="preserve"> to</w:t>
      </w:r>
      <w:r w:rsidR="008D70FC">
        <w:t xml:space="preserve"> then</w:t>
      </w:r>
      <w:r>
        <w:t xml:space="preserve"> turn to </w:t>
      </w:r>
      <w:proofErr w:type="spellStart"/>
      <w:r w:rsidR="00AF2689">
        <w:t>fET</w:t>
      </w:r>
      <w:proofErr w:type="spellEnd"/>
      <w:r w:rsidR="00AF2689">
        <w:t xml:space="preserve"> vs </w:t>
      </w:r>
      <w:r>
        <w:t>CWD and belowground moisture (</w:t>
      </w:r>
      <w:r w:rsidR="003952D1">
        <w:t xml:space="preserve">in the </w:t>
      </w:r>
      <w:r>
        <w:t xml:space="preserve">next </w:t>
      </w:r>
      <w:r w:rsidR="00410B27">
        <w:t>paragraph</w:t>
      </w:r>
      <w:r>
        <w:t>...)</w:t>
      </w:r>
    </w:p>
  </w:comment>
  <w:comment w:id="19" w:author="Pierre Gentine" w:date="2022-03-14T16:51:00Z" w:initials="PG">
    <w:p w14:paraId="1BA497BE" w14:textId="2E2792EE" w:rsidR="00F96F7E" w:rsidRDefault="00F96F7E">
      <w:pPr>
        <w:pStyle w:val="CommentText"/>
      </w:pPr>
      <w:r>
        <w:rPr>
          <w:rStyle w:val="CommentReference"/>
        </w:rPr>
        <w:annotationRef/>
      </w:r>
      <w:r>
        <w:t>Does it vary across sites?</w:t>
      </w:r>
    </w:p>
  </w:comment>
  <w:comment w:id="20" w:author="Francesco Giardina" w:date="2022-04-23T17:47:00Z" w:initials="FG">
    <w:p w14:paraId="0DB09A05" w14:textId="6332BA17" w:rsidR="004553E0" w:rsidRDefault="004553E0">
      <w:pPr>
        <w:pStyle w:val="CommentText"/>
      </w:pPr>
      <w:r>
        <w:rPr>
          <w:rStyle w:val="CommentReference"/>
        </w:rPr>
        <w:annotationRef/>
      </w:r>
      <w:r w:rsidR="00C11DBB">
        <w:rPr>
          <w:rStyle w:val="CommentReference"/>
        </w:rPr>
        <w:t>I added Suppl Fig 4 to have a sense of how the relationship is at every site</w:t>
      </w:r>
    </w:p>
  </w:comment>
  <w:comment w:id="22" w:author="Stocker  Benjamin" w:date="2022-03-24T17:31:00Z" w:initials="SB">
    <w:p w14:paraId="15021355" w14:textId="77777777" w:rsidR="00F96F7E" w:rsidRDefault="00F96F7E" w:rsidP="00F96F7E">
      <w:r>
        <w:rPr>
          <w:rStyle w:val="CommentReference"/>
        </w:rPr>
        <w:annotationRef/>
      </w:r>
      <w:r>
        <w:rPr>
          <w:sz w:val="20"/>
          <w:szCs w:val="20"/>
        </w:rPr>
        <w:t xml:space="preserve">Try to connect this with vegetation dynamics. In semi-arid and arid climates, vegetation greens up after rain pulses and rapidly browns thereafter. This is in contrast to other tropical climates that may also have very long dry periods with massive CWDs, but there is sufficient rain in the wet season that vegetation can draw from during the dry season. This is reflected by the spectrum of fET sensitivity to CWD that we find here. Oh… I have an idea… </w:t>
      </w:r>
    </w:p>
  </w:comment>
  <w:comment w:id="23" w:author="Stocker  Benjamin" w:date="2022-03-24T17:32:00Z" w:initials="SB">
    <w:p w14:paraId="426B8AB8" w14:textId="77777777" w:rsidR="00F96F7E" w:rsidRDefault="00F96F7E" w:rsidP="00F96F7E">
      <w:r>
        <w:rPr>
          <w:rStyle w:val="CommentReference"/>
        </w:rPr>
        <w:annotationRef/>
      </w:r>
      <w:r>
        <w:rPr>
          <w:sz w:val="20"/>
          <w:szCs w:val="20"/>
        </w:rPr>
        <w:t>… will write it on Notion.</w:t>
      </w:r>
    </w:p>
  </w:comment>
  <w:comment w:id="24" w:author="Stocker  Benjamin" w:date="2022-03-24T17:40:00Z" w:initials="SB">
    <w:p w14:paraId="3C643DE0" w14:textId="77777777" w:rsidR="00F96F7E" w:rsidRDefault="00F96F7E" w:rsidP="00F96F7E">
      <w:r>
        <w:rPr>
          <w:rStyle w:val="CommentReference"/>
        </w:rPr>
        <w:annotationRef/>
      </w:r>
      <w:r>
        <w:rPr>
          <w:sz w:val="20"/>
          <w:szCs w:val="20"/>
        </w:rPr>
        <w:t>see here:</w:t>
      </w:r>
    </w:p>
    <w:p w14:paraId="6CA68813" w14:textId="77777777" w:rsidR="00F96F7E" w:rsidRDefault="00520F59" w:rsidP="00F96F7E">
      <w:hyperlink r:id="rId1" w:anchor="d6e7e97006734e9593b7165c8f11de4b" w:history="1">
        <w:r w:rsidR="00F96F7E" w:rsidRPr="00340710">
          <w:rPr>
            <w:rStyle w:val="Hyperlink"/>
            <w:sz w:val="20"/>
            <w:szCs w:val="20"/>
          </w:rPr>
          <w:t>https://www.notion.so/computationales/Paper-outline-7356b513a8344a099f038a5848d0c24a#d6e7e97006734e9593b7165c8f11de4b</w:t>
        </w:r>
      </w:hyperlink>
    </w:p>
    <w:p w14:paraId="4BBF289A" w14:textId="77777777" w:rsidR="00F96F7E" w:rsidRDefault="00F96F7E" w:rsidP="00F96F7E"/>
  </w:comment>
  <w:comment w:id="25" w:author="Francesco Giardina" w:date="2022-04-22T13:12:00Z" w:initials="FG">
    <w:p w14:paraId="6D95E94F" w14:textId="37AD8E28" w:rsidR="00EF67A8" w:rsidRDefault="00EF67A8">
      <w:pPr>
        <w:pStyle w:val="CommentText"/>
      </w:pPr>
      <w:r>
        <w:rPr>
          <w:rStyle w:val="CommentReference"/>
        </w:rPr>
        <w:annotationRef/>
      </w:r>
      <w:r w:rsidR="009243BE">
        <w:t xml:space="preserve">Where </w:t>
      </w:r>
      <w:r w:rsidR="00601590">
        <w:t>can</w:t>
      </w:r>
      <w:r w:rsidR="009243BE">
        <w:t xml:space="preserve"> we see this in our results? Especially the part about tropical forests. </w:t>
      </w:r>
      <w:r>
        <w:t xml:space="preserve">I'm not sure it is a good idea to delve into tropical vs arid climates, as we're not </w:t>
      </w:r>
      <w:r w:rsidR="00E25924">
        <w:t>directly</w:t>
      </w:r>
      <w:r>
        <w:t xml:space="preserve"> addressing these two different biomes in our results</w:t>
      </w:r>
      <w:r w:rsidR="007E06BE">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724BE0" w15:done="0"/>
  <w15:commentEx w15:paraId="277C3A4E" w15:paraIdParent="1D724BE0" w15:done="0"/>
  <w15:commentEx w15:paraId="1749CDF0" w15:done="0"/>
  <w15:commentEx w15:paraId="5E642E3A" w15:paraIdParent="1749CDF0" w15:done="0"/>
  <w15:commentEx w15:paraId="0F9E3510" w15:paraIdParent="1749CDF0" w15:done="0"/>
  <w15:commentEx w15:paraId="41E933CF" w15:done="0"/>
  <w15:commentEx w15:paraId="3062E5C9" w15:paraIdParent="41E933CF" w15:done="0"/>
  <w15:commentEx w15:paraId="22B7D06D" w15:done="0"/>
  <w15:commentEx w15:paraId="06D89285" w15:done="0"/>
  <w15:commentEx w15:paraId="13972B39" w15:done="0"/>
  <w15:commentEx w15:paraId="3E1464A8" w15:paraIdParent="13972B39" w15:done="0"/>
  <w15:commentEx w15:paraId="1BA497BE" w15:done="0"/>
  <w15:commentEx w15:paraId="0DB09A05" w15:paraIdParent="1BA497BE" w15:done="0"/>
  <w15:commentEx w15:paraId="15021355" w15:done="0"/>
  <w15:commentEx w15:paraId="426B8AB8" w15:paraIdParent="15021355" w15:done="0"/>
  <w15:commentEx w15:paraId="4BBF289A" w15:paraIdParent="15021355" w15:done="0"/>
  <w15:commentEx w15:paraId="6D95E94F" w15:paraIdParent="15021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8E62" w16cex:dateUtc="2022-03-14T10:49:00Z"/>
  <w16cex:commentExtensible w16cex:durableId="261D3A56" w16cex:dateUtc="2022-05-04T15:45:00Z"/>
  <w16cex:commentExtensible w16cex:durableId="25E6D18C" w16cex:dateUtc="2022-03-24T10:16:00Z"/>
  <w16cex:commentExtensible w16cex:durableId="25E6D1BC" w16cex:dateUtc="2022-03-24T10:17:00Z"/>
  <w16cex:commentExtensible w16cex:durableId="260AD966" w16cex:dateUtc="2022-04-20T17:11:00Z"/>
  <w16cex:commentExtensible w16cex:durableId="25F44849" w16cex:dateUtc="2022-04-03T23:22:00Z"/>
  <w16cex:commentExtensible w16cex:durableId="261131DF" w16cex:dateUtc="2022-04-25T12:42:00Z"/>
  <w16cex:commentExtensible w16cex:durableId="261D4340" w16cex:dateUtc="2022-05-04T16:24:00Z"/>
  <w16cex:commentExtensible w16cex:durableId="260D0B88" w16cex:dateUtc="2022-04-22T09:10:00Z"/>
  <w16cex:commentExtensible w16cex:durableId="25E6DB08" w16cex:dateUtc="2022-03-24T10:56:00Z"/>
  <w16cex:commentExtensible w16cex:durableId="260C5478" w16cex:dateUtc="2022-04-21T20:08:00Z"/>
  <w16cex:commentExtensible w16cex:durableId="25D9AAA4" w16cex:dateUtc="2022-03-14T15:51:00Z"/>
  <w16cex:commentExtensible w16cex:durableId="260EBA42" w16cex:dateUtc="2022-04-23T15:47:00Z"/>
  <w16cex:commentExtensible w16cex:durableId="25E72984" w16cex:dateUtc="2022-03-24T16:31:00Z"/>
  <w16cex:commentExtensible w16cex:durableId="25E72994" w16cex:dateUtc="2022-03-24T16:32:00Z"/>
  <w16cex:commentExtensible w16cex:durableId="25E72B89" w16cex:dateUtc="2022-03-24T16:40:00Z"/>
  <w16cex:commentExtensible w16cex:durableId="260D2825" w16cex:dateUtc="2022-04-22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724BE0" w16cid:durableId="25E48E62"/>
  <w16cid:commentId w16cid:paraId="277C3A4E" w16cid:durableId="261D3A56"/>
  <w16cid:commentId w16cid:paraId="1749CDF0" w16cid:durableId="25E6D18C"/>
  <w16cid:commentId w16cid:paraId="5E642E3A" w16cid:durableId="25E6D1BC"/>
  <w16cid:commentId w16cid:paraId="0F9E3510" w16cid:durableId="260AD966"/>
  <w16cid:commentId w16cid:paraId="41E933CF" w16cid:durableId="25F44849"/>
  <w16cid:commentId w16cid:paraId="3062E5C9" w16cid:durableId="261131DF"/>
  <w16cid:commentId w16cid:paraId="22B7D06D" w16cid:durableId="261D4340"/>
  <w16cid:commentId w16cid:paraId="06D89285" w16cid:durableId="260D0B88"/>
  <w16cid:commentId w16cid:paraId="13972B39" w16cid:durableId="25E6DB08"/>
  <w16cid:commentId w16cid:paraId="3E1464A8" w16cid:durableId="260C5478"/>
  <w16cid:commentId w16cid:paraId="1BA497BE" w16cid:durableId="25D9AAA4"/>
  <w16cid:commentId w16cid:paraId="0DB09A05" w16cid:durableId="260EBA42"/>
  <w16cid:commentId w16cid:paraId="15021355" w16cid:durableId="25E72984"/>
  <w16cid:commentId w16cid:paraId="426B8AB8" w16cid:durableId="25E72994"/>
  <w16cid:commentId w16cid:paraId="4BBF289A" w16cid:durableId="25E72B89"/>
  <w16cid:commentId w16cid:paraId="6D95E94F" w16cid:durableId="260D28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47A3C" w14:textId="77777777" w:rsidR="00520F59" w:rsidRDefault="00520F59" w:rsidP="002B43D7">
      <w:r>
        <w:separator/>
      </w:r>
    </w:p>
  </w:endnote>
  <w:endnote w:type="continuationSeparator" w:id="0">
    <w:p w14:paraId="34D14404" w14:textId="77777777" w:rsidR="00520F59" w:rsidRDefault="00520F59" w:rsidP="002B43D7">
      <w:r>
        <w:continuationSeparator/>
      </w:r>
    </w:p>
  </w:endnote>
  <w:endnote w:type="continuationNotice" w:id="1">
    <w:p w14:paraId="221C1395" w14:textId="77777777" w:rsidR="00520F59" w:rsidRDefault="00520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384649"/>
      <w:docPartObj>
        <w:docPartGallery w:val="Page Numbers (Bottom of Page)"/>
        <w:docPartUnique/>
      </w:docPartObj>
    </w:sdtPr>
    <w:sdtEndPr>
      <w:rPr>
        <w:rStyle w:val="PageNumber"/>
      </w:rPr>
    </w:sdtEndPr>
    <w:sdtContent>
      <w:p w14:paraId="7F3ED3A8" w14:textId="56DCF4A6" w:rsidR="00F96F7E" w:rsidRDefault="00F96F7E" w:rsidP="009371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2030C2" w14:textId="77777777" w:rsidR="00F96F7E" w:rsidRDefault="00F96F7E" w:rsidP="009E00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714183"/>
      <w:docPartObj>
        <w:docPartGallery w:val="Page Numbers (Bottom of Page)"/>
        <w:docPartUnique/>
      </w:docPartObj>
    </w:sdtPr>
    <w:sdtEndPr>
      <w:rPr>
        <w:rStyle w:val="PageNumber"/>
      </w:rPr>
    </w:sdtEndPr>
    <w:sdtContent>
      <w:p w14:paraId="4C807070" w14:textId="01BCDFB9" w:rsidR="00F96F7E" w:rsidRDefault="00F96F7E" w:rsidP="009371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3358C">
          <w:rPr>
            <w:rStyle w:val="PageNumber"/>
            <w:noProof/>
          </w:rPr>
          <w:t>13</w:t>
        </w:r>
        <w:r>
          <w:rPr>
            <w:rStyle w:val="PageNumber"/>
          </w:rPr>
          <w:fldChar w:fldCharType="end"/>
        </w:r>
      </w:p>
    </w:sdtContent>
  </w:sdt>
  <w:p w14:paraId="22123AA6" w14:textId="77777777" w:rsidR="00F96F7E" w:rsidRDefault="00F96F7E" w:rsidP="009E0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7AD0" w14:textId="77777777" w:rsidR="00520F59" w:rsidRDefault="00520F59" w:rsidP="002B43D7">
      <w:r>
        <w:separator/>
      </w:r>
    </w:p>
  </w:footnote>
  <w:footnote w:type="continuationSeparator" w:id="0">
    <w:p w14:paraId="55B6DF66" w14:textId="77777777" w:rsidR="00520F59" w:rsidRDefault="00520F59" w:rsidP="002B43D7">
      <w:r>
        <w:continuationSeparator/>
      </w:r>
    </w:p>
  </w:footnote>
  <w:footnote w:type="continuationNotice" w:id="1">
    <w:p w14:paraId="53F3199C" w14:textId="77777777" w:rsidR="00520F59" w:rsidRDefault="00520F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C5C"/>
    <w:multiLevelType w:val="hybridMultilevel"/>
    <w:tmpl w:val="185CF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202A2"/>
    <w:multiLevelType w:val="hybridMultilevel"/>
    <w:tmpl w:val="69705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05B5B"/>
    <w:multiLevelType w:val="hybridMultilevel"/>
    <w:tmpl w:val="55F2A72A"/>
    <w:lvl w:ilvl="0" w:tplc="32C650A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C0814"/>
    <w:multiLevelType w:val="hybridMultilevel"/>
    <w:tmpl w:val="1A78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A2EE7"/>
    <w:multiLevelType w:val="hybridMultilevel"/>
    <w:tmpl w:val="569C0598"/>
    <w:lvl w:ilvl="0" w:tplc="7E54C4C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D1C6D"/>
    <w:multiLevelType w:val="multilevel"/>
    <w:tmpl w:val="8D1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7542D"/>
    <w:multiLevelType w:val="hybridMultilevel"/>
    <w:tmpl w:val="8D36B98C"/>
    <w:lvl w:ilvl="0" w:tplc="8A685A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D361C"/>
    <w:multiLevelType w:val="hybridMultilevel"/>
    <w:tmpl w:val="44422A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447FF"/>
    <w:multiLevelType w:val="hybridMultilevel"/>
    <w:tmpl w:val="C9381DA2"/>
    <w:lvl w:ilvl="0" w:tplc="72BE3D8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9D5BBE"/>
    <w:multiLevelType w:val="multilevel"/>
    <w:tmpl w:val="926CDF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406A7"/>
    <w:multiLevelType w:val="hybridMultilevel"/>
    <w:tmpl w:val="AC747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B90A46"/>
    <w:multiLevelType w:val="hybridMultilevel"/>
    <w:tmpl w:val="A906CAC6"/>
    <w:styleLink w:val="ImportedStyle1"/>
    <w:lvl w:ilvl="0" w:tplc="94B8BBB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F8DBD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0304C5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8EC9A1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4BB9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BAB09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9166FF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60BB4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0EBF7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7C73032"/>
    <w:multiLevelType w:val="hybridMultilevel"/>
    <w:tmpl w:val="542EBE9E"/>
    <w:lvl w:ilvl="0" w:tplc="813C44F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1F4611"/>
    <w:multiLevelType w:val="hybridMultilevel"/>
    <w:tmpl w:val="A906CAC6"/>
    <w:numStyleLink w:val="ImportedStyle1"/>
  </w:abstractNum>
  <w:abstractNum w:abstractNumId="14" w15:restartNumberingAfterBreak="0">
    <w:nsid w:val="65DF601B"/>
    <w:multiLevelType w:val="multilevel"/>
    <w:tmpl w:val="7D06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607D0"/>
    <w:multiLevelType w:val="multilevel"/>
    <w:tmpl w:val="CB24A9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E37F02"/>
    <w:multiLevelType w:val="hybridMultilevel"/>
    <w:tmpl w:val="9BA8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C756E2"/>
    <w:multiLevelType w:val="hybridMultilevel"/>
    <w:tmpl w:val="98E65E7C"/>
    <w:lvl w:ilvl="0" w:tplc="90569BDA">
      <w:start w:val="3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0182726">
    <w:abstractNumId w:val="15"/>
  </w:num>
  <w:num w:numId="2" w16cid:durableId="682363460">
    <w:abstractNumId w:val="17"/>
  </w:num>
  <w:num w:numId="3" w16cid:durableId="2140758813">
    <w:abstractNumId w:val="4"/>
  </w:num>
  <w:num w:numId="4" w16cid:durableId="423691541">
    <w:abstractNumId w:val="12"/>
  </w:num>
  <w:num w:numId="5" w16cid:durableId="1560282305">
    <w:abstractNumId w:val="8"/>
  </w:num>
  <w:num w:numId="6" w16cid:durableId="137848635">
    <w:abstractNumId w:val="7"/>
  </w:num>
  <w:num w:numId="7" w16cid:durableId="1553735219">
    <w:abstractNumId w:val="10"/>
  </w:num>
  <w:num w:numId="8" w16cid:durableId="191767398">
    <w:abstractNumId w:val="11"/>
  </w:num>
  <w:num w:numId="9" w16cid:durableId="670252257">
    <w:abstractNumId w:val="13"/>
  </w:num>
  <w:num w:numId="10" w16cid:durableId="851261243">
    <w:abstractNumId w:val="5"/>
  </w:num>
  <w:num w:numId="11" w16cid:durableId="1340618421">
    <w:abstractNumId w:val="14"/>
  </w:num>
  <w:num w:numId="12" w16cid:durableId="1556506045">
    <w:abstractNumId w:val="3"/>
  </w:num>
  <w:num w:numId="13" w16cid:durableId="1434935038">
    <w:abstractNumId w:val="6"/>
  </w:num>
  <w:num w:numId="14" w16cid:durableId="1903909547">
    <w:abstractNumId w:val="2"/>
  </w:num>
  <w:num w:numId="15" w16cid:durableId="156698909">
    <w:abstractNumId w:val="0"/>
  </w:num>
  <w:num w:numId="16" w16cid:durableId="916132766">
    <w:abstractNumId w:val="16"/>
  </w:num>
  <w:num w:numId="17" w16cid:durableId="1008213369">
    <w:abstractNumId w:val="1"/>
  </w:num>
  <w:num w:numId="18" w16cid:durableId="19280046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a Konings">
    <w15:presenceInfo w15:providerId="None" w15:userId="Alexandra Konings"/>
  </w15:person>
  <w15:person w15:author="Stocker  Benjamin">
    <w15:presenceInfo w15:providerId="AD" w15:userId="S::bestocke@ethz.ch::62d45a52-a51e-4972-aba7-c6dc3a936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e-CH"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20"/>
    <w:rsid w:val="000005D1"/>
    <w:rsid w:val="00000757"/>
    <w:rsid w:val="00000A6F"/>
    <w:rsid w:val="00000F19"/>
    <w:rsid w:val="000010FE"/>
    <w:rsid w:val="000014DF"/>
    <w:rsid w:val="00001871"/>
    <w:rsid w:val="00001892"/>
    <w:rsid w:val="00001AE6"/>
    <w:rsid w:val="000020EE"/>
    <w:rsid w:val="00004BD0"/>
    <w:rsid w:val="00005E27"/>
    <w:rsid w:val="00006929"/>
    <w:rsid w:val="0000706A"/>
    <w:rsid w:val="00007A7E"/>
    <w:rsid w:val="000100D5"/>
    <w:rsid w:val="000110F2"/>
    <w:rsid w:val="0001300C"/>
    <w:rsid w:val="00014177"/>
    <w:rsid w:val="000143C6"/>
    <w:rsid w:val="00015E04"/>
    <w:rsid w:val="00015E13"/>
    <w:rsid w:val="000162B8"/>
    <w:rsid w:val="00016351"/>
    <w:rsid w:val="00016753"/>
    <w:rsid w:val="00017871"/>
    <w:rsid w:val="00021642"/>
    <w:rsid w:val="00021A6D"/>
    <w:rsid w:val="00021B32"/>
    <w:rsid w:val="000222E5"/>
    <w:rsid w:val="000227B5"/>
    <w:rsid w:val="000253A1"/>
    <w:rsid w:val="00025BE7"/>
    <w:rsid w:val="000273BA"/>
    <w:rsid w:val="00030444"/>
    <w:rsid w:val="00031F79"/>
    <w:rsid w:val="000321AF"/>
    <w:rsid w:val="000336CE"/>
    <w:rsid w:val="00034641"/>
    <w:rsid w:val="00035373"/>
    <w:rsid w:val="0003694B"/>
    <w:rsid w:val="000376D7"/>
    <w:rsid w:val="00041088"/>
    <w:rsid w:val="00041376"/>
    <w:rsid w:val="0004181E"/>
    <w:rsid w:val="00043AB8"/>
    <w:rsid w:val="00043D63"/>
    <w:rsid w:val="000444C7"/>
    <w:rsid w:val="0004458C"/>
    <w:rsid w:val="000450D8"/>
    <w:rsid w:val="00045AA0"/>
    <w:rsid w:val="00046476"/>
    <w:rsid w:val="000478D6"/>
    <w:rsid w:val="000500C5"/>
    <w:rsid w:val="00050282"/>
    <w:rsid w:val="0005070A"/>
    <w:rsid w:val="00051520"/>
    <w:rsid w:val="00051AE3"/>
    <w:rsid w:val="000528D7"/>
    <w:rsid w:val="00052E60"/>
    <w:rsid w:val="00054695"/>
    <w:rsid w:val="00056CD7"/>
    <w:rsid w:val="0005704C"/>
    <w:rsid w:val="00057A16"/>
    <w:rsid w:val="00057FEC"/>
    <w:rsid w:val="0006077E"/>
    <w:rsid w:val="00060A66"/>
    <w:rsid w:val="00060F97"/>
    <w:rsid w:val="00062521"/>
    <w:rsid w:val="00063D6F"/>
    <w:rsid w:val="0006420F"/>
    <w:rsid w:val="000643E1"/>
    <w:rsid w:val="00065516"/>
    <w:rsid w:val="00066195"/>
    <w:rsid w:val="00066642"/>
    <w:rsid w:val="00066E1F"/>
    <w:rsid w:val="000700BA"/>
    <w:rsid w:val="0007037D"/>
    <w:rsid w:val="0007123F"/>
    <w:rsid w:val="00073AE9"/>
    <w:rsid w:val="00073B1C"/>
    <w:rsid w:val="0007475D"/>
    <w:rsid w:val="0007481B"/>
    <w:rsid w:val="00074909"/>
    <w:rsid w:val="000759D6"/>
    <w:rsid w:val="00076745"/>
    <w:rsid w:val="00076C34"/>
    <w:rsid w:val="00077758"/>
    <w:rsid w:val="00077BBF"/>
    <w:rsid w:val="00081003"/>
    <w:rsid w:val="00081280"/>
    <w:rsid w:val="00081686"/>
    <w:rsid w:val="000817EF"/>
    <w:rsid w:val="0008303E"/>
    <w:rsid w:val="00083458"/>
    <w:rsid w:val="000835BC"/>
    <w:rsid w:val="00085BE5"/>
    <w:rsid w:val="00085D0B"/>
    <w:rsid w:val="00086A49"/>
    <w:rsid w:val="00086D8B"/>
    <w:rsid w:val="00090500"/>
    <w:rsid w:val="00092D70"/>
    <w:rsid w:val="000933A1"/>
    <w:rsid w:val="00094F35"/>
    <w:rsid w:val="000958DB"/>
    <w:rsid w:val="00095C04"/>
    <w:rsid w:val="00096988"/>
    <w:rsid w:val="00097B5D"/>
    <w:rsid w:val="000A02B9"/>
    <w:rsid w:val="000A04F1"/>
    <w:rsid w:val="000A0552"/>
    <w:rsid w:val="000A08DD"/>
    <w:rsid w:val="000A0FB2"/>
    <w:rsid w:val="000A1682"/>
    <w:rsid w:val="000A2147"/>
    <w:rsid w:val="000A25BD"/>
    <w:rsid w:val="000A2EB5"/>
    <w:rsid w:val="000A38A0"/>
    <w:rsid w:val="000A39D9"/>
    <w:rsid w:val="000A4003"/>
    <w:rsid w:val="000A4930"/>
    <w:rsid w:val="000A5011"/>
    <w:rsid w:val="000A6FC1"/>
    <w:rsid w:val="000A7834"/>
    <w:rsid w:val="000B18F0"/>
    <w:rsid w:val="000B1BFB"/>
    <w:rsid w:val="000B1DC3"/>
    <w:rsid w:val="000B205E"/>
    <w:rsid w:val="000B2D44"/>
    <w:rsid w:val="000B2F1E"/>
    <w:rsid w:val="000B4D18"/>
    <w:rsid w:val="000B52E6"/>
    <w:rsid w:val="000B546A"/>
    <w:rsid w:val="000B5F51"/>
    <w:rsid w:val="000B6940"/>
    <w:rsid w:val="000B6BC1"/>
    <w:rsid w:val="000B7162"/>
    <w:rsid w:val="000C0143"/>
    <w:rsid w:val="000C142D"/>
    <w:rsid w:val="000C3483"/>
    <w:rsid w:val="000C3A3D"/>
    <w:rsid w:val="000C3BB9"/>
    <w:rsid w:val="000C4190"/>
    <w:rsid w:val="000C4589"/>
    <w:rsid w:val="000C7C48"/>
    <w:rsid w:val="000C7EE9"/>
    <w:rsid w:val="000D09B1"/>
    <w:rsid w:val="000D0BF0"/>
    <w:rsid w:val="000D0FD7"/>
    <w:rsid w:val="000D1758"/>
    <w:rsid w:val="000D2A9E"/>
    <w:rsid w:val="000D34EB"/>
    <w:rsid w:val="000D380D"/>
    <w:rsid w:val="000D5969"/>
    <w:rsid w:val="000D6289"/>
    <w:rsid w:val="000D6667"/>
    <w:rsid w:val="000D736F"/>
    <w:rsid w:val="000E0554"/>
    <w:rsid w:val="000E0B16"/>
    <w:rsid w:val="000E0BDA"/>
    <w:rsid w:val="000E202B"/>
    <w:rsid w:val="000E21F6"/>
    <w:rsid w:val="000E344E"/>
    <w:rsid w:val="000E3888"/>
    <w:rsid w:val="000E3BEB"/>
    <w:rsid w:val="000E3E94"/>
    <w:rsid w:val="000E45BE"/>
    <w:rsid w:val="000E60D8"/>
    <w:rsid w:val="000E722D"/>
    <w:rsid w:val="000E7EA9"/>
    <w:rsid w:val="000F0367"/>
    <w:rsid w:val="000F0858"/>
    <w:rsid w:val="000F26E8"/>
    <w:rsid w:val="000F3BB7"/>
    <w:rsid w:val="000F3D23"/>
    <w:rsid w:val="000F4F79"/>
    <w:rsid w:val="000F5054"/>
    <w:rsid w:val="000F5847"/>
    <w:rsid w:val="000F5BAA"/>
    <w:rsid w:val="000F6129"/>
    <w:rsid w:val="000F76B4"/>
    <w:rsid w:val="000F7DE9"/>
    <w:rsid w:val="00101A75"/>
    <w:rsid w:val="00101A93"/>
    <w:rsid w:val="00102659"/>
    <w:rsid w:val="001026D6"/>
    <w:rsid w:val="00102FED"/>
    <w:rsid w:val="00103973"/>
    <w:rsid w:val="00103CD1"/>
    <w:rsid w:val="00104081"/>
    <w:rsid w:val="00104319"/>
    <w:rsid w:val="001046A3"/>
    <w:rsid w:val="00104816"/>
    <w:rsid w:val="00104841"/>
    <w:rsid w:val="001049CF"/>
    <w:rsid w:val="00104F28"/>
    <w:rsid w:val="00105038"/>
    <w:rsid w:val="001057B0"/>
    <w:rsid w:val="00105F81"/>
    <w:rsid w:val="00107F0C"/>
    <w:rsid w:val="0011060B"/>
    <w:rsid w:val="0011086A"/>
    <w:rsid w:val="00110CBC"/>
    <w:rsid w:val="001113D0"/>
    <w:rsid w:val="00111426"/>
    <w:rsid w:val="00111B9A"/>
    <w:rsid w:val="00112A83"/>
    <w:rsid w:val="001133CE"/>
    <w:rsid w:val="001135B1"/>
    <w:rsid w:val="00113A4D"/>
    <w:rsid w:val="00114E3B"/>
    <w:rsid w:val="00114F93"/>
    <w:rsid w:val="00115E0F"/>
    <w:rsid w:val="00116383"/>
    <w:rsid w:val="00116414"/>
    <w:rsid w:val="00116568"/>
    <w:rsid w:val="0011747F"/>
    <w:rsid w:val="00120571"/>
    <w:rsid w:val="00120BDB"/>
    <w:rsid w:val="00122ACB"/>
    <w:rsid w:val="00122CDA"/>
    <w:rsid w:val="0012308D"/>
    <w:rsid w:val="001230E9"/>
    <w:rsid w:val="001230EF"/>
    <w:rsid w:val="001231D7"/>
    <w:rsid w:val="00123E03"/>
    <w:rsid w:val="0012560E"/>
    <w:rsid w:val="00125611"/>
    <w:rsid w:val="0012593F"/>
    <w:rsid w:val="00131057"/>
    <w:rsid w:val="00132F56"/>
    <w:rsid w:val="00132F80"/>
    <w:rsid w:val="00133345"/>
    <w:rsid w:val="0013444D"/>
    <w:rsid w:val="001346CF"/>
    <w:rsid w:val="0013498E"/>
    <w:rsid w:val="00135D83"/>
    <w:rsid w:val="001361C3"/>
    <w:rsid w:val="00137666"/>
    <w:rsid w:val="00140250"/>
    <w:rsid w:val="00140BEF"/>
    <w:rsid w:val="00142269"/>
    <w:rsid w:val="001423DD"/>
    <w:rsid w:val="00142B71"/>
    <w:rsid w:val="00143030"/>
    <w:rsid w:val="00143D3E"/>
    <w:rsid w:val="0014622A"/>
    <w:rsid w:val="00147312"/>
    <w:rsid w:val="00147A56"/>
    <w:rsid w:val="00150779"/>
    <w:rsid w:val="00151640"/>
    <w:rsid w:val="00152CE6"/>
    <w:rsid w:val="00153B4C"/>
    <w:rsid w:val="00154673"/>
    <w:rsid w:val="00154995"/>
    <w:rsid w:val="00156432"/>
    <w:rsid w:val="00156DCA"/>
    <w:rsid w:val="00156F98"/>
    <w:rsid w:val="00157F99"/>
    <w:rsid w:val="00160134"/>
    <w:rsid w:val="001603AC"/>
    <w:rsid w:val="00160A2B"/>
    <w:rsid w:val="00161EE8"/>
    <w:rsid w:val="00161EF7"/>
    <w:rsid w:val="00162DBA"/>
    <w:rsid w:val="001638B1"/>
    <w:rsid w:val="00163927"/>
    <w:rsid w:val="00164285"/>
    <w:rsid w:val="00165A10"/>
    <w:rsid w:val="00165B15"/>
    <w:rsid w:val="00166608"/>
    <w:rsid w:val="00166861"/>
    <w:rsid w:val="001670AD"/>
    <w:rsid w:val="001676F2"/>
    <w:rsid w:val="00170898"/>
    <w:rsid w:val="00170899"/>
    <w:rsid w:val="001708E4"/>
    <w:rsid w:val="00170D2D"/>
    <w:rsid w:val="00171C36"/>
    <w:rsid w:val="00171CF6"/>
    <w:rsid w:val="00171FBB"/>
    <w:rsid w:val="001723BF"/>
    <w:rsid w:val="00172717"/>
    <w:rsid w:val="00172802"/>
    <w:rsid w:val="001728B3"/>
    <w:rsid w:val="0017307C"/>
    <w:rsid w:val="001734E0"/>
    <w:rsid w:val="00174965"/>
    <w:rsid w:val="00174EEC"/>
    <w:rsid w:val="001755A3"/>
    <w:rsid w:val="00176E14"/>
    <w:rsid w:val="00177098"/>
    <w:rsid w:val="00177E8A"/>
    <w:rsid w:val="001811E0"/>
    <w:rsid w:val="001819A6"/>
    <w:rsid w:val="00181A76"/>
    <w:rsid w:val="00181E74"/>
    <w:rsid w:val="0018467A"/>
    <w:rsid w:val="00184903"/>
    <w:rsid w:val="00184ACF"/>
    <w:rsid w:val="00185061"/>
    <w:rsid w:val="00185AC4"/>
    <w:rsid w:val="00185F55"/>
    <w:rsid w:val="001870A5"/>
    <w:rsid w:val="00187116"/>
    <w:rsid w:val="00187AE3"/>
    <w:rsid w:val="00187DF9"/>
    <w:rsid w:val="00187FA0"/>
    <w:rsid w:val="0019097E"/>
    <w:rsid w:val="00190A47"/>
    <w:rsid w:val="00190B2C"/>
    <w:rsid w:val="00190E43"/>
    <w:rsid w:val="0019155C"/>
    <w:rsid w:val="001919A8"/>
    <w:rsid w:val="0019248C"/>
    <w:rsid w:val="001936F9"/>
    <w:rsid w:val="00193B46"/>
    <w:rsid w:val="00195A2C"/>
    <w:rsid w:val="00196923"/>
    <w:rsid w:val="00196B21"/>
    <w:rsid w:val="0019722B"/>
    <w:rsid w:val="00197781"/>
    <w:rsid w:val="001A018E"/>
    <w:rsid w:val="001A056D"/>
    <w:rsid w:val="001A0FBD"/>
    <w:rsid w:val="001A275C"/>
    <w:rsid w:val="001A293E"/>
    <w:rsid w:val="001A2BD4"/>
    <w:rsid w:val="001A451B"/>
    <w:rsid w:val="001A56C7"/>
    <w:rsid w:val="001A57EA"/>
    <w:rsid w:val="001A5A70"/>
    <w:rsid w:val="001A7565"/>
    <w:rsid w:val="001A7AEF"/>
    <w:rsid w:val="001B0184"/>
    <w:rsid w:val="001B07DF"/>
    <w:rsid w:val="001B09B7"/>
    <w:rsid w:val="001B1E76"/>
    <w:rsid w:val="001B33D0"/>
    <w:rsid w:val="001B393F"/>
    <w:rsid w:val="001B3F48"/>
    <w:rsid w:val="001B4112"/>
    <w:rsid w:val="001B42AA"/>
    <w:rsid w:val="001B57AF"/>
    <w:rsid w:val="001B5933"/>
    <w:rsid w:val="001B627A"/>
    <w:rsid w:val="001B66AA"/>
    <w:rsid w:val="001B6DE5"/>
    <w:rsid w:val="001B74B8"/>
    <w:rsid w:val="001C0A48"/>
    <w:rsid w:val="001C0E94"/>
    <w:rsid w:val="001C1258"/>
    <w:rsid w:val="001C1F7C"/>
    <w:rsid w:val="001C2581"/>
    <w:rsid w:val="001C34C5"/>
    <w:rsid w:val="001C3546"/>
    <w:rsid w:val="001C3D96"/>
    <w:rsid w:val="001C3F39"/>
    <w:rsid w:val="001C4738"/>
    <w:rsid w:val="001C4DE3"/>
    <w:rsid w:val="001C544D"/>
    <w:rsid w:val="001C545B"/>
    <w:rsid w:val="001C62C2"/>
    <w:rsid w:val="001C6747"/>
    <w:rsid w:val="001C72C1"/>
    <w:rsid w:val="001C7773"/>
    <w:rsid w:val="001D006D"/>
    <w:rsid w:val="001D1159"/>
    <w:rsid w:val="001D160B"/>
    <w:rsid w:val="001D19EC"/>
    <w:rsid w:val="001D29E5"/>
    <w:rsid w:val="001D2AE0"/>
    <w:rsid w:val="001D3091"/>
    <w:rsid w:val="001D32C6"/>
    <w:rsid w:val="001D37A9"/>
    <w:rsid w:val="001D49A1"/>
    <w:rsid w:val="001D4E23"/>
    <w:rsid w:val="001D55FE"/>
    <w:rsid w:val="001D5C06"/>
    <w:rsid w:val="001D641A"/>
    <w:rsid w:val="001D68D1"/>
    <w:rsid w:val="001D6A49"/>
    <w:rsid w:val="001D6FBB"/>
    <w:rsid w:val="001E0387"/>
    <w:rsid w:val="001E04D1"/>
    <w:rsid w:val="001E1D7A"/>
    <w:rsid w:val="001E2005"/>
    <w:rsid w:val="001E3CB6"/>
    <w:rsid w:val="001E414D"/>
    <w:rsid w:val="001E4593"/>
    <w:rsid w:val="001E4654"/>
    <w:rsid w:val="001E480D"/>
    <w:rsid w:val="001E56F4"/>
    <w:rsid w:val="001E5CBE"/>
    <w:rsid w:val="001E609E"/>
    <w:rsid w:val="001E639C"/>
    <w:rsid w:val="001E6E85"/>
    <w:rsid w:val="001E6F4B"/>
    <w:rsid w:val="001E7674"/>
    <w:rsid w:val="001F02C6"/>
    <w:rsid w:val="001F0683"/>
    <w:rsid w:val="001F115C"/>
    <w:rsid w:val="001F1CB0"/>
    <w:rsid w:val="001F2467"/>
    <w:rsid w:val="001F2586"/>
    <w:rsid w:val="001F2850"/>
    <w:rsid w:val="001F40B9"/>
    <w:rsid w:val="001F44B0"/>
    <w:rsid w:val="001F4A58"/>
    <w:rsid w:val="001F4DF4"/>
    <w:rsid w:val="001F543F"/>
    <w:rsid w:val="001F5486"/>
    <w:rsid w:val="001F5F69"/>
    <w:rsid w:val="001F6517"/>
    <w:rsid w:val="001F6D02"/>
    <w:rsid w:val="001F72DC"/>
    <w:rsid w:val="002000E9"/>
    <w:rsid w:val="00201685"/>
    <w:rsid w:val="00202090"/>
    <w:rsid w:val="00202B88"/>
    <w:rsid w:val="002032D6"/>
    <w:rsid w:val="00203615"/>
    <w:rsid w:val="00204E39"/>
    <w:rsid w:val="002058F9"/>
    <w:rsid w:val="002059B3"/>
    <w:rsid w:val="00205AAC"/>
    <w:rsid w:val="00206486"/>
    <w:rsid w:val="0020674F"/>
    <w:rsid w:val="00206A83"/>
    <w:rsid w:val="002075CB"/>
    <w:rsid w:val="00207642"/>
    <w:rsid w:val="00207937"/>
    <w:rsid w:val="00210399"/>
    <w:rsid w:val="00210763"/>
    <w:rsid w:val="00211667"/>
    <w:rsid w:val="00211833"/>
    <w:rsid w:val="00214CEF"/>
    <w:rsid w:val="00214D0E"/>
    <w:rsid w:val="002155FD"/>
    <w:rsid w:val="00216077"/>
    <w:rsid w:val="00216CE2"/>
    <w:rsid w:val="002171B0"/>
    <w:rsid w:val="002179D2"/>
    <w:rsid w:val="002206E4"/>
    <w:rsid w:val="002208C9"/>
    <w:rsid w:val="00220961"/>
    <w:rsid w:val="00220CA0"/>
    <w:rsid w:val="00221094"/>
    <w:rsid w:val="002218D9"/>
    <w:rsid w:val="0022210B"/>
    <w:rsid w:val="0022226B"/>
    <w:rsid w:val="00222458"/>
    <w:rsid w:val="002225D4"/>
    <w:rsid w:val="0022473F"/>
    <w:rsid w:val="002254D9"/>
    <w:rsid w:val="0022574F"/>
    <w:rsid w:val="0022640F"/>
    <w:rsid w:val="00226635"/>
    <w:rsid w:val="0023029F"/>
    <w:rsid w:val="0023059D"/>
    <w:rsid w:val="00231C1C"/>
    <w:rsid w:val="0023358C"/>
    <w:rsid w:val="00233F11"/>
    <w:rsid w:val="002340E6"/>
    <w:rsid w:val="00234430"/>
    <w:rsid w:val="00234A66"/>
    <w:rsid w:val="00235938"/>
    <w:rsid w:val="002362D3"/>
    <w:rsid w:val="00236537"/>
    <w:rsid w:val="00237809"/>
    <w:rsid w:val="002409F7"/>
    <w:rsid w:val="00241159"/>
    <w:rsid w:val="00241AE7"/>
    <w:rsid w:val="002427F1"/>
    <w:rsid w:val="0024597D"/>
    <w:rsid w:val="002459BB"/>
    <w:rsid w:val="0024721C"/>
    <w:rsid w:val="00250F31"/>
    <w:rsid w:val="002510BB"/>
    <w:rsid w:val="00251117"/>
    <w:rsid w:val="0025240D"/>
    <w:rsid w:val="0025418C"/>
    <w:rsid w:val="00254D6E"/>
    <w:rsid w:val="002554F2"/>
    <w:rsid w:val="0025627C"/>
    <w:rsid w:val="00257BB2"/>
    <w:rsid w:val="002601DD"/>
    <w:rsid w:val="00261CE5"/>
    <w:rsid w:val="00262F24"/>
    <w:rsid w:val="00263233"/>
    <w:rsid w:val="002635B2"/>
    <w:rsid w:val="002639A3"/>
    <w:rsid w:val="002649A9"/>
    <w:rsid w:val="002649C4"/>
    <w:rsid w:val="00264C24"/>
    <w:rsid w:val="0026586B"/>
    <w:rsid w:val="00266052"/>
    <w:rsid w:val="00266869"/>
    <w:rsid w:val="0027023A"/>
    <w:rsid w:val="002702A1"/>
    <w:rsid w:val="002710AB"/>
    <w:rsid w:val="00271DCC"/>
    <w:rsid w:val="002739EF"/>
    <w:rsid w:val="00274539"/>
    <w:rsid w:val="00274572"/>
    <w:rsid w:val="002746A0"/>
    <w:rsid w:val="00275396"/>
    <w:rsid w:val="002756EB"/>
    <w:rsid w:val="00275E63"/>
    <w:rsid w:val="00276C3D"/>
    <w:rsid w:val="002807B8"/>
    <w:rsid w:val="002817D4"/>
    <w:rsid w:val="00281824"/>
    <w:rsid w:val="00282760"/>
    <w:rsid w:val="00282B98"/>
    <w:rsid w:val="00282C26"/>
    <w:rsid w:val="00283D61"/>
    <w:rsid w:val="002842A4"/>
    <w:rsid w:val="0028475A"/>
    <w:rsid w:val="002854CB"/>
    <w:rsid w:val="002863CF"/>
    <w:rsid w:val="00286930"/>
    <w:rsid w:val="00286E81"/>
    <w:rsid w:val="00286FCF"/>
    <w:rsid w:val="0028704B"/>
    <w:rsid w:val="002870FC"/>
    <w:rsid w:val="002923CF"/>
    <w:rsid w:val="00292423"/>
    <w:rsid w:val="00292E26"/>
    <w:rsid w:val="0029506C"/>
    <w:rsid w:val="002950D2"/>
    <w:rsid w:val="00296BFE"/>
    <w:rsid w:val="00297CCC"/>
    <w:rsid w:val="002A0587"/>
    <w:rsid w:val="002A0B7A"/>
    <w:rsid w:val="002A174D"/>
    <w:rsid w:val="002A1810"/>
    <w:rsid w:val="002A1E62"/>
    <w:rsid w:val="002A1F01"/>
    <w:rsid w:val="002A2157"/>
    <w:rsid w:val="002A32E8"/>
    <w:rsid w:val="002A372C"/>
    <w:rsid w:val="002A42E2"/>
    <w:rsid w:val="002A5564"/>
    <w:rsid w:val="002A625C"/>
    <w:rsid w:val="002A6B21"/>
    <w:rsid w:val="002A6B95"/>
    <w:rsid w:val="002A73A9"/>
    <w:rsid w:val="002B01F3"/>
    <w:rsid w:val="002B05B2"/>
    <w:rsid w:val="002B063F"/>
    <w:rsid w:val="002B077C"/>
    <w:rsid w:val="002B0CCB"/>
    <w:rsid w:val="002B3755"/>
    <w:rsid w:val="002B3B96"/>
    <w:rsid w:val="002B43D7"/>
    <w:rsid w:val="002B47E5"/>
    <w:rsid w:val="002B4B44"/>
    <w:rsid w:val="002B527B"/>
    <w:rsid w:val="002B60F0"/>
    <w:rsid w:val="002B635A"/>
    <w:rsid w:val="002B66FF"/>
    <w:rsid w:val="002B683B"/>
    <w:rsid w:val="002B686B"/>
    <w:rsid w:val="002B69F5"/>
    <w:rsid w:val="002B6F10"/>
    <w:rsid w:val="002B793A"/>
    <w:rsid w:val="002C008F"/>
    <w:rsid w:val="002C08A9"/>
    <w:rsid w:val="002C0FF4"/>
    <w:rsid w:val="002C1272"/>
    <w:rsid w:val="002C28BB"/>
    <w:rsid w:val="002C3F80"/>
    <w:rsid w:val="002C5335"/>
    <w:rsid w:val="002C60B3"/>
    <w:rsid w:val="002C6300"/>
    <w:rsid w:val="002C6EDB"/>
    <w:rsid w:val="002C759F"/>
    <w:rsid w:val="002C7BCF"/>
    <w:rsid w:val="002D1299"/>
    <w:rsid w:val="002D25C3"/>
    <w:rsid w:val="002D302C"/>
    <w:rsid w:val="002D3373"/>
    <w:rsid w:val="002D39B3"/>
    <w:rsid w:val="002D4B8F"/>
    <w:rsid w:val="002D71EF"/>
    <w:rsid w:val="002E17FB"/>
    <w:rsid w:val="002E19E8"/>
    <w:rsid w:val="002E33D6"/>
    <w:rsid w:val="002E3D01"/>
    <w:rsid w:val="002E4391"/>
    <w:rsid w:val="002E4423"/>
    <w:rsid w:val="002E49F2"/>
    <w:rsid w:val="002E501D"/>
    <w:rsid w:val="002E57DC"/>
    <w:rsid w:val="002E61A9"/>
    <w:rsid w:val="002E6708"/>
    <w:rsid w:val="002E6BD4"/>
    <w:rsid w:val="002E7B7D"/>
    <w:rsid w:val="002F0001"/>
    <w:rsid w:val="002F0B8A"/>
    <w:rsid w:val="002F0DC2"/>
    <w:rsid w:val="002F11A9"/>
    <w:rsid w:val="002F1529"/>
    <w:rsid w:val="002F1942"/>
    <w:rsid w:val="002F1DEC"/>
    <w:rsid w:val="002F1FEF"/>
    <w:rsid w:val="002F290C"/>
    <w:rsid w:val="002F38F2"/>
    <w:rsid w:val="002F3B8F"/>
    <w:rsid w:val="002F409C"/>
    <w:rsid w:val="002F4D67"/>
    <w:rsid w:val="002F553E"/>
    <w:rsid w:val="002F573D"/>
    <w:rsid w:val="002F60A4"/>
    <w:rsid w:val="002F66A1"/>
    <w:rsid w:val="002F68A9"/>
    <w:rsid w:val="002F6DA1"/>
    <w:rsid w:val="002F7037"/>
    <w:rsid w:val="00300365"/>
    <w:rsid w:val="00300C04"/>
    <w:rsid w:val="00302982"/>
    <w:rsid w:val="00302A30"/>
    <w:rsid w:val="00304152"/>
    <w:rsid w:val="00304191"/>
    <w:rsid w:val="00304265"/>
    <w:rsid w:val="003044E9"/>
    <w:rsid w:val="00305498"/>
    <w:rsid w:val="0030616C"/>
    <w:rsid w:val="00306BA4"/>
    <w:rsid w:val="00306EAC"/>
    <w:rsid w:val="003074C3"/>
    <w:rsid w:val="00311F60"/>
    <w:rsid w:val="003120E5"/>
    <w:rsid w:val="003123E0"/>
    <w:rsid w:val="003148C8"/>
    <w:rsid w:val="00314CFB"/>
    <w:rsid w:val="00316C5E"/>
    <w:rsid w:val="0031709D"/>
    <w:rsid w:val="00321332"/>
    <w:rsid w:val="00322012"/>
    <w:rsid w:val="003229DB"/>
    <w:rsid w:val="0032362F"/>
    <w:rsid w:val="00323808"/>
    <w:rsid w:val="00323DA7"/>
    <w:rsid w:val="00323DE5"/>
    <w:rsid w:val="003240B7"/>
    <w:rsid w:val="0032450A"/>
    <w:rsid w:val="00325364"/>
    <w:rsid w:val="00326525"/>
    <w:rsid w:val="00326910"/>
    <w:rsid w:val="00326A07"/>
    <w:rsid w:val="00330B42"/>
    <w:rsid w:val="0033118F"/>
    <w:rsid w:val="00331A06"/>
    <w:rsid w:val="00331FA7"/>
    <w:rsid w:val="0033450F"/>
    <w:rsid w:val="00334870"/>
    <w:rsid w:val="003348A6"/>
    <w:rsid w:val="00336111"/>
    <w:rsid w:val="0033794A"/>
    <w:rsid w:val="00337C51"/>
    <w:rsid w:val="00337CB4"/>
    <w:rsid w:val="00340802"/>
    <w:rsid w:val="00340E7E"/>
    <w:rsid w:val="00342C38"/>
    <w:rsid w:val="00343355"/>
    <w:rsid w:val="003439C6"/>
    <w:rsid w:val="00343E2F"/>
    <w:rsid w:val="00344B27"/>
    <w:rsid w:val="00345B47"/>
    <w:rsid w:val="003463F5"/>
    <w:rsid w:val="00347796"/>
    <w:rsid w:val="0035018C"/>
    <w:rsid w:val="003509DD"/>
    <w:rsid w:val="0035184C"/>
    <w:rsid w:val="003525ED"/>
    <w:rsid w:val="00352D81"/>
    <w:rsid w:val="00353002"/>
    <w:rsid w:val="0035384F"/>
    <w:rsid w:val="00354584"/>
    <w:rsid w:val="003556F4"/>
    <w:rsid w:val="00355B54"/>
    <w:rsid w:val="003567F9"/>
    <w:rsid w:val="003568F9"/>
    <w:rsid w:val="00357314"/>
    <w:rsid w:val="00357677"/>
    <w:rsid w:val="0035785A"/>
    <w:rsid w:val="00357957"/>
    <w:rsid w:val="00361C35"/>
    <w:rsid w:val="00362A8E"/>
    <w:rsid w:val="00362B60"/>
    <w:rsid w:val="00362C03"/>
    <w:rsid w:val="003632CA"/>
    <w:rsid w:val="00363595"/>
    <w:rsid w:val="0036402F"/>
    <w:rsid w:val="003645A7"/>
    <w:rsid w:val="00364F4C"/>
    <w:rsid w:val="00365783"/>
    <w:rsid w:val="003667BC"/>
    <w:rsid w:val="00371117"/>
    <w:rsid w:val="003713B4"/>
    <w:rsid w:val="0037179A"/>
    <w:rsid w:val="00371876"/>
    <w:rsid w:val="0037260B"/>
    <w:rsid w:val="003727AC"/>
    <w:rsid w:val="003729C9"/>
    <w:rsid w:val="00372A77"/>
    <w:rsid w:val="00373B5B"/>
    <w:rsid w:val="00374225"/>
    <w:rsid w:val="003752F6"/>
    <w:rsid w:val="00376A6E"/>
    <w:rsid w:val="00376B39"/>
    <w:rsid w:val="0037729E"/>
    <w:rsid w:val="00377FAF"/>
    <w:rsid w:val="00380483"/>
    <w:rsid w:val="00380E6B"/>
    <w:rsid w:val="00381C9D"/>
    <w:rsid w:val="0038226B"/>
    <w:rsid w:val="00383B20"/>
    <w:rsid w:val="00385689"/>
    <w:rsid w:val="0038623E"/>
    <w:rsid w:val="00387294"/>
    <w:rsid w:val="00387AC6"/>
    <w:rsid w:val="0039023A"/>
    <w:rsid w:val="0039067C"/>
    <w:rsid w:val="00390C1F"/>
    <w:rsid w:val="003910C8"/>
    <w:rsid w:val="003911F8"/>
    <w:rsid w:val="00391F74"/>
    <w:rsid w:val="0039232D"/>
    <w:rsid w:val="00393909"/>
    <w:rsid w:val="00394C1E"/>
    <w:rsid w:val="00394C30"/>
    <w:rsid w:val="003952D1"/>
    <w:rsid w:val="00396036"/>
    <w:rsid w:val="003960C8"/>
    <w:rsid w:val="0039784D"/>
    <w:rsid w:val="003A022B"/>
    <w:rsid w:val="003A131A"/>
    <w:rsid w:val="003A14EE"/>
    <w:rsid w:val="003A1F49"/>
    <w:rsid w:val="003A2470"/>
    <w:rsid w:val="003A251C"/>
    <w:rsid w:val="003A2767"/>
    <w:rsid w:val="003A2B4A"/>
    <w:rsid w:val="003A2D73"/>
    <w:rsid w:val="003A41E3"/>
    <w:rsid w:val="003A5032"/>
    <w:rsid w:val="003A504B"/>
    <w:rsid w:val="003A508B"/>
    <w:rsid w:val="003A5AFA"/>
    <w:rsid w:val="003A5C9B"/>
    <w:rsid w:val="003A6B59"/>
    <w:rsid w:val="003A6B61"/>
    <w:rsid w:val="003A70EC"/>
    <w:rsid w:val="003A7646"/>
    <w:rsid w:val="003B035F"/>
    <w:rsid w:val="003B041C"/>
    <w:rsid w:val="003B1E69"/>
    <w:rsid w:val="003B21D7"/>
    <w:rsid w:val="003B2A04"/>
    <w:rsid w:val="003B30C3"/>
    <w:rsid w:val="003B31BF"/>
    <w:rsid w:val="003B3C81"/>
    <w:rsid w:val="003B44FD"/>
    <w:rsid w:val="003B480C"/>
    <w:rsid w:val="003B627B"/>
    <w:rsid w:val="003B6C86"/>
    <w:rsid w:val="003B7F54"/>
    <w:rsid w:val="003C1308"/>
    <w:rsid w:val="003C15E9"/>
    <w:rsid w:val="003C1E11"/>
    <w:rsid w:val="003C28AC"/>
    <w:rsid w:val="003C3308"/>
    <w:rsid w:val="003C35CC"/>
    <w:rsid w:val="003C59E2"/>
    <w:rsid w:val="003C6465"/>
    <w:rsid w:val="003C67CC"/>
    <w:rsid w:val="003C72D6"/>
    <w:rsid w:val="003C7869"/>
    <w:rsid w:val="003C7C4A"/>
    <w:rsid w:val="003D00CE"/>
    <w:rsid w:val="003D2AFD"/>
    <w:rsid w:val="003D2C70"/>
    <w:rsid w:val="003D4519"/>
    <w:rsid w:val="003D7FC1"/>
    <w:rsid w:val="003E0700"/>
    <w:rsid w:val="003E1E40"/>
    <w:rsid w:val="003E2EA8"/>
    <w:rsid w:val="003E3389"/>
    <w:rsid w:val="003E34D9"/>
    <w:rsid w:val="003E3801"/>
    <w:rsid w:val="003E3B27"/>
    <w:rsid w:val="003E434A"/>
    <w:rsid w:val="003E448F"/>
    <w:rsid w:val="003E547C"/>
    <w:rsid w:val="003E5737"/>
    <w:rsid w:val="003E5794"/>
    <w:rsid w:val="003E5C85"/>
    <w:rsid w:val="003E620C"/>
    <w:rsid w:val="003E6750"/>
    <w:rsid w:val="003E6912"/>
    <w:rsid w:val="003E69C4"/>
    <w:rsid w:val="003E7A36"/>
    <w:rsid w:val="003E7D07"/>
    <w:rsid w:val="003F0B74"/>
    <w:rsid w:val="003F1380"/>
    <w:rsid w:val="003F1AA9"/>
    <w:rsid w:val="003F2149"/>
    <w:rsid w:val="003F2181"/>
    <w:rsid w:val="003F2DF9"/>
    <w:rsid w:val="003F2E64"/>
    <w:rsid w:val="003F4698"/>
    <w:rsid w:val="003F4C7C"/>
    <w:rsid w:val="003F5877"/>
    <w:rsid w:val="003F5D8D"/>
    <w:rsid w:val="003F6145"/>
    <w:rsid w:val="003F75A5"/>
    <w:rsid w:val="003F7C8A"/>
    <w:rsid w:val="00400DFE"/>
    <w:rsid w:val="00401667"/>
    <w:rsid w:val="00402793"/>
    <w:rsid w:val="00402C53"/>
    <w:rsid w:val="004052B5"/>
    <w:rsid w:val="004058BF"/>
    <w:rsid w:val="00405D2E"/>
    <w:rsid w:val="00406658"/>
    <w:rsid w:val="00407421"/>
    <w:rsid w:val="00407A25"/>
    <w:rsid w:val="00410B27"/>
    <w:rsid w:val="00411566"/>
    <w:rsid w:val="00411BB7"/>
    <w:rsid w:val="00412FBE"/>
    <w:rsid w:val="00413D85"/>
    <w:rsid w:val="00414903"/>
    <w:rsid w:val="0041508C"/>
    <w:rsid w:val="00415115"/>
    <w:rsid w:val="00415629"/>
    <w:rsid w:val="00415852"/>
    <w:rsid w:val="00415BCE"/>
    <w:rsid w:val="00416640"/>
    <w:rsid w:val="00417235"/>
    <w:rsid w:val="0041753A"/>
    <w:rsid w:val="0041756C"/>
    <w:rsid w:val="00420011"/>
    <w:rsid w:val="0042020F"/>
    <w:rsid w:val="004209B5"/>
    <w:rsid w:val="00422241"/>
    <w:rsid w:val="00422639"/>
    <w:rsid w:val="00423290"/>
    <w:rsid w:val="00423624"/>
    <w:rsid w:val="00424B5D"/>
    <w:rsid w:val="00424B80"/>
    <w:rsid w:val="00425613"/>
    <w:rsid w:val="00425663"/>
    <w:rsid w:val="0042646D"/>
    <w:rsid w:val="00426B03"/>
    <w:rsid w:val="00427176"/>
    <w:rsid w:val="0042759A"/>
    <w:rsid w:val="00427633"/>
    <w:rsid w:val="00430FBB"/>
    <w:rsid w:val="00431498"/>
    <w:rsid w:val="00431EAE"/>
    <w:rsid w:val="00433141"/>
    <w:rsid w:val="0043330F"/>
    <w:rsid w:val="004337AF"/>
    <w:rsid w:val="00433807"/>
    <w:rsid w:val="00434050"/>
    <w:rsid w:val="004347D0"/>
    <w:rsid w:val="004347F6"/>
    <w:rsid w:val="004348BA"/>
    <w:rsid w:val="00434AD0"/>
    <w:rsid w:val="004356C9"/>
    <w:rsid w:val="00435C4F"/>
    <w:rsid w:val="00436BE5"/>
    <w:rsid w:val="004412B4"/>
    <w:rsid w:val="00441A26"/>
    <w:rsid w:val="00441EDB"/>
    <w:rsid w:val="00443810"/>
    <w:rsid w:val="00443B15"/>
    <w:rsid w:val="00443CD6"/>
    <w:rsid w:val="00444660"/>
    <w:rsid w:val="00444DA3"/>
    <w:rsid w:val="00444DC5"/>
    <w:rsid w:val="00445139"/>
    <w:rsid w:val="004464EA"/>
    <w:rsid w:val="00446679"/>
    <w:rsid w:val="00446AE5"/>
    <w:rsid w:val="00447FBA"/>
    <w:rsid w:val="00450B63"/>
    <w:rsid w:val="00451065"/>
    <w:rsid w:val="00451F85"/>
    <w:rsid w:val="00452764"/>
    <w:rsid w:val="00452B3B"/>
    <w:rsid w:val="00453427"/>
    <w:rsid w:val="00453444"/>
    <w:rsid w:val="004542C4"/>
    <w:rsid w:val="004543D1"/>
    <w:rsid w:val="00454E90"/>
    <w:rsid w:val="004551FB"/>
    <w:rsid w:val="004553E0"/>
    <w:rsid w:val="00456239"/>
    <w:rsid w:val="004571D4"/>
    <w:rsid w:val="004571FC"/>
    <w:rsid w:val="0045726E"/>
    <w:rsid w:val="00457709"/>
    <w:rsid w:val="00463CD8"/>
    <w:rsid w:val="00464EE1"/>
    <w:rsid w:val="00466CD6"/>
    <w:rsid w:val="004671F5"/>
    <w:rsid w:val="00470226"/>
    <w:rsid w:val="0047042D"/>
    <w:rsid w:val="00472CFA"/>
    <w:rsid w:val="00473984"/>
    <w:rsid w:val="0047452D"/>
    <w:rsid w:val="00475BCC"/>
    <w:rsid w:val="00475BDF"/>
    <w:rsid w:val="0047790E"/>
    <w:rsid w:val="00480D0A"/>
    <w:rsid w:val="00481C13"/>
    <w:rsid w:val="004821B0"/>
    <w:rsid w:val="0048343B"/>
    <w:rsid w:val="004836BB"/>
    <w:rsid w:val="00485DB7"/>
    <w:rsid w:val="004861F6"/>
    <w:rsid w:val="0048688F"/>
    <w:rsid w:val="00486F8A"/>
    <w:rsid w:val="00487E1E"/>
    <w:rsid w:val="00490216"/>
    <w:rsid w:val="00490E2E"/>
    <w:rsid w:val="004929F5"/>
    <w:rsid w:val="00492B44"/>
    <w:rsid w:val="004937DD"/>
    <w:rsid w:val="0049472F"/>
    <w:rsid w:val="0049489B"/>
    <w:rsid w:val="00497B80"/>
    <w:rsid w:val="00497EBA"/>
    <w:rsid w:val="004A0D89"/>
    <w:rsid w:val="004A1912"/>
    <w:rsid w:val="004A1971"/>
    <w:rsid w:val="004A3199"/>
    <w:rsid w:val="004A448D"/>
    <w:rsid w:val="004A626D"/>
    <w:rsid w:val="004A6DEA"/>
    <w:rsid w:val="004B083D"/>
    <w:rsid w:val="004B08E3"/>
    <w:rsid w:val="004B4711"/>
    <w:rsid w:val="004B47C8"/>
    <w:rsid w:val="004B5267"/>
    <w:rsid w:val="004B53D5"/>
    <w:rsid w:val="004B575B"/>
    <w:rsid w:val="004B5AA4"/>
    <w:rsid w:val="004B5C30"/>
    <w:rsid w:val="004B6CA5"/>
    <w:rsid w:val="004B7621"/>
    <w:rsid w:val="004C10DE"/>
    <w:rsid w:val="004C119A"/>
    <w:rsid w:val="004C1D8E"/>
    <w:rsid w:val="004C31DB"/>
    <w:rsid w:val="004C325C"/>
    <w:rsid w:val="004C4503"/>
    <w:rsid w:val="004C4EAA"/>
    <w:rsid w:val="004C6243"/>
    <w:rsid w:val="004C6286"/>
    <w:rsid w:val="004C6AC5"/>
    <w:rsid w:val="004C6E95"/>
    <w:rsid w:val="004C6F67"/>
    <w:rsid w:val="004C72B8"/>
    <w:rsid w:val="004D0087"/>
    <w:rsid w:val="004D020E"/>
    <w:rsid w:val="004D0333"/>
    <w:rsid w:val="004D03D4"/>
    <w:rsid w:val="004D0D8C"/>
    <w:rsid w:val="004D1AAE"/>
    <w:rsid w:val="004D221A"/>
    <w:rsid w:val="004D32E9"/>
    <w:rsid w:val="004D390F"/>
    <w:rsid w:val="004D3DA8"/>
    <w:rsid w:val="004D5B0A"/>
    <w:rsid w:val="004D6664"/>
    <w:rsid w:val="004D7179"/>
    <w:rsid w:val="004D7852"/>
    <w:rsid w:val="004D7A3B"/>
    <w:rsid w:val="004E0C09"/>
    <w:rsid w:val="004E1482"/>
    <w:rsid w:val="004E190E"/>
    <w:rsid w:val="004E1A91"/>
    <w:rsid w:val="004E1C79"/>
    <w:rsid w:val="004E27A0"/>
    <w:rsid w:val="004E4724"/>
    <w:rsid w:val="004E6514"/>
    <w:rsid w:val="004E651B"/>
    <w:rsid w:val="004E6ADB"/>
    <w:rsid w:val="004E745F"/>
    <w:rsid w:val="004E76A1"/>
    <w:rsid w:val="004F12D7"/>
    <w:rsid w:val="004F15A0"/>
    <w:rsid w:val="004F1664"/>
    <w:rsid w:val="004F1A41"/>
    <w:rsid w:val="004F1DC4"/>
    <w:rsid w:val="004F1EBC"/>
    <w:rsid w:val="004F3364"/>
    <w:rsid w:val="004F3F0C"/>
    <w:rsid w:val="004F4277"/>
    <w:rsid w:val="004F4328"/>
    <w:rsid w:val="004F4A2E"/>
    <w:rsid w:val="004F57FE"/>
    <w:rsid w:val="004F5919"/>
    <w:rsid w:val="004F6EA2"/>
    <w:rsid w:val="004F7602"/>
    <w:rsid w:val="00501B01"/>
    <w:rsid w:val="00502539"/>
    <w:rsid w:val="00503839"/>
    <w:rsid w:val="00503A17"/>
    <w:rsid w:val="00503D9F"/>
    <w:rsid w:val="00503DAC"/>
    <w:rsid w:val="00504269"/>
    <w:rsid w:val="00504F0D"/>
    <w:rsid w:val="00505346"/>
    <w:rsid w:val="005055D9"/>
    <w:rsid w:val="00505BAD"/>
    <w:rsid w:val="00507DB4"/>
    <w:rsid w:val="00511188"/>
    <w:rsid w:val="005117AA"/>
    <w:rsid w:val="0051230B"/>
    <w:rsid w:val="00513163"/>
    <w:rsid w:val="00513690"/>
    <w:rsid w:val="00514FDE"/>
    <w:rsid w:val="0051623B"/>
    <w:rsid w:val="00516728"/>
    <w:rsid w:val="00517986"/>
    <w:rsid w:val="00517CD2"/>
    <w:rsid w:val="0052006D"/>
    <w:rsid w:val="00520126"/>
    <w:rsid w:val="00520BDF"/>
    <w:rsid w:val="00520F59"/>
    <w:rsid w:val="00523348"/>
    <w:rsid w:val="00523954"/>
    <w:rsid w:val="00523E71"/>
    <w:rsid w:val="00523EA3"/>
    <w:rsid w:val="00524080"/>
    <w:rsid w:val="00524410"/>
    <w:rsid w:val="00524428"/>
    <w:rsid w:val="00524A17"/>
    <w:rsid w:val="005250D3"/>
    <w:rsid w:val="005263F6"/>
    <w:rsid w:val="00527780"/>
    <w:rsid w:val="005311EB"/>
    <w:rsid w:val="00531FC5"/>
    <w:rsid w:val="005331C4"/>
    <w:rsid w:val="005332BA"/>
    <w:rsid w:val="005358AF"/>
    <w:rsid w:val="00536216"/>
    <w:rsid w:val="00536AC2"/>
    <w:rsid w:val="00540461"/>
    <w:rsid w:val="00541F7A"/>
    <w:rsid w:val="005430CF"/>
    <w:rsid w:val="005437DD"/>
    <w:rsid w:val="00543E83"/>
    <w:rsid w:val="00544BEB"/>
    <w:rsid w:val="0054691B"/>
    <w:rsid w:val="00547EF9"/>
    <w:rsid w:val="0055008B"/>
    <w:rsid w:val="00551335"/>
    <w:rsid w:val="0055159D"/>
    <w:rsid w:val="005517C4"/>
    <w:rsid w:val="0055257E"/>
    <w:rsid w:val="005532CB"/>
    <w:rsid w:val="005539DD"/>
    <w:rsid w:val="00553A79"/>
    <w:rsid w:val="00553CFF"/>
    <w:rsid w:val="005549EB"/>
    <w:rsid w:val="00555651"/>
    <w:rsid w:val="0055601D"/>
    <w:rsid w:val="0055754A"/>
    <w:rsid w:val="00557CF2"/>
    <w:rsid w:val="00557FC7"/>
    <w:rsid w:val="00560327"/>
    <w:rsid w:val="00560707"/>
    <w:rsid w:val="00561343"/>
    <w:rsid w:val="00561BF0"/>
    <w:rsid w:val="00561F70"/>
    <w:rsid w:val="005628F1"/>
    <w:rsid w:val="005633FF"/>
    <w:rsid w:val="005648F0"/>
    <w:rsid w:val="00564BE8"/>
    <w:rsid w:val="00565C8F"/>
    <w:rsid w:val="00567519"/>
    <w:rsid w:val="0056751A"/>
    <w:rsid w:val="00567E75"/>
    <w:rsid w:val="00570526"/>
    <w:rsid w:val="005705F8"/>
    <w:rsid w:val="00571282"/>
    <w:rsid w:val="005713DB"/>
    <w:rsid w:val="005727FB"/>
    <w:rsid w:val="005737E5"/>
    <w:rsid w:val="005748F6"/>
    <w:rsid w:val="00575568"/>
    <w:rsid w:val="005773B1"/>
    <w:rsid w:val="005775AA"/>
    <w:rsid w:val="0058232D"/>
    <w:rsid w:val="00582ADB"/>
    <w:rsid w:val="00582AE7"/>
    <w:rsid w:val="00582BBE"/>
    <w:rsid w:val="0058339D"/>
    <w:rsid w:val="00583402"/>
    <w:rsid w:val="005843FA"/>
    <w:rsid w:val="005849D6"/>
    <w:rsid w:val="00584B03"/>
    <w:rsid w:val="00584BCD"/>
    <w:rsid w:val="00584FBD"/>
    <w:rsid w:val="00590096"/>
    <w:rsid w:val="005902ED"/>
    <w:rsid w:val="005915D0"/>
    <w:rsid w:val="00591F79"/>
    <w:rsid w:val="0059211C"/>
    <w:rsid w:val="00592168"/>
    <w:rsid w:val="0059284D"/>
    <w:rsid w:val="005936EC"/>
    <w:rsid w:val="0059388D"/>
    <w:rsid w:val="00593D42"/>
    <w:rsid w:val="00595421"/>
    <w:rsid w:val="00596F78"/>
    <w:rsid w:val="005972BF"/>
    <w:rsid w:val="005A10D7"/>
    <w:rsid w:val="005A170D"/>
    <w:rsid w:val="005A1B05"/>
    <w:rsid w:val="005A310F"/>
    <w:rsid w:val="005A3AE4"/>
    <w:rsid w:val="005A3B32"/>
    <w:rsid w:val="005A4C82"/>
    <w:rsid w:val="005A69BB"/>
    <w:rsid w:val="005A7567"/>
    <w:rsid w:val="005A767F"/>
    <w:rsid w:val="005B011B"/>
    <w:rsid w:val="005B1E1B"/>
    <w:rsid w:val="005B2A96"/>
    <w:rsid w:val="005B35E5"/>
    <w:rsid w:val="005B3B49"/>
    <w:rsid w:val="005B3CDB"/>
    <w:rsid w:val="005B42D7"/>
    <w:rsid w:val="005B4BB4"/>
    <w:rsid w:val="005B5DA8"/>
    <w:rsid w:val="005B6D12"/>
    <w:rsid w:val="005B6E43"/>
    <w:rsid w:val="005B73DE"/>
    <w:rsid w:val="005C02E9"/>
    <w:rsid w:val="005C0DB7"/>
    <w:rsid w:val="005C129A"/>
    <w:rsid w:val="005C12C9"/>
    <w:rsid w:val="005C14E4"/>
    <w:rsid w:val="005C15B5"/>
    <w:rsid w:val="005C2009"/>
    <w:rsid w:val="005C277C"/>
    <w:rsid w:val="005C299F"/>
    <w:rsid w:val="005C3796"/>
    <w:rsid w:val="005C40A9"/>
    <w:rsid w:val="005C4843"/>
    <w:rsid w:val="005C4A6E"/>
    <w:rsid w:val="005C4DCD"/>
    <w:rsid w:val="005C5A6E"/>
    <w:rsid w:val="005C639A"/>
    <w:rsid w:val="005D0307"/>
    <w:rsid w:val="005D05C8"/>
    <w:rsid w:val="005D0C64"/>
    <w:rsid w:val="005D1274"/>
    <w:rsid w:val="005D12BB"/>
    <w:rsid w:val="005D2392"/>
    <w:rsid w:val="005D2AC3"/>
    <w:rsid w:val="005D2BB6"/>
    <w:rsid w:val="005D36D7"/>
    <w:rsid w:val="005D399B"/>
    <w:rsid w:val="005D4497"/>
    <w:rsid w:val="005D4910"/>
    <w:rsid w:val="005D4E84"/>
    <w:rsid w:val="005D5A89"/>
    <w:rsid w:val="005D5D2D"/>
    <w:rsid w:val="005D72F8"/>
    <w:rsid w:val="005D7A2F"/>
    <w:rsid w:val="005E0462"/>
    <w:rsid w:val="005E065A"/>
    <w:rsid w:val="005E2D2B"/>
    <w:rsid w:val="005E35DC"/>
    <w:rsid w:val="005E3964"/>
    <w:rsid w:val="005E3FC2"/>
    <w:rsid w:val="005E4A75"/>
    <w:rsid w:val="005E55B4"/>
    <w:rsid w:val="005E5741"/>
    <w:rsid w:val="005E57B0"/>
    <w:rsid w:val="005E5B8E"/>
    <w:rsid w:val="005E6F5F"/>
    <w:rsid w:val="005E798F"/>
    <w:rsid w:val="005F0C99"/>
    <w:rsid w:val="005F1279"/>
    <w:rsid w:val="005F130F"/>
    <w:rsid w:val="005F2227"/>
    <w:rsid w:val="005F23E5"/>
    <w:rsid w:val="005F33AC"/>
    <w:rsid w:val="005F3883"/>
    <w:rsid w:val="005F49BC"/>
    <w:rsid w:val="005F4FED"/>
    <w:rsid w:val="005F516C"/>
    <w:rsid w:val="005F552F"/>
    <w:rsid w:val="005F5794"/>
    <w:rsid w:val="005F717C"/>
    <w:rsid w:val="005F7FA4"/>
    <w:rsid w:val="00600441"/>
    <w:rsid w:val="00600771"/>
    <w:rsid w:val="00600FBF"/>
    <w:rsid w:val="00601590"/>
    <w:rsid w:val="00602117"/>
    <w:rsid w:val="00602B40"/>
    <w:rsid w:val="00602B4C"/>
    <w:rsid w:val="006030DD"/>
    <w:rsid w:val="00603840"/>
    <w:rsid w:val="0060465B"/>
    <w:rsid w:val="006049C2"/>
    <w:rsid w:val="00610246"/>
    <w:rsid w:val="00610565"/>
    <w:rsid w:val="0061110F"/>
    <w:rsid w:val="00611E12"/>
    <w:rsid w:val="006143B4"/>
    <w:rsid w:val="0061480B"/>
    <w:rsid w:val="00614B8C"/>
    <w:rsid w:val="00615344"/>
    <w:rsid w:val="0061549C"/>
    <w:rsid w:val="006156F4"/>
    <w:rsid w:val="00617573"/>
    <w:rsid w:val="00617A47"/>
    <w:rsid w:val="0062013A"/>
    <w:rsid w:val="00620D6F"/>
    <w:rsid w:val="0062132D"/>
    <w:rsid w:val="0062180E"/>
    <w:rsid w:val="00622BC1"/>
    <w:rsid w:val="0062322C"/>
    <w:rsid w:val="0062400B"/>
    <w:rsid w:val="006244C6"/>
    <w:rsid w:val="006245F3"/>
    <w:rsid w:val="00624707"/>
    <w:rsid w:val="006258CF"/>
    <w:rsid w:val="006259D9"/>
    <w:rsid w:val="00626044"/>
    <w:rsid w:val="006266D2"/>
    <w:rsid w:val="00626DB4"/>
    <w:rsid w:val="0063026A"/>
    <w:rsid w:val="006306AA"/>
    <w:rsid w:val="00630AE7"/>
    <w:rsid w:val="00632906"/>
    <w:rsid w:val="00632BFA"/>
    <w:rsid w:val="006336F8"/>
    <w:rsid w:val="00633AF3"/>
    <w:rsid w:val="00634571"/>
    <w:rsid w:val="00637820"/>
    <w:rsid w:val="006378B5"/>
    <w:rsid w:val="006400FB"/>
    <w:rsid w:val="00640B52"/>
    <w:rsid w:val="00640F06"/>
    <w:rsid w:val="00640FF0"/>
    <w:rsid w:val="0064216E"/>
    <w:rsid w:val="00642238"/>
    <w:rsid w:val="006423FA"/>
    <w:rsid w:val="006426AA"/>
    <w:rsid w:val="00642A45"/>
    <w:rsid w:val="00643820"/>
    <w:rsid w:val="0064387D"/>
    <w:rsid w:val="0064584A"/>
    <w:rsid w:val="006465DC"/>
    <w:rsid w:val="00650EC4"/>
    <w:rsid w:val="006515C5"/>
    <w:rsid w:val="00651632"/>
    <w:rsid w:val="00653160"/>
    <w:rsid w:val="006531BE"/>
    <w:rsid w:val="0065361C"/>
    <w:rsid w:val="00654C9B"/>
    <w:rsid w:val="00655A00"/>
    <w:rsid w:val="0066078C"/>
    <w:rsid w:val="00660C88"/>
    <w:rsid w:val="00660D98"/>
    <w:rsid w:val="00661C0A"/>
    <w:rsid w:val="00661C34"/>
    <w:rsid w:val="0066248F"/>
    <w:rsid w:val="006644E6"/>
    <w:rsid w:val="006649DE"/>
    <w:rsid w:val="00664BAF"/>
    <w:rsid w:val="00665881"/>
    <w:rsid w:val="00666503"/>
    <w:rsid w:val="00667043"/>
    <w:rsid w:val="0066734F"/>
    <w:rsid w:val="00667966"/>
    <w:rsid w:val="00667C45"/>
    <w:rsid w:val="006708BB"/>
    <w:rsid w:val="00671C1D"/>
    <w:rsid w:val="00673EDF"/>
    <w:rsid w:val="00674A2C"/>
    <w:rsid w:val="00674C20"/>
    <w:rsid w:val="00674E2A"/>
    <w:rsid w:val="006755CC"/>
    <w:rsid w:val="00675E5A"/>
    <w:rsid w:val="00676C77"/>
    <w:rsid w:val="00680E38"/>
    <w:rsid w:val="0068191A"/>
    <w:rsid w:val="00681BD8"/>
    <w:rsid w:val="00681C88"/>
    <w:rsid w:val="00681F07"/>
    <w:rsid w:val="00684136"/>
    <w:rsid w:val="006845C3"/>
    <w:rsid w:val="00684A96"/>
    <w:rsid w:val="00684EB8"/>
    <w:rsid w:val="0068617A"/>
    <w:rsid w:val="00686C45"/>
    <w:rsid w:val="00687037"/>
    <w:rsid w:val="006904F4"/>
    <w:rsid w:val="00691895"/>
    <w:rsid w:val="00691BEA"/>
    <w:rsid w:val="00692DF9"/>
    <w:rsid w:val="00695285"/>
    <w:rsid w:val="00695299"/>
    <w:rsid w:val="00695CA9"/>
    <w:rsid w:val="00696461"/>
    <w:rsid w:val="006964EF"/>
    <w:rsid w:val="00696B1C"/>
    <w:rsid w:val="006976ED"/>
    <w:rsid w:val="006978CE"/>
    <w:rsid w:val="006A104E"/>
    <w:rsid w:val="006A119E"/>
    <w:rsid w:val="006A239B"/>
    <w:rsid w:val="006A263A"/>
    <w:rsid w:val="006A2857"/>
    <w:rsid w:val="006A43BD"/>
    <w:rsid w:val="006A45BD"/>
    <w:rsid w:val="006A49AE"/>
    <w:rsid w:val="006A5343"/>
    <w:rsid w:val="006A63C8"/>
    <w:rsid w:val="006A66A9"/>
    <w:rsid w:val="006A6A03"/>
    <w:rsid w:val="006A7142"/>
    <w:rsid w:val="006A7673"/>
    <w:rsid w:val="006B151F"/>
    <w:rsid w:val="006B17A6"/>
    <w:rsid w:val="006B25C8"/>
    <w:rsid w:val="006B2801"/>
    <w:rsid w:val="006B2E3A"/>
    <w:rsid w:val="006B2FC9"/>
    <w:rsid w:val="006B5500"/>
    <w:rsid w:val="006B5563"/>
    <w:rsid w:val="006B5B26"/>
    <w:rsid w:val="006B5DE7"/>
    <w:rsid w:val="006B75AD"/>
    <w:rsid w:val="006B7641"/>
    <w:rsid w:val="006C04C1"/>
    <w:rsid w:val="006C0B1B"/>
    <w:rsid w:val="006C26B8"/>
    <w:rsid w:val="006C2858"/>
    <w:rsid w:val="006C43C4"/>
    <w:rsid w:val="006C7B9F"/>
    <w:rsid w:val="006D051A"/>
    <w:rsid w:val="006D140B"/>
    <w:rsid w:val="006D1A3D"/>
    <w:rsid w:val="006D1E87"/>
    <w:rsid w:val="006D203B"/>
    <w:rsid w:val="006D2D1E"/>
    <w:rsid w:val="006D329F"/>
    <w:rsid w:val="006D3CCC"/>
    <w:rsid w:val="006D3FFC"/>
    <w:rsid w:val="006D4717"/>
    <w:rsid w:val="006D4798"/>
    <w:rsid w:val="006D47A2"/>
    <w:rsid w:val="006D5E52"/>
    <w:rsid w:val="006D5FE6"/>
    <w:rsid w:val="006D63EF"/>
    <w:rsid w:val="006D6C12"/>
    <w:rsid w:val="006D766C"/>
    <w:rsid w:val="006E0097"/>
    <w:rsid w:val="006E1AC2"/>
    <w:rsid w:val="006E2619"/>
    <w:rsid w:val="006E3568"/>
    <w:rsid w:val="006E4610"/>
    <w:rsid w:val="006E706B"/>
    <w:rsid w:val="006E7EEA"/>
    <w:rsid w:val="006F008E"/>
    <w:rsid w:val="006F0549"/>
    <w:rsid w:val="006F06E8"/>
    <w:rsid w:val="006F127B"/>
    <w:rsid w:val="006F18E6"/>
    <w:rsid w:val="006F1A3F"/>
    <w:rsid w:val="006F1C96"/>
    <w:rsid w:val="006F2A0C"/>
    <w:rsid w:val="006F3273"/>
    <w:rsid w:val="006F45AB"/>
    <w:rsid w:val="006F487B"/>
    <w:rsid w:val="006F4B81"/>
    <w:rsid w:val="006F52AD"/>
    <w:rsid w:val="006F572F"/>
    <w:rsid w:val="006F6680"/>
    <w:rsid w:val="006F6F58"/>
    <w:rsid w:val="006F752D"/>
    <w:rsid w:val="006F7889"/>
    <w:rsid w:val="006F7A5D"/>
    <w:rsid w:val="0070050A"/>
    <w:rsid w:val="00700937"/>
    <w:rsid w:val="0070119F"/>
    <w:rsid w:val="007012FF"/>
    <w:rsid w:val="0070141A"/>
    <w:rsid w:val="00701BA6"/>
    <w:rsid w:val="00702034"/>
    <w:rsid w:val="00702BDB"/>
    <w:rsid w:val="0070345B"/>
    <w:rsid w:val="007034EC"/>
    <w:rsid w:val="00703CA1"/>
    <w:rsid w:val="0070700A"/>
    <w:rsid w:val="00707D7C"/>
    <w:rsid w:val="00707FAA"/>
    <w:rsid w:val="007106C2"/>
    <w:rsid w:val="0071104F"/>
    <w:rsid w:val="00711691"/>
    <w:rsid w:val="00711F29"/>
    <w:rsid w:val="007125A6"/>
    <w:rsid w:val="0071298F"/>
    <w:rsid w:val="00713034"/>
    <w:rsid w:val="007131F5"/>
    <w:rsid w:val="00713CD5"/>
    <w:rsid w:val="00716A0C"/>
    <w:rsid w:val="0072225B"/>
    <w:rsid w:val="00722716"/>
    <w:rsid w:val="00722B69"/>
    <w:rsid w:val="007237EF"/>
    <w:rsid w:val="00724007"/>
    <w:rsid w:val="00724ADB"/>
    <w:rsid w:val="007253CF"/>
    <w:rsid w:val="00726408"/>
    <w:rsid w:val="00727AAC"/>
    <w:rsid w:val="007301AD"/>
    <w:rsid w:val="007307F8"/>
    <w:rsid w:val="007309AB"/>
    <w:rsid w:val="007317BD"/>
    <w:rsid w:val="00734189"/>
    <w:rsid w:val="0073476C"/>
    <w:rsid w:val="00735534"/>
    <w:rsid w:val="00735B81"/>
    <w:rsid w:val="00737AEF"/>
    <w:rsid w:val="00737E67"/>
    <w:rsid w:val="00740868"/>
    <w:rsid w:val="00741B32"/>
    <w:rsid w:val="00741B92"/>
    <w:rsid w:val="007426F3"/>
    <w:rsid w:val="0074375C"/>
    <w:rsid w:val="00744E20"/>
    <w:rsid w:val="00745D86"/>
    <w:rsid w:val="00746523"/>
    <w:rsid w:val="0074775B"/>
    <w:rsid w:val="007519F0"/>
    <w:rsid w:val="00751BBC"/>
    <w:rsid w:val="00751E45"/>
    <w:rsid w:val="007521EA"/>
    <w:rsid w:val="0075323A"/>
    <w:rsid w:val="00753BC7"/>
    <w:rsid w:val="00754601"/>
    <w:rsid w:val="00754FE4"/>
    <w:rsid w:val="00755C43"/>
    <w:rsid w:val="007570BC"/>
    <w:rsid w:val="00757808"/>
    <w:rsid w:val="00757D44"/>
    <w:rsid w:val="00760061"/>
    <w:rsid w:val="00760C4A"/>
    <w:rsid w:val="00761B32"/>
    <w:rsid w:val="007645F1"/>
    <w:rsid w:val="00764F6D"/>
    <w:rsid w:val="007654C1"/>
    <w:rsid w:val="007657AC"/>
    <w:rsid w:val="00765D2C"/>
    <w:rsid w:val="00767816"/>
    <w:rsid w:val="00767FCF"/>
    <w:rsid w:val="0077108D"/>
    <w:rsid w:val="0077204E"/>
    <w:rsid w:val="00772350"/>
    <w:rsid w:val="0077315D"/>
    <w:rsid w:val="00773897"/>
    <w:rsid w:val="007743D1"/>
    <w:rsid w:val="007763ED"/>
    <w:rsid w:val="00780826"/>
    <w:rsid w:val="00781547"/>
    <w:rsid w:val="007826A5"/>
    <w:rsid w:val="00783764"/>
    <w:rsid w:val="00783888"/>
    <w:rsid w:val="00783C2B"/>
    <w:rsid w:val="00783DF1"/>
    <w:rsid w:val="00784C60"/>
    <w:rsid w:val="0078503A"/>
    <w:rsid w:val="00785F87"/>
    <w:rsid w:val="00787FDE"/>
    <w:rsid w:val="00790240"/>
    <w:rsid w:val="00790265"/>
    <w:rsid w:val="00790D3D"/>
    <w:rsid w:val="00790F3F"/>
    <w:rsid w:val="007913BC"/>
    <w:rsid w:val="00791EE7"/>
    <w:rsid w:val="007929A3"/>
    <w:rsid w:val="00792AD3"/>
    <w:rsid w:val="00794043"/>
    <w:rsid w:val="00794663"/>
    <w:rsid w:val="007950FC"/>
    <w:rsid w:val="007956FD"/>
    <w:rsid w:val="00795C36"/>
    <w:rsid w:val="00795F9B"/>
    <w:rsid w:val="00796620"/>
    <w:rsid w:val="007A0A5E"/>
    <w:rsid w:val="007A0ABF"/>
    <w:rsid w:val="007A23C4"/>
    <w:rsid w:val="007A2D2A"/>
    <w:rsid w:val="007A3BBA"/>
    <w:rsid w:val="007A3EE4"/>
    <w:rsid w:val="007A41D5"/>
    <w:rsid w:val="007A431E"/>
    <w:rsid w:val="007A4523"/>
    <w:rsid w:val="007A4947"/>
    <w:rsid w:val="007A4AF1"/>
    <w:rsid w:val="007A5526"/>
    <w:rsid w:val="007A6E63"/>
    <w:rsid w:val="007A6ED0"/>
    <w:rsid w:val="007A73B7"/>
    <w:rsid w:val="007A76FA"/>
    <w:rsid w:val="007A7D1B"/>
    <w:rsid w:val="007B02B4"/>
    <w:rsid w:val="007B0FD5"/>
    <w:rsid w:val="007B0FE6"/>
    <w:rsid w:val="007B14AC"/>
    <w:rsid w:val="007B238E"/>
    <w:rsid w:val="007B2CF2"/>
    <w:rsid w:val="007B40DF"/>
    <w:rsid w:val="007B46AD"/>
    <w:rsid w:val="007B4B9C"/>
    <w:rsid w:val="007B58BD"/>
    <w:rsid w:val="007B5AB3"/>
    <w:rsid w:val="007B5E4E"/>
    <w:rsid w:val="007B5E85"/>
    <w:rsid w:val="007B6ED7"/>
    <w:rsid w:val="007B7CFC"/>
    <w:rsid w:val="007C03A8"/>
    <w:rsid w:val="007C0AC3"/>
    <w:rsid w:val="007C0C68"/>
    <w:rsid w:val="007C142B"/>
    <w:rsid w:val="007C1508"/>
    <w:rsid w:val="007C1DF5"/>
    <w:rsid w:val="007C1F92"/>
    <w:rsid w:val="007C29B8"/>
    <w:rsid w:val="007C3706"/>
    <w:rsid w:val="007C446B"/>
    <w:rsid w:val="007C4A87"/>
    <w:rsid w:val="007C4EF3"/>
    <w:rsid w:val="007C4FBD"/>
    <w:rsid w:val="007C50AA"/>
    <w:rsid w:val="007C6122"/>
    <w:rsid w:val="007C7507"/>
    <w:rsid w:val="007C79BE"/>
    <w:rsid w:val="007D0D0A"/>
    <w:rsid w:val="007D0D6A"/>
    <w:rsid w:val="007D128C"/>
    <w:rsid w:val="007D1339"/>
    <w:rsid w:val="007D3363"/>
    <w:rsid w:val="007D3726"/>
    <w:rsid w:val="007D48B1"/>
    <w:rsid w:val="007D68A4"/>
    <w:rsid w:val="007D68EB"/>
    <w:rsid w:val="007E06BE"/>
    <w:rsid w:val="007E0C80"/>
    <w:rsid w:val="007E1161"/>
    <w:rsid w:val="007E1298"/>
    <w:rsid w:val="007E1DA3"/>
    <w:rsid w:val="007E334E"/>
    <w:rsid w:val="007E3C4A"/>
    <w:rsid w:val="007E3F55"/>
    <w:rsid w:val="007E4D14"/>
    <w:rsid w:val="007E5214"/>
    <w:rsid w:val="007E6419"/>
    <w:rsid w:val="007E64A8"/>
    <w:rsid w:val="007E791E"/>
    <w:rsid w:val="007F0D32"/>
    <w:rsid w:val="007F17DB"/>
    <w:rsid w:val="007F2D80"/>
    <w:rsid w:val="007F42C8"/>
    <w:rsid w:val="007F4B6D"/>
    <w:rsid w:val="007F5D89"/>
    <w:rsid w:val="007F5DE9"/>
    <w:rsid w:val="007F5FCC"/>
    <w:rsid w:val="007F7A65"/>
    <w:rsid w:val="00800322"/>
    <w:rsid w:val="0080109A"/>
    <w:rsid w:val="00801322"/>
    <w:rsid w:val="00802AB2"/>
    <w:rsid w:val="00803A8E"/>
    <w:rsid w:val="00803FAF"/>
    <w:rsid w:val="008042E1"/>
    <w:rsid w:val="00804430"/>
    <w:rsid w:val="00804E4E"/>
    <w:rsid w:val="00805741"/>
    <w:rsid w:val="00806182"/>
    <w:rsid w:val="00806638"/>
    <w:rsid w:val="008076BB"/>
    <w:rsid w:val="00807F85"/>
    <w:rsid w:val="0081157A"/>
    <w:rsid w:val="00812BB1"/>
    <w:rsid w:val="00812BF8"/>
    <w:rsid w:val="0081384B"/>
    <w:rsid w:val="0081439D"/>
    <w:rsid w:val="00814794"/>
    <w:rsid w:val="00814B0C"/>
    <w:rsid w:val="00814E7D"/>
    <w:rsid w:val="00815360"/>
    <w:rsid w:val="00815A5D"/>
    <w:rsid w:val="008164AA"/>
    <w:rsid w:val="00816778"/>
    <w:rsid w:val="00816EA0"/>
    <w:rsid w:val="00817017"/>
    <w:rsid w:val="0081704D"/>
    <w:rsid w:val="00821673"/>
    <w:rsid w:val="00821B10"/>
    <w:rsid w:val="00821DD5"/>
    <w:rsid w:val="00822274"/>
    <w:rsid w:val="00822A45"/>
    <w:rsid w:val="00822A53"/>
    <w:rsid w:val="008233DB"/>
    <w:rsid w:val="00823B2A"/>
    <w:rsid w:val="00823D68"/>
    <w:rsid w:val="00823D6A"/>
    <w:rsid w:val="00823E67"/>
    <w:rsid w:val="00824283"/>
    <w:rsid w:val="00824E37"/>
    <w:rsid w:val="00824F2C"/>
    <w:rsid w:val="00824FF0"/>
    <w:rsid w:val="00825314"/>
    <w:rsid w:val="00825445"/>
    <w:rsid w:val="00825E15"/>
    <w:rsid w:val="00825E8C"/>
    <w:rsid w:val="0082640E"/>
    <w:rsid w:val="00827681"/>
    <w:rsid w:val="00827FD2"/>
    <w:rsid w:val="0083057B"/>
    <w:rsid w:val="008324EE"/>
    <w:rsid w:val="00832760"/>
    <w:rsid w:val="00832976"/>
    <w:rsid w:val="0083310A"/>
    <w:rsid w:val="0083347C"/>
    <w:rsid w:val="00833D07"/>
    <w:rsid w:val="00833DB9"/>
    <w:rsid w:val="00834034"/>
    <w:rsid w:val="008349E0"/>
    <w:rsid w:val="00834EDE"/>
    <w:rsid w:val="008353E3"/>
    <w:rsid w:val="00835978"/>
    <w:rsid w:val="00836652"/>
    <w:rsid w:val="0084028C"/>
    <w:rsid w:val="00840630"/>
    <w:rsid w:val="008414CF"/>
    <w:rsid w:val="00841643"/>
    <w:rsid w:val="00841F68"/>
    <w:rsid w:val="008420DB"/>
    <w:rsid w:val="00842262"/>
    <w:rsid w:val="00842773"/>
    <w:rsid w:val="0084354A"/>
    <w:rsid w:val="00843614"/>
    <w:rsid w:val="00844045"/>
    <w:rsid w:val="00845E9E"/>
    <w:rsid w:val="008463B2"/>
    <w:rsid w:val="008469C0"/>
    <w:rsid w:val="00846D78"/>
    <w:rsid w:val="00847569"/>
    <w:rsid w:val="008476B3"/>
    <w:rsid w:val="00847BD3"/>
    <w:rsid w:val="008511DC"/>
    <w:rsid w:val="00852A0F"/>
    <w:rsid w:val="00853E44"/>
    <w:rsid w:val="00853F8D"/>
    <w:rsid w:val="00853FF1"/>
    <w:rsid w:val="0085449C"/>
    <w:rsid w:val="008547CC"/>
    <w:rsid w:val="00855568"/>
    <w:rsid w:val="008556A8"/>
    <w:rsid w:val="00857EEB"/>
    <w:rsid w:val="00857F6F"/>
    <w:rsid w:val="0086090F"/>
    <w:rsid w:val="00861777"/>
    <w:rsid w:val="008621A1"/>
    <w:rsid w:val="008634F9"/>
    <w:rsid w:val="00863C43"/>
    <w:rsid w:val="0086423E"/>
    <w:rsid w:val="008642E8"/>
    <w:rsid w:val="0086467F"/>
    <w:rsid w:val="00867FE9"/>
    <w:rsid w:val="008713DC"/>
    <w:rsid w:val="008727D4"/>
    <w:rsid w:val="008737CE"/>
    <w:rsid w:val="00873FF4"/>
    <w:rsid w:val="00875233"/>
    <w:rsid w:val="00875CDF"/>
    <w:rsid w:val="008763B4"/>
    <w:rsid w:val="00876A60"/>
    <w:rsid w:val="008772BB"/>
    <w:rsid w:val="00877C3D"/>
    <w:rsid w:val="008819D7"/>
    <w:rsid w:val="0088205C"/>
    <w:rsid w:val="0088209A"/>
    <w:rsid w:val="00883896"/>
    <w:rsid w:val="00883BB7"/>
    <w:rsid w:val="00884369"/>
    <w:rsid w:val="008846D5"/>
    <w:rsid w:val="00885787"/>
    <w:rsid w:val="00885BDB"/>
    <w:rsid w:val="00886951"/>
    <w:rsid w:val="008872FF"/>
    <w:rsid w:val="00887B3B"/>
    <w:rsid w:val="00887C42"/>
    <w:rsid w:val="00890772"/>
    <w:rsid w:val="008914D4"/>
    <w:rsid w:val="008917B6"/>
    <w:rsid w:val="0089247E"/>
    <w:rsid w:val="008925C0"/>
    <w:rsid w:val="0089275E"/>
    <w:rsid w:val="008930B3"/>
    <w:rsid w:val="00893297"/>
    <w:rsid w:val="008944E0"/>
    <w:rsid w:val="00894CF7"/>
    <w:rsid w:val="0089541B"/>
    <w:rsid w:val="008965A8"/>
    <w:rsid w:val="00897A84"/>
    <w:rsid w:val="008A2352"/>
    <w:rsid w:val="008A41DB"/>
    <w:rsid w:val="008A561E"/>
    <w:rsid w:val="008A5CE8"/>
    <w:rsid w:val="008A5DC0"/>
    <w:rsid w:val="008A6D19"/>
    <w:rsid w:val="008A7590"/>
    <w:rsid w:val="008A75C3"/>
    <w:rsid w:val="008A7EFF"/>
    <w:rsid w:val="008B0047"/>
    <w:rsid w:val="008B0514"/>
    <w:rsid w:val="008B0953"/>
    <w:rsid w:val="008B0E0F"/>
    <w:rsid w:val="008B0EBB"/>
    <w:rsid w:val="008B1283"/>
    <w:rsid w:val="008B1AC2"/>
    <w:rsid w:val="008B2030"/>
    <w:rsid w:val="008B3257"/>
    <w:rsid w:val="008B3BE0"/>
    <w:rsid w:val="008B43E9"/>
    <w:rsid w:val="008B5931"/>
    <w:rsid w:val="008B5FBF"/>
    <w:rsid w:val="008B636C"/>
    <w:rsid w:val="008B63CA"/>
    <w:rsid w:val="008B70F5"/>
    <w:rsid w:val="008B775E"/>
    <w:rsid w:val="008C009C"/>
    <w:rsid w:val="008C0AB1"/>
    <w:rsid w:val="008C1094"/>
    <w:rsid w:val="008C19A8"/>
    <w:rsid w:val="008C1D28"/>
    <w:rsid w:val="008C2A15"/>
    <w:rsid w:val="008C31B2"/>
    <w:rsid w:val="008C3360"/>
    <w:rsid w:val="008C345A"/>
    <w:rsid w:val="008C5F26"/>
    <w:rsid w:val="008C6830"/>
    <w:rsid w:val="008C7649"/>
    <w:rsid w:val="008C78FF"/>
    <w:rsid w:val="008C7EBE"/>
    <w:rsid w:val="008D2959"/>
    <w:rsid w:val="008D2C76"/>
    <w:rsid w:val="008D2C98"/>
    <w:rsid w:val="008D34D3"/>
    <w:rsid w:val="008D3B31"/>
    <w:rsid w:val="008D4425"/>
    <w:rsid w:val="008D4B40"/>
    <w:rsid w:val="008D50B5"/>
    <w:rsid w:val="008D530C"/>
    <w:rsid w:val="008D70FC"/>
    <w:rsid w:val="008D78B9"/>
    <w:rsid w:val="008D7FC1"/>
    <w:rsid w:val="008E0870"/>
    <w:rsid w:val="008E0F25"/>
    <w:rsid w:val="008E100A"/>
    <w:rsid w:val="008E110A"/>
    <w:rsid w:val="008E169A"/>
    <w:rsid w:val="008E2B64"/>
    <w:rsid w:val="008E3D7C"/>
    <w:rsid w:val="008E51E3"/>
    <w:rsid w:val="008E5E8D"/>
    <w:rsid w:val="008E6000"/>
    <w:rsid w:val="008E6C36"/>
    <w:rsid w:val="008F008D"/>
    <w:rsid w:val="008F0C26"/>
    <w:rsid w:val="008F0CB5"/>
    <w:rsid w:val="008F0E5B"/>
    <w:rsid w:val="008F105E"/>
    <w:rsid w:val="008F15FA"/>
    <w:rsid w:val="008F29BC"/>
    <w:rsid w:val="008F3128"/>
    <w:rsid w:val="008F352E"/>
    <w:rsid w:val="008F6718"/>
    <w:rsid w:val="008F7DE9"/>
    <w:rsid w:val="00901E13"/>
    <w:rsid w:val="00904A7D"/>
    <w:rsid w:val="00904DAD"/>
    <w:rsid w:val="00905E89"/>
    <w:rsid w:val="00907139"/>
    <w:rsid w:val="009074AD"/>
    <w:rsid w:val="00907FF2"/>
    <w:rsid w:val="00910437"/>
    <w:rsid w:val="00911558"/>
    <w:rsid w:val="009117D2"/>
    <w:rsid w:val="00912258"/>
    <w:rsid w:val="0091362F"/>
    <w:rsid w:val="00913BD6"/>
    <w:rsid w:val="0091446E"/>
    <w:rsid w:val="00916459"/>
    <w:rsid w:val="00916A33"/>
    <w:rsid w:val="009170B5"/>
    <w:rsid w:val="00920CD4"/>
    <w:rsid w:val="00920F6C"/>
    <w:rsid w:val="00921552"/>
    <w:rsid w:val="00921826"/>
    <w:rsid w:val="009218E0"/>
    <w:rsid w:val="00921E57"/>
    <w:rsid w:val="00922037"/>
    <w:rsid w:val="0092221D"/>
    <w:rsid w:val="00922AA0"/>
    <w:rsid w:val="00923D9B"/>
    <w:rsid w:val="00924335"/>
    <w:rsid w:val="009243BE"/>
    <w:rsid w:val="0092441D"/>
    <w:rsid w:val="00924DD4"/>
    <w:rsid w:val="009256AC"/>
    <w:rsid w:val="009256C7"/>
    <w:rsid w:val="00926059"/>
    <w:rsid w:val="00926162"/>
    <w:rsid w:val="0092630B"/>
    <w:rsid w:val="0092768E"/>
    <w:rsid w:val="00927DA5"/>
    <w:rsid w:val="0093032A"/>
    <w:rsid w:val="009311C6"/>
    <w:rsid w:val="009319E5"/>
    <w:rsid w:val="00932376"/>
    <w:rsid w:val="009324E8"/>
    <w:rsid w:val="00932652"/>
    <w:rsid w:val="00932B9F"/>
    <w:rsid w:val="00933A33"/>
    <w:rsid w:val="00933B5B"/>
    <w:rsid w:val="00934414"/>
    <w:rsid w:val="00934416"/>
    <w:rsid w:val="0093487C"/>
    <w:rsid w:val="00934A06"/>
    <w:rsid w:val="00935744"/>
    <w:rsid w:val="00935B4E"/>
    <w:rsid w:val="00936450"/>
    <w:rsid w:val="0093650B"/>
    <w:rsid w:val="00937178"/>
    <w:rsid w:val="00937B29"/>
    <w:rsid w:val="00937EEC"/>
    <w:rsid w:val="00937F1E"/>
    <w:rsid w:val="00940099"/>
    <w:rsid w:val="00941D4B"/>
    <w:rsid w:val="009440DD"/>
    <w:rsid w:val="0094486A"/>
    <w:rsid w:val="00944BFC"/>
    <w:rsid w:val="00944C5F"/>
    <w:rsid w:val="00944F16"/>
    <w:rsid w:val="0094688D"/>
    <w:rsid w:val="009468D9"/>
    <w:rsid w:val="00947355"/>
    <w:rsid w:val="00947ECF"/>
    <w:rsid w:val="00950AD4"/>
    <w:rsid w:val="00950D56"/>
    <w:rsid w:val="00950F3C"/>
    <w:rsid w:val="00951E4D"/>
    <w:rsid w:val="009525E2"/>
    <w:rsid w:val="00952C31"/>
    <w:rsid w:val="00953048"/>
    <w:rsid w:val="009546C4"/>
    <w:rsid w:val="00954EC2"/>
    <w:rsid w:val="009550B9"/>
    <w:rsid w:val="009550CF"/>
    <w:rsid w:val="00955383"/>
    <w:rsid w:val="00955CD5"/>
    <w:rsid w:val="00956F33"/>
    <w:rsid w:val="00957301"/>
    <w:rsid w:val="0095734C"/>
    <w:rsid w:val="009573F9"/>
    <w:rsid w:val="009579CB"/>
    <w:rsid w:val="00960806"/>
    <w:rsid w:val="009612B8"/>
    <w:rsid w:val="009617B0"/>
    <w:rsid w:val="00962CC2"/>
    <w:rsid w:val="0096362F"/>
    <w:rsid w:val="009640E4"/>
    <w:rsid w:val="00964C25"/>
    <w:rsid w:val="009665F7"/>
    <w:rsid w:val="00970712"/>
    <w:rsid w:val="009707A3"/>
    <w:rsid w:val="00971119"/>
    <w:rsid w:val="00971120"/>
    <w:rsid w:val="00971694"/>
    <w:rsid w:val="00971879"/>
    <w:rsid w:val="009719DB"/>
    <w:rsid w:val="009731CE"/>
    <w:rsid w:val="0097352C"/>
    <w:rsid w:val="00973655"/>
    <w:rsid w:val="00973AE0"/>
    <w:rsid w:val="00973EF1"/>
    <w:rsid w:val="0097417B"/>
    <w:rsid w:val="00974C09"/>
    <w:rsid w:val="00975240"/>
    <w:rsid w:val="00976B6D"/>
    <w:rsid w:val="0097772A"/>
    <w:rsid w:val="00977914"/>
    <w:rsid w:val="0098019B"/>
    <w:rsid w:val="00980F4A"/>
    <w:rsid w:val="00981248"/>
    <w:rsid w:val="0098186F"/>
    <w:rsid w:val="009824A7"/>
    <w:rsid w:val="00983B3B"/>
    <w:rsid w:val="00984BD7"/>
    <w:rsid w:val="0098570F"/>
    <w:rsid w:val="009859A6"/>
    <w:rsid w:val="009866BE"/>
    <w:rsid w:val="00986A2B"/>
    <w:rsid w:val="00986F56"/>
    <w:rsid w:val="009876D9"/>
    <w:rsid w:val="009916E4"/>
    <w:rsid w:val="00992E40"/>
    <w:rsid w:val="00993FBD"/>
    <w:rsid w:val="00994547"/>
    <w:rsid w:val="00994710"/>
    <w:rsid w:val="00995635"/>
    <w:rsid w:val="00996E79"/>
    <w:rsid w:val="009A0B9D"/>
    <w:rsid w:val="009A122C"/>
    <w:rsid w:val="009A1317"/>
    <w:rsid w:val="009A1432"/>
    <w:rsid w:val="009A1A8B"/>
    <w:rsid w:val="009A25B9"/>
    <w:rsid w:val="009A2655"/>
    <w:rsid w:val="009A3B67"/>
    <w:rsid w:val="009A45E5"/>
    <w:rsid w:val="009A4977"/>
    <w:rsid w:val="009A4C79"/>
    <w:rsid w:val="009A5C55"/>
    <w:rsid w:val="009A63DC"/>
    <w:rsid w:val="009A6898"/>
    <w:rsid w:val="009A6B92"/>
    <w:rsid w:val="009A72B5"/>
    <w:rsid w:val="009A758B"/>
    <w:rsid w:val="009A7D97"/>
    <w:rsid w:val="009B39F5"/>
    <w:rsid w:val="009B4E63"/>
    <w:rsid w:val="009B6FCA"/>
    <w:rsid w:val="009B7401"/>
    <w:rsid w:val="009B766B"/>
    <w:rsid w:val="009B7957"/>
    <w:rsid w:val="009B7994"/>
    <w:rsid w:val="009C02F5"/>
    <w:rsid w:val="009C06E5"/>
    <w:rsid w:val="009C071E"/>
    <w:rsid w:val="009C1700"/>
    <w:rsid w:val="009C1C1C"/>
    <w:rsid w:val="009C2C40"/>
    <w:rsid w:val="009C2D39"/>
    <w:rsid w:val="009C2DE2"/>
    <w:rsid w:val="009C2E63"/>
    <w:rsid w:val="009C2F51"/>
    <w:rsid w:val="009C36B1"/>
    <w:rsid w:val="009C3A31"/>
    <w:rsid w:val="009C544B"/>
    <w:rsid w:val="009C5B5A"/>
    <w:rsid w:val="009C7706"/>
    <w:rsid w:val="009C7D5C"/>
    <w:rsid w:val="009C7E76"/>
    <w:rsid w:val="009D17F1"/>
    <w:rsid w:val="009D224E"/>
    <w:rsid w:val="009D3213"/>
    <w:rsid w:val="009D36B0"/>
    <w:rsid w:val="009D38D7"/>
    <w:rsid w:val="009D3AC6"/>
    <w:rsid w:val="009D4CC9"/>
    <w:rsid w:val="009D4E2E"/>
    <w:rsid w:val="009D5147"/>
    <w:rsid w:val="009D54CE"/>
    <w:rsid w:val="009D73FB"/>
    <w:rsid w:val="009E002E"/>
    <w:rsid w:val="009E114A"/>
    <w:rsid w:val="009E11E5"/>
    <w:rsid w:val="009E1314"/>
    <w:rsid w:val="009E1D41"/>
    <w:rsid w:val="009E2253"/>
    <w:rsid w:val="009E247C"/>
    <w:rsid w:val="009E2581"/>
    <w:rsid w:val="009E2F57"/>
    <w:rsid w:val="009E31C5"/>
    <w:rsid w:val="009E3666"/>
    <w:rsid w:val="009E38C6"/>
    <w:rsid w:val="009E3B97"/>
    <w:rsid w:val="009E40B6"/>
    <w:rsid w:val="009E5E00"/>
    <w:rsid w:val="009E68AA"/>
    <w:rsid w:val="009F0CB0"/>
    <w:rsid w:val="009F2864"/>
    <w:rsid w:val="009F363A"/>
    <w:rsid w:val="009F4031"/>
    <w:rsid w:val="009F4708"/>
    <w:rsid w:val="009F4853"/>
    <w:rsid w:val="009F5F9C"/>
    <w:rsid w:val="009F660D"/>
    <w:rsid w:val="009F67CE"/>
    <w:rsid w:val="009F708D"/>
    <w:rsid w:val="00A0100A"/>
    <w:rsid w:val="00A01986"/>
    <w:rsid w:val="00A022AE"/>
    <w:rsid w:val="00A028DF"/>
    <w:rsid w:val="00A02D19"/>
    <w:rsid w:val="00A02DF0"/>
    <w:rsid w:val="00A03033"/>
    <w:rsid w:val="00A037DD"/>
    <w:rsid w:val="00A03E48"/>
    <w:rsid w:val="00A0474D"/>
    <w:rsid w:val="00A05211"/>
    <w:rsid w:val="00A05249"/>
    <w:rsid w:val="00A057F3"/>
    <w:rsid w:val="00A06BB2"/>
    <w:rsid w:val="00A06FB3"/>
    <w:rsid w:val="00A07589"/>
    <w:rsid w:val="00A10229"/>
    <w:rsid w:val="00A11200"/>
    <w:rsid w:val="00A11AC8"/>
    <w:rsid w:val="00A13083"/>
    <w:rsid w:val="00A14487"/>
    <w:rsid w:val="00A144DB"/>
    <w:rsid w:val="00A15BF6"/>
    <w:rsid w:val="00A15E51"/>
    <w:rsid w:val="00A1682D"/>
    <w:rsid w:val="00A16C5B"/>
    <w:rsid w:val="00A17D0E"/>
    <w:rsid w:val="00A20D6A"/>
    <w:rsid w:val="00A210CC"/>
    <w:rsid w:val="00A213C6"/>
    <w:rsid w:val="00A214BB"/>
    <w:rsid w:val="00A21748"/>
    <w:rsid w:val="00A223A3"/>
    <w:rsid w:val="00A226D8"/>
    <w:rsid w:val="00A22830"/>
    <w:rsid w:val="00A22AB1"/>
    <w:rsid w:val="00A22CB2"/>
    <w:rsid w:val="00A230A2"/>
    <w:rsid w:val="00A230E9"/>
    <w:rsid w:val="00A239CB"/>
    <w:rsid w:val="00A25654"/>
    <w:rsid w:val="00A27313"/>
    <w:rsid w:val="00A279AA"/>
    <w:rsid w:val="00A30082"/>
    <w:rsid w:val="00A31B91"/>
    <w:rsid w:val="00A33045"/>
    <w:rsid w:val="00A33260"/>
    <w:rsid w:val="00A34B17"/>
    <w:rsid w:val="00A34D6C"/>
    <w:rsid w:val="00A3757C"/>
    <w:rsid w:val="00A37F94"/>
    <w:rsid w:val="00A41B98"/>
    <w:rsid w:val="00A41F01"/>
    <w:rsid w:val="00A422B0"/>
    <w:rsid w:val="00A426B5"/>
    <w:rsid w:val="00A42960"/>
    <w:rsid w:val="00A430B5"/>
    <w:rsid w:val="00A437AF"/>
    <w:rsid w:val="00A43E07"/>
    <w:rsid w:val="00A447A9"/>
    <w:rsid w:val="00A44C8F"/>
    <w:rsid w:val="00A458D4"/>
    <w:rsid w:val="00A45CD7"/>
    <w:rsid w:val="00A477F0"/>
    <w:rsid w:val="00A50910"/>
    <w:rsid w:val="00A50D9E"/>
    <w:rsid w:val="00A514EA"/>
    <w:rsid w:val="00A519CF"/>
    <w:rsid w:val="00A532D7"/>
    <w:rsid w:val="00A536B7"/>
    <w:rsid w:val="00A538AD"/>
    <w:rsid w:val="00A53DC3"/>
    <w:rsid w:val="00A53FE9"/>
    <w:rsid w:val="00A5411E"/>
    <w:rsid w:val="00A55B28"/>
    <w:rsid w:val="00A55E88"/>
    <w:rsid w:val="00A571F6"/>
    <w:rsid w:val="00A5738A"/>
    <w:rsid w:val="00A57B6A"/>
    <w:rsid w:val="00A60A71"/>
    <w:rsid w:val="00A61F40"/>
    <w:rsid w:val="00A61F46"/>
    <w:rsid w:val="00A63C66"/>
    <w:rsid w:val="00A657DF"/>
    <w:rsid w:val="00A664FF"/>
    <w:rsid w:val="00A67074"/>
    <w:rsid w:val="00A675A6"/>
    <w:rsid w:val="00A70E5F"/>
    <w:rsid w:val="00A71CFB"/>
    <w:rsid w:val="00A7271D"/>
    <w:rsid w:val="00A72FBA"/>
    <w:rsid w:val="00A7346D"/>
    <w:rsid w:val="00A736E0"/>
    <w:rsid w:val="00A737A6"/>
    <w:rsid w:val="00A7466A"/>
    <w:rsid w:val="00A76934"/>
    <w:rsid w:val="00A769D9"/>
    <w:rsid w:val="00A76C17"/>
    <w:rsid w:val="00A76CA2"/>
    <w:rsid w:val="00A77C48"/>
    <w:rsid w:val="00A800C4"/>
    <w:rsid w:val="00A81E1A"/>
    <w:rsid w:val="00A821E7"/>
    <w:rsid w:val="00A82FC2"/>
    <w:rsid w:val="00A83163"/>
    <w:rsid w:val="00A83CF8"/>
    <w:rsid w:val="00A85BA0"/>
    <w:rsid w:val="00A8609B"/>
    <w:rsid w:val="00A86827"/>
    <w:rsid w:val="00A8727B"/>
    <w:rsid w:val="00A908EC"/>
    <w:rsid w:val="00A90C21"/>
    <w:rsid w:val="00A90D84"/>
    <w:rsid w:val="00A92BFB"/>
    <w:rsid w:val="00A94553"/>
    <w:rsid w:val="00A94C79"/>
    <w:rsid w:val="00A950DC"/>
    <w:rsid w:val="00A95417"/>
    <w:rsid w:val="00A9595A"/>
    <w:rsid w:val="00A95C7C"/>
    <w:rsid w:val="00AA03C8"/>
    <w:rsid w:val="00AA03EA"/>
    <w:rsid w:val="00AA0DD0"/>
    <w:rsid w:val="00AA0EB8"/>
    <w:rsid w:val="00AA1AC5"/>
    <w:rsid w:val="00AA1BBC"/>
    <w:rsid w:val="00AA2DB1"/>
    <w:rsid w:val="00AA3048"/>
    <w:rsid w:val="00AA390A"/>
    <w:rsid w:val="00AA6970"/>
    <w:rsid w:val="00AA750E"/>
    <w:rsid w:val="00AA7773"/>
    <w:rsid w:val="00AB0982"/>
    <w:rsid w:val="00AB1FBA"/>
    <w:rsid w:val="00AB2BD1"/>
    <w:rsid w:val="00AB3A16"/>
    <w:rsid w:val="00AB3E7A"/>
    <w:rsid w:val="00AB47E4"/>
    <w:rsid w:val="00AB4861"/>
    <w:rsid w:val="00AB4975"/>
    <w:rsid w:val="00AB5521"/>
    <w:rsid w:val="00AB5B97"/>
    <w:rsid w:val="00AB625D"/>
    <w:rsid w:val="00AB6E3A"/>
    <w:rsid w:val="00AC0078"/>
    <w:rsid w:val="00AC0DE7"/>
    <w:rsid w:val="00AC1CFE"/>
    <w:rsid w:val="00AC23F1"/>
    <w:rsid w:val="00AC2FF3"/>
    <w:rsid w:val="00AC3757"/>
    <w:rsid w:val="00AC3B80"/>
    <w:rsid w:val="00AC440F"/>
    <w:rsid w:val="00AC4587"/>
    <w:rsid w:val="00AC5199"/>
    <w:rsid w:val="00AC5AF5"/>
    <w:rsid w:val="00AC64A1"/>
    <w:rsid w:val="00AC6721"/>
    <w:rsid w:val="00AC6AB2"/>
    <w:rsid w:val="00AC6E4A"/>
    <w:rsid w:val="00AC7574"/>
    <w:rsid w:val="00AC7B37"/>
    <w:rsid w:val="00AC7B63"/>
    <w:rsid w:val="00AD0545"/>
    <w:rsid w:val="00AD0A0D"/>
    <w:rsid w:val="00AD1A92"/>
    <w:rsid w:val="00AD2650"/>
    <w:rsid w:val="00AD5873"/>
    <w:rsid w:val="00AD5A93"/>
    <w:rsid w:val="00AD5EB0"/>
    <w:rsid w:val="00AD6CFD"/>
    <w:rsid w:val="00AD7380"/>
    <w:rsid w:val="00AD7BF1"/>
    <w:rsid w:val="00AE103C"/>
    <w:rsid w:val="00AE107E"/>
    <w:rsid w:val="00AE13F4"/>
    <w:rsid w:val="00AE2503"/>
    <w:rsid w:val="00AE2A77"/>
    <w:rsid w:val="00AE385D"/>
    <w:rsid w:val="00AE3ACA"/>
    <w:rsid w:val="00AE4215"/>
    <w:rsid w:val="00AE459C"/>
    <w:rsid w:val="00AE56EB"/>
    <w:rsid w:val="00AE6B66"/>
    <w:rsid w:val="00AE6BA5"/>
    <w:rsid w:val="00AF032B"/>
    <w:rsid w:val="00AF0AC8"/>
    <w:rsid w:val="00AF0F44"/>
    <w:rsid w:val="00AF1A24"/>
    <w:rsid w:val="00AF1D97"/>
    <w:rsid w:val="00AF1F92"/>
    <w:rsid w:val="00AF2257"/>
    <w:rsid w:val="00AF2689"/>
    <w:rsid w:val="00AF3FE7"/>
    <w:rsid w:val="00AF40E2"/>
    <w:rsid w:val="00AF415B"/>
    <w:rsid w:val="00AF4684"/>
    <w:rsid w:val="00AF554D"/>
    <w:rsid w:val="00AF61A6"/>
    <w:rsid w:val="00B0005C"/>
    <w:rsid w:val="00B00182"/>
    <w:rsid w:val="00B00DB9"/>
    <w:rsid w:val="00B00E85"/>
    <w:rsid w:val="00B00FF4"/>
    <w:rsid w:val="00B01872"/>
    <w:rsid w:val="00B01A2E"/>
    <w:rsid w:val="00B01C76"/>
    <w:rsid w:val="00B01E3B"/>
    <w:rsid w:val="00B02E43"/>
    <w:rsid w:val="00B03745"/>
    <w:rsid w:val="00B04CC9"/>
    <w:rsid w:val="00B07CC3"/>
    <w:rsid w:val="00B128FF"/>
    <w:rsid w:val="00B139B2"/>
    <w:rsid w:val="00B13EFC"/>
    <w:rsid w:val="00B1414D"/>
    <w:rsid w:val="00B143E3"/>
    <w:rsid w:val="00B152B8"/>
    <w:rsid w:val="00B1568E"/>
    <w:rsid w:val="00B1573C"/>
    <w:rsid w:val="00B15881"/>
    <w:rsid w:val="00B16396"/>
    <w:rsid w:val="00B1668D"/>
    <w:rsid w:val="00B16EAC"/>
    <w:rsid w:val="00B174B5"/>
    <w:rsid w:val="00B21D0E"/>
    <w:rsid w:val="00B22BBD"/>
    <w:rsid w:val="00B230B9"/>
    <w:rsid w:val="00B23545"/>
    <w:rsid w:val="00B23906"/>
    <w:rsid w:val="00B24968"/>
    <w:rsid w:val="00B24B66"/>
    <w:rsid w:val="00B25A4D"/>
    <w:rsid w:val="00B25B5F"/>
    <w:rsid w:val="00B25F3A"/>
    <w:rsid w:val="00B27CA7"/>
    <w:rsid w:val="00B3013D"/>
    <w:rsid w:val="00B30812"/>
    <w:rsid w:val="00B309F5"/>
    <w:rsid w:val="00B30CC9"/>
    <w:rsid w:val="00B326C9"/>
    <w:rsid w:val="00B32AF9"/>
    <w:rsid w:val="00B32CDA"/>
    <w:rsid w:val="00B32D23"/>
    <w:rsid w:val="00B33410"/>
    <w:rsid w:val="00B33706"/>
    <w:rsid w:val="00B34265"/>
    <w:rsid w:val="00B3492A"/>
    <w:rsid w:val="00B37C80"/>
    <w:rsid w:val="00B37D91"/>
    <w:rsid w:val="00B4036C"/>
    <w:rsid w:val="00B41729"/>
    <w:rsid w:val="00B4230E"/>
    <w:rsid w:val="00B42B68"/>
    <w:rsid w:val="00B43560"/>
    <w:rsid w:val="00B43AC6"/>
    <w:rsid w:val="00B43C7E"/>
    <w:rsid w:val="00B43CF7"/>
    <w:rsid w:val="00B43EF6"/>
    <w:rsid w:val="00B47BDB"/>
    <w:rsid w:val="00B47DED"/>
    <w:rsid w:val="00B51B54"/>
    <w:rsid w:val="00B535A5"/>
    <w:rsid w:val="00B535DA"/>
    <w:rsid w:val="00B5461E"/>
    <w:rsid w:val="00B547AA"/>
    <w:rsid w:val="00B549ED"/>
    <w:rsid w:val="00B54F41"/>
    <w:rsid w:val="00B552B4"/>
    <w:rsid w:val="00B55BA1"/>
    <w:rsid w:val="00B55EAD"/>
    <w:rsid w:val="00B56E19"/>
    <w:rsid w:val="00B56F4C"/>
    <w:rsid w:val="00B60E7B"/>
    <w:rsid w:val="00B63CCD"/>
    <w:rsid w:val="00B64C8E"/>
    <w:rsid w:val="00B64CBC"/>
    <w:rsid w:val="00B65DC2"/>
    <w:rsid w:val="00B65E5D"/>
    <w:rsid w:val="00B65E9D"/>
    <w:rsid w:val="00B6631A"/>
    <w:rsid w:val="00B66D70"/>
    <w:rsid w:val="00B671E7"/>
    <w:rsid w:val="00B674D9"/>
    <w:rsid w:val="00B67986"/>
    <w:rsid w:val="00B707B1"/>
    <w:rsid w:val="00B708B5"/>
    <w:rsid w:val="00B70F51"/>
    <w:rsid w:val="00B71693"/>
    <w:rsid w:val="00B735C7"/>
    <w:rsid w:val="00B73786"/>
    <w:rsid w:val="00B74391"/>
    <w:rsid w:val="00B7552D"/>
    <w:rsid w:val="00B75720"/>
    <w:rsid w:val="00B77278"/>
    <w:rsid w:val="00B806B3"/>
    <w:rsid w:val="00B817B9"/>
    <w:rsid w:val="00B82D1A"/>
    <w:rsid w:val="00B82E3D"/>
    <w:rsid w:val="00B8325B"/>
    <w:rsid w:val="00B8380E"/>
    <w:rsid w:val="00B84457"/>
    <w:rsid w:val="00B84568"/>
    <w:rsid w:val="00B85757"/>
    <w:rsid w:val="00B85E99"/>
    <w:rsid w:val="00B867AF"/>
    <w:rsid w:val="00B86CCA"/>
    <w:rsid w:val="00B87049"/>
    <w:rsid w:val="00B9078B"/>
    <w:rsid w:val="00B90949"/>
    <w:rsid w:val="00B9287E"/>
    <w:rsid w:val="00B9356B"/>
    <w:rsid w:val="00B935F6"/>
    <w:rsid w:val="00B94935"/>
    <w:rsid w:val="00B95C33"/>
    <w:rsid w:val="00B95EE2"/>
    <w:rsid w:val="00B96FB4"/>
    <w:rsid w:val="00BA0547"/>
    <w:rsid w:val="00BA160B"/>
    <w:rsid w:val="00BA2BFD"/>
    <w:rsid w:val="00BA2DEB"/>
    <w:rsid w:val="00BA4B80"/>
    <w:rsid w:val="00BA4C76"/>
    <w:rsid w:val="00BA4E55"/>
    <w:rsid w:val="00BA4F85"/>
    <w:rsid w:val="00BA59CE"/>
    <w:rsid w:val="00BA6E18"/>
    <w:rsid w:val="00BB0057"/>
    <w:rsid w:val="00BB0822"/>
    <w:rsid w:val="00BB0B62"/>
    <w:rsid w:val="00BB12D2"/>
    <w:rsid w:val="00BB27EF"/>
    <w:rsid w:val="00BB2C3A"/>
    <w:rsid w:val="00BB3081"/>
    <w:rsid w:val="00BB33E6"/>
    <w:rsid w:val="00BB391F"/>
    <w:rsid w:val="00BB3EE0"/>
    <w:rsid w:val="00BB3EE9"/>
    <w:rsid w:val="00BB4483"/>
    <w:rsid w:val="00BB4BCD"/>
    <w:rsid w:val="00BB50F9"/>
    <w:rsid w:val="00BB55BC"/>
    <w:rsid w:val="00BB55E5"/>
    <w:rsid w:val="00BB57D5"/>
    <w:rsid w:val="00BB7096"/>
    <w:rsid w:val="00BB71CD"/>
    <w:rsid w:val="00BB744C"/>
    <w:rsid w:val="00BB778C"/>
    <w:rsid w:val="00BB7D45"/>
    <w:rsid w:val="00BB7ECB"/>
    <w:rsid w:val="00BC0519"/>
    <w:rsid w:val="00BC0604"/>
    <w:rsid w:val="00BC24B5"/>
    <w:rsid w:val="00BC2B73"/>
    <w:rsid w:val="00BC2FD9"/>
    <w:rsid w:val="00BC30D5"/>
    <w:rsid w:val="00BC3A02"/>
    <w:rsid w:val="00BC3FDC"/>
    <w:rsid w:val="00BC421A"/>
    <w:rsid w:val="00BC4432"/>
    <w:rsid w:val="00BC45B2"/>
    <w:rsid w:val="00BC460A"/>
    <w:rsid w:val="00BC60F6"/>
    <w:rsid w:val="00BC639A"/>
    <w:rsid w:val="00BC694A"/>
    <w:rsid w:val="00BC6A56"/>
    <w:rsid w:val="00BC6E80"/>
    <w:rsid w:val="00BC726D"/>
    <w:rsid w:val="00BC755F"/>
    <w:rsid w:val="00BC7BAA"/>
    <w:rsid w:val="00BC7F0A"/>
    <w:rsid w:val="00BD02AB"/>
    <w:rsid w:val="00BD07C2"/>
    <w:rsid w:val="00BD10B2"/>
    <w:rsid w:val="00BD1AC6"/>
    <w:rsid w:val="00BD20B9"/>
    <w:rsid w:val="00BD261A"/>
    <w:rsid w:val="00BD28F0"/>
    <w:rsid w:val="00BD4BCD"/>
    <w:rsid w:val="00BD56F0"/>
    <w:rsid w:val="00BD5E3E"/>
    <w:rsid w:val="00BD5E4F"/>
    <w:rsid w:val="00BD6029"/>
    <w:rsid w:val="00BD62C7"/>
    <w:rsid w:val="00BD7488"/>
    <w:rsid w:val="00BD7580"/>
    <w:rsid w:val="00BE0745"/>
    <w:rsid w:val="00BE1AF8"/>
    <w:rsid w:val="00BE3119"/>
    <w:rsid w:val="00BE329A"/>
    <w:rsid w:val="00BE3446"/>
    <w:rsid w:val="00BE375B"/>
    <w:rsid w:val="00BE471F"/>
    <w:rsid w:val="00BE49BF"/>
    <w:rsid w:val="00BE610D"/>
    <w:rsid w:val="00BE6BD4"/>
    <w:rsid w:val="00BF1857"/>
    <w:rsid w:val="00BF2ED0"/>
    <w:rsid w:val="00BF4186"/>
    <w:rsid w:val="00BF708D"/>
    <w:rsid w:val="00BF714A"/>
    <w:rsid w:val="00BF7267"/>
    <w:rsid w:val="00BF748F"/>
    <w:rsid w:val="00C00E94"/>
    <w:rsid w:val="00C01115"/>
    <w:rsid w:val="00C04413"/>
    <w:rsid w:val="00C04695"/>
    <w:rsid w:val="00C048A2"/>
    <w:rsid w:val="00C04EFC"/>
    <w:rsid w:val="00C053B1"/>
    <w:rsid w:val="00C054BA"/>
    <w:rsid w:val="00C05533"/>
    <w:rsid w:val="00C0556C"/>
    <w:rsid w:val="00C05C2D"/>
    <w:rsid w:val="00C06AFA"/>
    <w:rsid w:val="00C073FD"/>
    <w:rsid w:val="00C07699"/>
    <w:rsid w:val="00C10945"/>
    <w:rsid w:val="00C11624"/>
    <w:rsid w:val="00C11C3E"/>
    <w:rsid w:val="00C11DBB"/>
    <w:rsid w:val="00C1251F"/>
    <w:rsid w:val="00C13097"/>
    <w:rsid w:val="00C15F9D"/>
    <w:rsid w:val="00C166E9"/>
    <w:rsid w:val="00C16B90"/>
    <w:rsid w:val="00C179A1"/>
    <w:rsid w:val="00C17E2B"/>
    <w:rsid w:val="00C17F57"/>
    <w:rsid w:val="00C2046F"/>
    <w:rsid w:val="00C209FB"/>
    <w:rsid w:val="00C22C1C"/>
    <w:rsid w:val="00C22EFD"/>
    <w:rsid w:val="00C238F9"/>
    <w:rsid w:val="00C23BB6"/>
    <w:rsid w:val="00C265B8"/>
    <w:rsid w:val="00C27CF7"/>
    <w:rsid w:val="00C3041A"/>
    <w:rsid w:val="00C326B7"/>
    <w:rsid w:val="00C35D37"/>
    <w:rsid w:val="00C365A6"/>
    <w:rsid w:val="00C3691E"/>
    <w:rsid w:val="00C40EE7"/>
    <w:rsid w:val="00C40FCF"/>
    <w:rsid w:val="00C417BE"/>
    <w:rsid w:val="00C41FE3"/>
    <w:rsid w:val="00C43020"/>
    <w:rsid w:val="00C437DF"/>
    <w:rsid w:val="00C4384A"/>
    <w:rsid w:val="00C44277"/>
    <w:rsid w:val="00C442EF"/>
    <w:rsid w:val="00C46039"/>
    <w:rsid w:val="00C4615E"/>
    <w:rsid w:val="00C46B01"/>
    <w:rsid w:val="00C46CF9"/>
    <w:rsid w:val="00C47027"/>
    <w:rsid w:val="00C503E2"/>
    <w:rsid w:val="00C50A95"/>
    <w:rsid w:val="00C51087"/>
    <w:rsid w:val="00C52770"/>
    <w:rsid w:val="00C52AAF"/>
    <w:rsid w:val="00C53186"/>
    <w:rsid w:val="00C535E9"/>
    <w:rsid w:val="00C54571"/>
    <w:rsid w:val="00C54D74"/>
    <w:rsid w:val="00C5527E"/>
    <w:rsid w:val="00C55C64"/>
    <w:rsid w:val="00C567AA"/>
    <w:rsid w:val="00C56C8A"/>
    <w:rsid w:val="00C56E08"/>
    <w:rsid w:val="00C572A7"/>
    <w:rsid w:val="00C5777E"/>
    <w:rsid w:val="00C5789E"/>
    <w:rsid w:val="00C6006D"/>
    <w:rsid w:val="00C60DE8"/>
    <w:rsid w:val="00C60F99"/>
    <w:rsid w:val="00C60FE0"/>
    <w:rsid w:val="00C6150C"/>
    <w:rsid w:val="00C617AA"/>
    <w:rsid w:val="00C6268D"/>
    <w:rsid w:val="00C64659"/>
    <w:rsid w:val="00C64CAA"/>
    <w:rsid w:val="00C656C5"/>
    <w:rsid w:val="00C65DE0"/>
    <w:rsid w:val="00C665E7"/>
    <w:rsid w:val="00C671FA"/>
    <w:rsid w:val="00C67CED"/>
    <w:rsid w:val="00C7021A"/>
    <w:rsid w:val="00C71347"/>
    <w:rsid w:val="00C72CA4"/>
    <w:rsid w:val="00C72CCD"/>
    <w:rsid w:val="00C72DAE"/>
    <w:rsid w:val="00C73124"/>
    <w:rsid w:val="00C74BFB"/>
    <w:rsid w:val="00C750DB"/>
    <w:rsid w:val="00C751CB"/>
    <w:rsid w:val="00C76270"/>
    <w:rsid w:val="00C76CB1"/>
    <w:rsid w:val="00C77553"/>
    <w:rsid w:val="00C777C4"/>
    <w:rsid w:val="00C77C20"/>
    <w:rsid w:val="00C80474"/>
    <w:rsid w:val="00C808BF"/>
    <w:rsid w:val="00C80EFD"/>
    <w:rsid w:val="00C813C2"/>
    <w:rsid w:val="00C81CEB"/>
    <w:rsid w:val="00C836EB"/>
    <w:rsid w:val="00C83F29"/>
    <w:rsid w:val="00C84337"/>
    <w:rsid w:val="00C84C89"/>
    <w:rsid w:val="00C85414"/>
    <w:rsid w:val="00C86660"/>
    <w:rsid w:val="00C86A3C"/>
    <w:rsid w:val="00C86E5E"/>
    <w:rsid w:val="00C87318"/>
    <w:rsid w:val="00C90659"/>
    <w:rsid w:val="00C92BFD"/>
    <w:rsid w:val="00C947CA"/>
    <w:rsid w:val="00C949E5"/>
    <w:rsid w:val="00C958A1"/>
    <w:rsid w:val="00C9611B"/>
    <w:rsid w:val="00C961D2"/>
    <w:rsid w:val="00C96B19"/>
    <w:rsid w:val="00C96D69"/>
    <w:rsid w:val="00C97566"/>
    <w:rsid w:val="00C97EEF"/>
    <w:rsid w:val="00CA126D"/>
    <w:rsid w:val="00CA17A9"/>
    <w:rsid w:val="00CA2C37"/>
    <w:rsid w:val="00CA2E61"/>
    <w:rsid w:val="00CA38AB"/>
    <w:rsid w:val="00CA4209"/>
    <w:rsid w:val="00CA56E5"/>
    <w:rsid w:val="00CA5817"/>
    <w:rsid w:val="00CA5E5A"/>
    <w:rsid w:val="00CA6A36"/>
    <w:rsid w:val="00CA7306"/>
    <w:rsid w:val="00CA7E2A"/>
    <w:rsid w:val="00CB1124"/>
    <w:rsid w:val="00CB1714"/>
    <w:rsid w:val="00CB2881"/>
    <w:rsid w:val="00CB2FEB"/>
    <w:rsid w:val="00CB3D6E"/>
    <w:rsid w:val="00CB4270"/>
    <w:rsid w:val="00CB50A0"/>
    <w:rsid w:val="00CB5BC5"/>
    <w:rsid w:val="00CB778B"/>
    <w:rsid w:val="00CC03E5"/>
    <w:rsid w:val="00CC0B24"/>
    <w:rsid w:val="00CC147D"/>
    <w:rsid w:val="00CC17D3"/>
    <w:rsid w:val="00CC1E8A"/>
    <w:rsid w:val="00CC3120"/>
    <w:rsid w:val="00CC3735"/>
    <w:rsid w:val="00CC399F"/>
    <w:rsid w:val="00CC4015"/>
    <w:rsid w:val="00CC4B9F"/>
    <w:rsid w:val="00CC4FDC"/>
    <w:rsid w:val="00CC5932"/>
    <w:rsid w:val="00CC67AF"/>
    <w:rsid w:val="00CC68D7"/>
    <w:rsid w:val="00CC6AB8"/>
    <w:rsid w:val="00CC73E7"/>
    <w:rsid w:val="00CC7642"/>
    <w:rsid w:val="00CC7E2C"/>
    <w:rsid w:val="00CD0BA1"/>
    <w:rsid w:val="00CD0C95"/>
    <w:rsid w:val="00CD1039"/>
    <w:rsid w:val="00CD11BB"/>
    <w:rsid w:val="00CD20B9"/>
    <w:rsid w:val="00CD21E8"/>
    <w:rsid w:val="00CD26F3"/>
    <w:rsid w:val="00CD2BEF"/>
    <w:rsid w:val="00CD2C65"/>
    <w:rsid w:val="00CD5717"/>
    <w:rsid w:val="00CD6292"/>
    <w:rsid w:val="00CD6744"/>
    <w:rsid w:val="00CD776D"/>
    <w:rsid w:val="00CE15F0"/>
    <w:rsid w:val="00CE1A19"/>
    <w:rsid w:val="00CE1C3B"/>
    <w:rsid w:val="00CE1EB5"/>
    <w:rsid w:val="00CE1F51"/>
    <w:rsid w:val="00CE281D"/>
    <w:rsid w:val="00CE355A"/>
    <w:rsid w:val="00CE38C7"/>
    <w:rsid w:val="00CE497B"/>
    <w:rsid w:val="00CE574F"/>
    <w:rsid w:val="00CE6208"/>
    <w:rsid w:val="00CE65A2"/>
    <w:rsid w:val="00CE6A52"/>
    <w:rsid w:val="00CF015F"/>
    <w:rsid w:val="00CF01CD"/>
    <w:rsid w:val="00CF0CB6"/>
    <w:rsid w:val="00CF19D0"/>
    <w:rsid w:val="00CF19FC"/>
    <w:rsid w:val="00CF1DCE"/>
    <w:rsid w:val="00CF223F"/>
    <w:rsid w:val="00CF2543"/>
    <w:rsid w:val="00CF2C91"/>
    <w:rsid w:val="00CF3300"/>
    <w:rsid w:val="00CF3930"/>
    <w:rsid w:val="00CF5228"/>
    <w:rsid w:val="00CF5DF4"/>
    <w:rsid w:val="00CF787A"/>
    <w:rsid w:val="00CF7980"/>
    <w:rsid w:val="00D007A2"/>
    <w:rsid w:val="00D00937"/>
    <w:rsid w:val="00D02E44"/>
    <w:rsid w:val="00D03723"/>
    <w:rsid w:val="00D03BE4"/>
    <w:rsid w:val="00D046D1"/>
    <w:rsid w:val="00D04BCB"/>
    <w:rsid w:val="00D05079"/>
    <w:rsid w:val="00D051A9"/>
    <w:rsid w:val="00D05A00"/>
    <w:rsid w:val="00D05ACF"/>
    <w:rsid w:val="00D05FAA"/>
    <w:rsid w:val="00D068F9"/>
    <w:rsid w:val="00D06A90"/>
    <w:rsid w:val="00D07C8C"/>
    <w:rsid w:val="00D105DD"/>
    <w:rsid w:val="00D125C3"/>
    <w:rsid w:val="00D12855"/>
    <w:rsid w:val="00D133BC"/>
    <w:rsid w:val="00D13832"/>
    <w:rsid w:val="00D13FAE"/>
    <w:rsid w:val="00D15503"/>
    <w:rsid w:val="00D15632"/>
    <w:rsid w:val="00D17CEE"/>
    <w:rsid w:val="00D2029A"/>
    <w:rsid w:val="00D2094F"/>
    <w:rsid w:val="00D22C9B"/>
    <w:rsid w:val="00D22D85"/>
    <w:rsid w:val="00D23347"/>
    <w:rsid w:val="00D2353E"/>
    <w:rsid w:val="00D2384F"/>
    <w:rsid w:val="00D245BF"/>
    <w:rsid w:val="00D24628"/>
    <w:rsid w:val="00D25021"/>
    <w:rsid w:val="00D25774"/>
    <w:rsid w:val="00D25FDD"/>
    <w:rsid w:val="00D26FA9"/>
    <w:rsid w:val="00D274F6"/>
    <w:rsid w:val="00D278D5"/>
    <w:rsid w:val="00D2794F"/>
    <w:rsid w:val="00D27A7F"/>
    <w:rsid w:val="00D301E0"/>
    <w:rsid w:val="00D30879"/>
    <w:rsid w:val="00D30F86"/>
    <w:rsid w:val="00D31ED9"/>
    <w:rsid w:val="00D32880"/>
    <w:rsid w:val="00D32CE8"/>
    <w:rsid w:val="00D3397D"/>
    <w:rsid w:val="00D34315"/>
    <w:rsid w:val="00D3495A"/>
    <w:rsid w:val="00D34EF4"/>
    <w:rsid w:val="00D34F6E"/>
    <w:rsid w:val="00D35BD5"/>
    <w:rsid w:val="00D36123"/>
    <w:rsid w:val="00D3694B"/>
    <w:rsid w:val="00D36DE9"/>
    <w:rsid w:val="00D3776D"/>
    <w:rsid w:val="00D37945"/>
    <w:rsid w:val="00D37A6D"/>
    <w:rsid w:val="00D40992"/>
    <w:rsid w:val="00D412D8"/>
    <w:rsid w:val="00D421E4"/>
    <w:rsid w:val="00D42B41"/>
    <w:rsid w:val="00D42D33"/>
    <w:rsid w:val="00D42E21"/>
    <w:rsid w:val="00D4412D"/>
    <w:rsid w:val="00D446E3"/>
    <w:rsid w:val="00D44DB4"/>
    <w:rsid w:val="00D45021"/>
    <w:rsid w:val="00D452AB"/>
    <w:rsid w:val="00D45525"/>
    <w:rsid w:val="00D457A5"/>
    <w:rsid w:val="00D4599F"/>
    <w:rsid w:val="00D45C59"/>
    <w:rsid w:val="00D46A89"/>
    <w:rsid w:val="00D46FB5"/>
    <w:rsid w:val="00D479B2"/>
    <w:rsid w:val="00D47F02"/>
    <w:rsid w:val="00D50443"/>
    <w:rsid w:val="00D505CA"/>
    <w:rsid w:val="00D50D17"/>
    <w:rsid w:val="00D51573"/>
    <w:rsid w:val="00D5295C"/>
    <w:rsid w:val="00D52C3D"/>
    <w:rsid w:val="00D5413C"/>
    <w:rsid w:val="00D54DF5"/>
    <w:rsid w:val="00D55463"/>
    <w:rsid w:val="00D55D39"/>
    <w:rsid w:val="00D55EFE"/>
    <w:rsid w:val="00D56F7F"/>
    <w:rsid w:val="00D5759A"/>
    <w:rsid w:val="00D57F3A"/>
    <w:rsid w:val="00D60333"/>
    <w:rsid w:val="00D611E1"/>
    <w:rsid w:val="00D6233B"/>
    <w:rsid w:val="00D62FC2"/>
    <w:rsid w:val="00D635AE"/>
    <w:rsid w:val="00D64112"/>
    <w:rsid w:val="00D64208"/>
    <w:rsid w:val="00D64ACB"/>
    <w:rsid w:val="00D65B62"/>
    <w:rsid w:val="00D65C85"/>
    <w:rsid w:val="00D66707"/>
    <w:rsid w:val="00D66B3B"/>
    <w:rsid w:val="00D66FF7"/>
    <w:rsid w:val="00D67AA5"/>
    <w:rsid w:val="00D67C0D"/>
    <w:rsid w:val="00D70539"/>
    <w:rsid w:val="00D71402"/>
    <w:rsid w:val="00D71673"/>
    <w:rsid w:val="00D73197"/>
    <w:rsid w:val="00D734B7"/>
    <w:rsid w:val="00D73A2B"/>
    <w:rsid w:val="00D75288"/>
    <w:rsid w:val="00D75F44"/>
    <w:rsid w:val="00D76DBC"/>
    <w:rsid w:val="00D773BD"/>
    <w:rsid w:val="00D774D3"/>
    <w:rsid w:val="00D775D1"/>
    <w:rsid w:val="00D77687"/>
    <w:rsid w:val="00D80517"/>
    <w:rsid w:val="00D82216"/>
    <w:rsid w:val="00D823F0"/>
    <w:rsid w:val="00D827C8"/>
    <w:rsid w:val="00D828B8"/>
    <w:rsid w:val="00D82FDA"/>
    <w:rsid w:val="00D845B3"/>
    <w:rsid w:val="00D85632"/>
    <w:rsid w:val="00D85A25"/>
    <w:rsid w:val="00D85D6F"/>
    <w:rsid w:val="00D86B0B"/>
    <w:rsid w:val="00D86DA6"/>
    <w:rsid w:val="00D87059"/>
    <w:rsid w:val="00D87807"/>
    <w:rsid w:val="00D90362"/>
    <w:rsid w:val="00D90824"/>
    <w:rsid w:val="00D924E1"/>
    <w:rsid w:val="00D924F2"/>
    <w:rsid w:val="00D92912"/>
    <w:rsid w:val="00D9366A"/>
    <w:rsid w:val="00D93744"/>
    <w:rsid w:val="00D94E09"/>
    <w:rsid w:val="00D95911"/>
    <w:rsid w:val="00D95AF6"/>
    <w:rsid w:val="00D95D79"/>
    <w:rsid w:val="00D96127"/>
    <w:rsid w:val="00D9797D"/>
    <w:rsid w:val="00D97F84"/>
    <w:rsid w:val="00DA019F"/>
    <w:rsid w:val="00DA0AAA"/>
    <w:rsid w:val="00DA33F7"/>
    <w:rsid w:val="00DA3BB6"/>
    <w:rsid w:val="00DA3C79"/>
    <w:rsid w:val="00DA4FAC"/>
    <w:rsid w:val="00DA6269"/>
    <w:rsid w:val="00DA74ED"/>
    <w:rsid w:val="00DA7F8D"/>
    <w:rsid w:val="00DB0209"/>
    <w:rsid w:val="00DB182C"/>
    <w:rsid w:val="00DB1BEF"/>
    <w:rsid w:val="00DB1CC0"/>
    <w:rsid w:val="00DB27D2"/>
    <w:rsid w:val="00DB2939"/>
    <w:rsid w:val="00DB2DF0"/>
    <w:rsid w:val="00DB47EA"/>
    <w:rsid w:val="00DB500B"/>
    <w:rsid w:val="00DB65FA"/>
    <w:rsid w:val="00DB6A87"/>
    <w:rsid w:val="00DB6EC8"/>
    <w:rsid w:val="00DB7710"/>
    <w:rsid w:val="00DB7DC3"/>
    <w:rsid w:val="00DC1D6D"/>
    <w:rsid w:val="00DC22E7"/>
    <w:rsid w:val="00DC24C5"/>
    <w:rsid w:val="00DC2EF3"/>
    <w:rsid w:val="00DC3D51"/>
    <w:rsid w:val="00DC48D4"/>
    <w:rsid w:val="00DC4D02"/>
    <w:rsid w:val="00DC6791"/>
    <w:rsid w:val="00DC698A"/>
    <w:rsid w:val="00DC7228"/>
    <w:rsid w:val="00DC73E8"/>
    <w:rsid w:val="00DD028E"/>
    <w:rsid w:val="00DD07B2"/>
    <w:rsid w:val="00DD0B5D"/>
    <w:rsid w:val="00DD0F15"/>
    <w:rsid w:val="00DD424F"/>
    <w:rsid w:val="00DD5475"/>
    <w:rsid w:val="00DD54E2"/>
    <w:rsid w:val="00DD5A69"/>
    <w:rsid w:val="00DD67BE"/>
    <w:rsid w:val="00DD6EC8"/>
    <w:rsid w:val="00DE2CA3"/>
    <w:rsid w:val="00DE2DCD"/>
    <w:rsid w:val="00DE4ADC"/>
    <w:rsid w:val="00DE5389"/>
    <w:rsid w:val="00DE5AAA"/>
    <w:rsid w:val="00DF1716"/>
    <w:rsid w:val="00DF2149"/>
    <w:rsid w:val="00DF228B"/>
    <w:rsid w:val="00DF2E58"/>
    <w:rsid w:val="00DF31C2"/>
    <w:rsid w:val="00DF4590"/>
    <w:rsid w:val="00DF48D9"/>
    <w:rsid w:val="00DF4E04"/>
    <w:rsid w:val="00DF5464"/>
    <w:rsid w:val="00DF5850"/>
    <w:rsid w:val="00DF60AA"/>
    <w:rsid w:val="00DF6B15"/>
    <w:rsid w:val="00DF6CA7"/>
    <w:rsid w:val="00DF76C4"/>
    <w:rsid w:val="00DF7C6C"/>
    <w:rsid w:val="00DF7E77"/>
    <w:rsid w:val="00E00262"/>
    <w:rsid w:val="00E0066E"/>
    <w:rsid w:val="00E009A8"/>
    <w:rsid w:val="00E00B10"/>
    <w:rsid w:val="00E00CBC"/>
    <w:rsid w:val="00E017D5"/>
    <w:rsid w:val="00E01C4E"/>
    <w:rsid w:val="00E01D7E"/>
    <w:rsid w:val="00E03541"/>
    <w:rsid w:val="00E038FD"/>
    <w:rsid w:val="00E0538A"/>
    <w:rsid w:val="00E0663D"/>
    <w:rsid w:val="00E06A88"/>
    <w:rsid w:val="00E07079"/>
    <w:rsid w:val="00E07962"/>
    <w:rsid w:val="00E07A6E"/>
    <w:rsid w:val="00E1158A"/>
    <w:rsid w:val="00E11728"/>
    <w:rsid w:val="00E11D13"/>
    <w:rsid w:val="00E12A0A"/>
    <w:rsid w:val="00E135A9"/>
    <w:rsid w:val="00E15323"/>
    <w:rsid w:val="00E15B56"/>
    <w:rsid w:val="00E177BF"/>
    <w:rsid w:val="00E20C87"/>
    <w:rsid w:val="00E217A7"/>
    <w:rsid w:val="00E218FD"/>
    <w:rsid w:val="00E21DF8"/>
    <w:rsid w:val="00E2201F"/>
    <w:rsid w:val="00E22871"/>
    <w:rsid w:val="00E23B80"/>
    <w:rsid w:val="00E23D74"/>
    <w:rsid w:val="00E241FD"/>
    <w:rsid w:val="00E24AEE"/>
    <w:rsid w:val="00E2547B"/>
    <w:rsid w:val="00E25924"/>
    <w:rsid w:val="00E260C8"/>
    <w:rsid w:val="00E276BD"/>
    <w:rsid w:val="00E27A16"/>
    <w:rsid w:val="00E305D4"/>
    <w:rsid w:val="00E307FC"/>
    <w:rsid w:val="00E314C5"/>
    <w:rsid w:val="00E316E6"/>
    <w:rsid w:val="00E31C61"/>
    <w:rsid w:val="00E32465"/>
    <w:rsid w:val="00E32F0D"/>
    <w:rsid w:val="00E33764"/>
    <w:rsid w:val="00E33874"/>
    <w:rsid w:val="00E33A53"/>
    <w:rsid w:val="00E36669"/>
    <w:rsid w:val="00E37883"/>
    <w:rsid w:val="00E413F0"/>
    <w:rsid w:val="00E41AA6"/>
    <w:rsid w:val="00E41E91"/>
    <w:rsid w:val="00E42666"/>
    <w:rsid w:val="00E42A02"/>
    <w:rsid w:val="00E43DB7"/>
    <w:rsid w:val="00E442C7"/>
    <w:rsid w:val="00E44876"/>
    <w:rsid w:val="00E44E80"/>
    <w:rsid w:val="00E44ED9"/>
    <w:rsid w:val="00E46190"/>
    <w:rsid w:val="00E46D15"/>
    <w:rsid w:val="00E46ED7"/>
    <w:rsid w:val="00E47645"/>
    <w:rsid w:val="00E476AF"/>
    <w:rsid w:val="00E479C1"/>
    <w:rsid w:val="00E502A6"/>
    <w:rsid w:val="00E515BE"/>
    <w:rsid w:val="00E5173D"/>
    <w:rsid w:val="00E52AB5"/>
    <w:rsid w:val="00E52B01"/>
    <w:rsid w:val="00E533B7"/>
    <w:rsid w:val="00E54545"/>
    <w:rsid w:val="00E5578C"/>
    <w:rsid w:val="00E55CDC"/>
    <w:rsid w:val="00E55F29"/>
    <w:rsid w:val="00E561A5"/>
    <w:rsid w:val="00E566BD"/>
    <w:rsid w:val="00E60888"/>
    <w:rsid w:val="00E61491"/>
    <w:rsid w:val="00E6169C"/>
    <w:rsid w:val="00E618B9"/>
    <w:rsid w:val="00E61AC3"/>
    <w:rsid w:val="00E61B12"/>
    <w:rsid w:val="00E61B9C"/>
    <w:rsid w:val="00E62118"/>
    <w:rsid w:val="00E62549"/>
    <w:rsid w:val="00E62FF1"/>
    <w:rsid w:val="00E63500"/>
    <w:rsid w:val="00E63ECD"/>
    <w:rsid w:val="00E64568"/>
    <w:rsid w:val="00E64F9B"/>
    <w:rsid w:val="00E65C6B"/>
    <w:rsid w:val="00E65E23"/>
    <w:rsid w:val="00E665D8"/>
    <w:rsid w:val="00E6674D"/>
    <w:rsid w:val="00E6694F"/>
    <w:rsid w:val="00E67AC7"/>
    <w:rsid w:val="00E67C89"/>
    <w:rsid w:val="00E71698"/>
    <w:rsid w:val="00E72E6B"/>
    <w:rsid w:val="00E72F89"/>
    <w:rsid w:val="00E73C07"/>
    <w:rsid w:val="00E74057"/>
    <w:rsid w:val="00E740EC"/>
    <w:rsid w:val="00E74CC4"/>
    <w:rsid w:val="00E77907"/>
    <w:rsid w:val="00E77E35"/>
    <w:rsid w:val="00E77FC3"/>
    <w:rsid w:val="00E8038C"/>
    <w:rsid w:val="00E80964"/>
    <w:rsid w:val="00E80B39"/>
    <w:rsid w:val="00E8124A"/>
    <w:rsid w:val="00E813EF"/>
    <w:rsid w:val="00E81D66"/>
    <w:rsid w:val="00E825E1"/>
    <w:rsid w:val="00E82C1D"/>
    <w:rsid w:val="00E82EDC"/>
    <w:rsid w:val="00E84E83"/>
    <w:rsid w:val="00E85200"/>
    <w:rsid w:val="00E86D3F"/>
    <w:rsid w:val="00E87CB4"/>
    <w:rsid w:val="00E90440"/>
    <w:rsid w:val="00E909C9"/>
    <w:rsid w:val="00E92555"/>
    <w:rsid w:val="00E92766"/>
    <w:rsid w:val="00E92DA7"/>
    <w:rsid w:val="00E92EC4"/>
    <w:rsid w:val="00E93260"/>
    <w:rsid w:val="00E93640"/>
    <w:rsid w:val="00E95C1F"/>
    <w:rsid w:val="00E97A41"/>
    <w:rsid w:val="00EA09FC"/>
    <w:rsid w:val="00EA0D72"/>
    <w:rsid w:val="00EA121C"/>
    <w:rsid w:val="00EA24B9"/>
    <w:rsid w:val="00EA32B0"/>
    <w:rsid w:val="00EA3F08"/>
    <w:rsid w:val="00EA5913"/>
    <w:rsid w:val="00EA612D"/>
    <w:rsid w:val="00EA6BDD"/>
    <w:rsid w:val="00EA7610"/>
    <w:rsid w:val="00EA7C59"/>
    <w:rsid w:val="00EB14D8"/>
    <w:rsid w:val="00EB1A07"/>
    <w:rsid w:val="00EB20A0"/>
    <w:rsid w:val="00EB2104"/>
    <w:rsid w:val="00EB2593"/>
    <w:rsid w:val="00EB2BF4"/>
    <w:rsid w:val="00EB45AF"/>
    <w:rsid w:val="00EB4C0F"/>
    <w:rsid w:val="00EB6051"/>
    <w:rsid w:val="00EB67EE"/>
    <w:rsid w:val="00EB6A51"/>
    <w:rsid w:val="00EC0C0C"/>
    <w:rsid w:val="00EC1A15"/>
    <w:rsid w:val="00EC23CD"/>
    <w:rsid w:val="00EC2573"/>
    <w:rsid w:val="00EC2FF9"/>
    <w:rsid w:val="00EC5192"/>
    <w:rsid w:val="00EC59C4"/>
    <w:rsid w:val="00EC6D4E"/>
    <w:rsid w:val="00EC7C3C"/>
    <w:rsid w:val="00ED295B"/>
    <w:rsid w:val="00ED2DE7"/>
    <w:rsid w:val="00ED3201"/>
    <w:rsid w:val="00ED3235"/>
    <w:rsid w:val="00ED388F"/>
    <w:rsid w:val="00ED3B39"/>
    <w:rsid w:val="00ED3D39"/>
    <w:rsid w:val="00ED4067"/>
    <w:rsid w:val="00ED500E"/>
    <w:rsid w:val="00ED7098"/>
    <w:rsid w:val="00ED73AE"/>
    <w:rsid w:val="00EE15B5"/>
    <w:rsid w:val="00EE1A6E"/>
    <w:rsid w:val="00EE225C"/>
    <w:rsid w:val="00EE22E7"/>
    <w:rsid w:val="00EE2CDA"/>
    <w:rsid w:val="00EE35C7"/>
    <w:rsid w:val="00EE39EF"/>
    <w:rsid w:val="00EE4129"/>
    <w:rsid w:val="00EE4298"/>
    <w:rsid w:val="00EE4503"/>
    <w:rsid w:val="00EE4DCF"/>
    <w:rsid w:val="00EE4FF3"/>
    <w:rsid w:val="00EE5323"/>
    <w:rsid w:val="00EE547F"/>
    <w:rsid w:val="00EE5772"/>
    <w:rsid w:val="00EE6856"/>
    <w:rsid w:val="00EE6AA8"/>
    <w:rsid w:val="00EE7233"/>
    <w:rsid w:val="00EE7555"/>
    <w:rsid w:val="00EE771A"/>
    <w:rsid w:val="00EF097E"/>
    <w:rsid w:val="00EF0E7E"/>
    <w:rsid w:val="00EF19F2"/>
    <w:rsid w:val="00EF1B85"/>
    <w:rsid w:val="00EF3577"/>
    <w:rsid w:val="00EF397D"/>
    <w:rsid w:val="00EF3B8B"/>
    <w:rsid w:val="00EF4958"/>
    <w:rsid w:val="00EF52D7"/>
    <w:rsid w:val="00EF571B"/>
    <w:rsid w:val="00EF5AAC"/>
    <w:rsid w:val="00EF67A8"/>
    <w:rsid w:val="00EF77F0"/>
    <w:rsid w:val="00EF7967"/>
    <w:rsid w:val="00F0143C"/>
    <w:rsid w:val="00F032A2"/>
    <w:rsid w:val="00F04F2E"/>
    <w:rsid w:val="00F05B06"/>
    <w:rsid w:val="00F05FCB"/>
    <w:rsid w:val="00F0721A"/>
    <w:rsid w:val="00F075CA"/>
    <w:rsid w:val="00F117FC"/>
    <w:rsid w:val="00F13664"/>
    <w:rsid w:val="00F16E5B"/>
    <w:rsid w:val="00F170EE"/>
    <w:rsid w:val="00F17391"/>
    <w:rsid w:val="00F202B9"/>
    <w:rsid w:val="00F21E98"/>
    <w:rsid w:val="00F22117"/>
    <w:rsid w:val="00F232EA"/>
    <w:rsid w:val="00F2330C"/>
    <w:rsid w:val="00F2548F"/>
    <w:rsid w:val="00F30378"/>
    <w:rsid w:val="00F30A8E"/>
    <w:rsid w:val="00F31187"/>
    <w:rsid w:val="00F31BA6"/>
    <w:rsid w:val="00F31EFA"/>
    <w:rsid w:val="00F32629"/>
    <w:rsid w:val="00F32A97"/>
    <w:rsid w:val="00F32B35"/>
    <w:rsid w:val="00F34A19"/>
    <w:rsid w:val="00F34AF9"/>
    <w:rsid w:val="00F352FC"/>
    <w:rsid w:val="00F35AFB"/>
    <w:rsid w:val="00F35C95"/>
    <w:rsid w:val="00F37415"/>
    <w:rsid w:val="00F377F9"/>
    <w:rsid w:val="00F40E29"/>
    <w:rsid w:val="00F4205A"/>
    <w:rsid w:val="00F420FD"/>
    <w:rsid w:val="00F4303A"/>
    <w:rsid w:val="00F45140"/>
    <w:rsid w:val="00F4541B"/>
    <w:rsid w:val="00F45A53"/>
    <w:rsid w:val="00F469D1"/>
    <w:rsid w:val="00F46A4C"/>
    <w:rsid w:val="00F47607"/>
    <w:rsid w:val="00F47B3E"/>
    <w:rsid w:val="00F53ABF"/>
    <w:rsid w:val="00F53BD9"/>
    <w:rsid w:val="00F55157"/>
    <w:rsid w:val="00F552B8"/>
    <w:rsid w:val="00F55EBE"/>
    <w:rsid w:val="00F56806"/>
    <w:rsid w:val="00F57AF8"/>
    <w:rsid w:val="00F601E5"/>
    <w:rsid w:val="00F62238"/>
    <w:rsid w:val="00F62C31"/>
    <w:rsid w:val="00F64669"/>
    <w:rsid w:val="00F64833"/>
    <w:rsid w:val="00F648F0"/>
    <w:rsid w:val="00F64F45"/>
    <w:rsid w:val="00F65382"/>
    <w:rsid w:val="00F65F50"/>
    <w:rsid w:val="00F673F3"/>
    <w:rsid w:val="00F70482"/>
    <w:rsid w:val="00F7048E"/>
    <w:rsid w:val="00F708EE"/>
    <w:rsid w:val="00F70B3C"/>
    <w:rsid w:val="00F71A87"/>
    <w:rsid w:val="00F71D71"/>
    <w:rsid w:val="00F724E8"/>
    <w:rsid w:val="00F72566"/>
    <w:rsid w:val="00F72708"/>
    <w:rsid w:val="00F73224"/>
    <w:rsid w:val="00F7344D"/>
    <w:rsid w:val="00F737E5"/>
    <w:rsid w:val="00F73CD3"/>
    <w:rsid w:val="00F73E1A"/>
    <w:rsid w:val="00F743D2"/>
    <w:rsid w:val="00F745DE"/>
    <w:rsid w:val="00F74BB9"/>
    <w:rsid w:val="00F74E24"/>
    <w:rsid w:val="00F75E13"/>
    <w:rsid w:val="00F7679F"/>
    <w:rsid w:val="00F772CB"/>
    <w:rsid w:val="00F774A3"/>
    <w:rsid w:val="00F77915"/>
    <w:rsid w:val="00F81796"/>
    <w:rsid w:val="00F81B83"/>
    <w:rsid w:val="00F81C0A"/>
    <w:rsid w:val="00F8206B"/>
    <w:rsid w:val="00F8296B"/>
    <w:rsid w:val="00F830B7"/>
    <w:rsid w:val="00F834E1"/>
    <w:rsid w:val="00F8394C"/>
    <w:rsid w:val="00F863F4"/>
    <w:rsid w:val="00F86E0F"/>
    <w:rsid w:val="00F873C0"/>
    <w:rsid w:val="00F87F9A"/>
    <w:rsid w:val="00F901B9"/>
    <w:rsid w:val="00F90832"/>
    <w:rsid w:val="00F909C9"/>
    <w:rsid w:val="00F91BD9"/>
    <w:rsid w:val="00F9207D"/>
    <w:rsid w:val="00F93325"/>
    <w:rsid w:val="00F94036"/>
    <w:rsid w:val="00F94853"/>
    <w:rsid w:val="00F950E6"/>
    <w:rsid w:val="00F9683D"/>
    <w:rsid w:val="00F96860"/>
    <w:rsid w:val="00F96F7E"/>
    <w:rsid w:val="00FA0831"/>
    <w:rsid w:val="00FA0A38"/>
    <w:rsid w:val="00FA0FF1"/>
    <w:rsid w:val="00FA1256"/>
    <w:rsid w:val="00FA21D4"/>
    <w:rsid w:val="00FA2E95"/>
    <w:rsid w:val="00FA3865"/>
    <w:rsid w:val="00FA465B"/>
    <w:rsid w:val="00FA4E78"/>
    <w:rsid w:val="00FA5175"/>
    <w:rsid w:val="00FA5B3D"/>
    <w:rsid w:val="00FA6714"/>
    <w:rsid w:val="00FA74D8"/>
    <w:rsid w:val="00FA7B7F"/>
    <w:rsid w:val="00FA7CD7"/>
    <w:rsid w:val="00FB17A5"/>
    <w:rsid w:val="00FB17D8"/>
    <w:rsid w:val="00FB1B82"/>
    <w:rsid w:val="00FB1D5F"/>
    <w:rsid w:val="00FB21E1"/>
    <w:rsid w:val="00FB266F"/>
    <w:rsid w:val="00FB2F3B"/>
    <w:rsid w:val="00FB323A"/>
    <w:rsid w:val="00FB3CE3"/>
    <w:rsid w:val="00FB3D80"/>
    <w:rsid w:val="00FB40D4"/>
    <w:rsid w:val="00FB4BA2"/>
    <w:rsid w:val="00FB54E4"/>
    <w:rsid w:val="00FB6025"/>
    <w:rsid w:val="00FB6442"/>
    <w:rsid w:val="00FB6604"/>
    <w:rsid w:val="00FB6A95"/>
    <w:rsid w:val="00FB7AD8"/>
    <w:rsid w:val="00FC0511"/>
    <w:rsid w:val="00FC0696"/>
    <w:rsid w:val="00FC06A7"/>
    <w:rsid w:val="00FC083D"/>
    <w:rsid w:val="00FC0D5A"/>
    <w:rsid w:val="00FC121F"/>
    <w:rsid w:val="00FC1599"/>
    <w:rsid w:val="00FC23E9"/>
    <w:rsid w:val="00FC249D"/>
    <w:rsid w:val="00FC324E"/>
    <w:rsid w:val="00FC3593"/>
    <w:rsid w:val="00FC3F47"/>
    <w:rsid w:val="00FC413D"/>
    <w:rsid w:val="00FC482D"/>
    <w:rsid w:val="00FC50E7"/>
    <w:rsid w:val="00FC520A"/>
    <w:rsid w:val="00FC5FEB"/>
    <w:rsid w:val="00FC6507"/>
    <w:rsid w:val="00FC747F"/>
    <w:rsid w:val="00FC7527"/>
    <w:rsid w:val="00FC78C6"/>
    <w:rsid w:val="00FD02BE"/>
    <w:rsid w:val="00FD1D10"/>
    <w:rsid w:val="00FD2886"/>
    <w:rsid w:val="00FD2ACC"/>
    <w:rsid w:val="00FD3723"/>
    <w:rsid w:val="00FD3CF2"/>
    <w:rsid w:val="00FD50B5"/>
    <w:rsid w:val="00FD5345"/>
    <w:rsid w:val="00FD5C0A"/>
    <w:rsid w:val="00FD5FF3"/>
    <w:rsid w:val="00FD6B0C"/>
    <w:rsid w:val="00FD6CFA"/>
    <w:rsid w:val="00FD77DF"/>
    <w:rsid w:val="00FD7CEC"/>
    <w:rsid w:val="00FE01DE"/>
    <w:rsid w:val="00FE0A4E"/>
    <w:rsid w:val="00FE0CC0"/>
    <w:rsid w:val="00FE2835"/>
    <w:rsid w:val="00FE345E"/>
    <w:rsid w:val="00FE3E06"/>
    <w:rsid w:val="00FE45DC"/>
    <w:rsid w:val="00FE6089"/>
    <w:rsid w:val="00FE64FF"/>
    <w:rsid w:val="00FE790A"/>
    <w:rsid w:val="00FF0437"/>
    <w:rsid w:val="00FF0E16"/>
    <w:rsid w:val="00FF109F"/>
    <w:rsid w:val="00FF10F1"/>
    <w:rsid w:val="00FF1FC3"/>
    <w:rsid w:val="00FF2D35"/>
    <w:rsid w:val="00FF4173"/>
    <w:rsid w:val="00FF4AAF"/>
    <w:rsid w:val="00FF5F5A"/>
    <w:rsid w:val="00FF74EF"/>
    <w:rsid w:val="00FF7AF6"/>
    <w:rsid w:val="00FF7B8C"/>
    <w:rsid w:val="471B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96D54"/>
  <w15:chartTrackingRefBased/>
  <w15:docId w15:val="{2B8A91A6-56A0-44BB-B192-4AAA31E0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4D9"/>
    <w:rPr>
      <w:rFonts w:ascii="Times New Roman" w:eastAsia="Times New Roman" w:hAnsi="Times New Roman" w:cs="Times New Roman"/>
      <w:lang w:val="en-CH" w:eastAsia="en-GB"/>
    </w:rPr>
  </w:style>
  <w:style w:type="paragraph" w:styleId="Heading1">
    <w:name w:val="heading 1"/>
    <w:basedOn w:val="Normal"/>
    <w:next w:val="Normal"/>
    <w:link w:val="Heading1Char"/>
    <w:uiPriority w:val="9"/>
    <w:qFormat/>
    <w:rsid w:val="00BB0822"/>
    <w:pPr>
      <w:keepNext/>
      <w:keepLines/>
      <w:numPr>
        <w:numId w:val="1"/>
      </w:numPr>
      <w:spacing w:before="100" w:beforeAutospacing="1" w:line="360" w:lineRule="auto"/>
      <w:ind w:left="431" w:hanging="431"/>
      <w:outlineLvl w:val="0"/>
    </w:pPr>
    <w:rPr>
      <w:rFonts w:ascii="Times" w:eastAsiaTheme="majorEastAsia" w:hAnsi="Times" w:cstheme="majorBidi"/>
      <w:b/>
      <w:sz w:val="32"/>
      <w:szCs w:val="32"/>
      <w:lang w:val="en-US"/>
    </w:rPr>
  </w:style>
  <w:style w:type="paragraph" w:styleId="Heading2">
    <w:name w:val="heading 2"/>
    <w:basedOn w:val="Normal"/>
    <w:next w:val="Normal"/>
    <w:link w:val="Heading2Char"/>
    <w:uiPriority w:val="9"/>
    <w:qFormat/>
    <w:rsid w:val="00BB0822"/>
    <w:pPr>
      <w:numPr>
        <w:ilvl w:val="1"/>
        <w:numId w:val="1"/>
      </w:numPr>
      <w:spacing w:before="100" w:beforeAutospacing="1"/>
      <w:outlineLvl w:val="1"/>
    </w:pPr>
    <w:rPr>
      <w:rFonts w:ascii="Times" w:hAnsi="Times"/>
      <w:b/>
      <w:bCs/>
      <w:sz w:val="28"/>
      <w:szCs w:val="36"/>
      <w:lang w:val="en-US"/>
    </w:rPr>
  </w:style>
  <w:style w:type="paragraph" w:styleId="Heading3">
    <w:name w:val="heading 3"/>
    <w:basedOn w:val="Normal"/>
    <w:next w:val="Normal"/>
    <w:link w:val="Heading3Char"/>
    <w:uiPriority w:val="9"/>
    <w:unhideWhenUsed/>
    <w:qFormat/>
    <w:rsid w:val="00BB0822"/>
    <w:pPr>
      <w:keepNext/>
      <w:keepLines/>
      <w:numPr>
        <w:ilvl w:val="2"/>
        <w:numId w:val="1"/>
      </w:numPr>
      <w:spacing w:before="40"/>
      <w:outlineLvl w:val="2"/>
    </w:pPr>
    <w:rPr>
      <w:rFonts w:ascii="Times" w:eastAsiaTheme="majorEastAsia" w:hAnsi="Times" w:cstheme="majorBidi"/>
      <w:b/>
      <w:lang w:val="en-US"/>
    </w:rPr>
  </w:style>
  <w:style w:type="paragraph" w:styleId="Heading4">
    <w:name w:val="heading 4"/>
    <w:basedOn w:val="Normal"/>
    <w:next w:val="Normal"/>
    <w:link w:val="Heading4Char"/>
    <w:uiPriority w:val="9"/>
    <w:semiHidden/>
    <w:unhideWhenUsed/>
    <w:qFormat/>
    <w:rsid w:val="00BB0822"/>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BB0822"/>
    <w:pPr>
      <w:keepNext/>
      <w:keepLines/>
      <w:numPr>
        <w:ilvl w:val="4"/>
        <w:numId w:val="1"/>
      </w:numPr>
      <w:spacing w:before="4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BB0822"/>
    <w:pPr>
      <w:keepNext/>
      <w:keepLines/>
      <w:numPr>
        <w:ilvl w:val="5"/>
        <w:numId w:val="1"/>
      </w:numPr>
      <w:spacing w:before="4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BB0822"/>
    <w:pPr>
      <w:keepNext/>
      <w:keepLines/>
      <w:numPr>
        <w:ilvl w:val="6"/>
        <w:numId w:val="1"/>
      </w:numPr>
      <w:spacing w:before="4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BB08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B08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7D3"/>
    <w:rPr>
      <w:sz w:val="18"/>
      <w:szCs w:val="18"/>
      <w:lang w:val="en-US"/>
    </w:rPr>
  </w:style>
  <w:style w:type="character" w:customStyle="1" w:styleId="BalloonTextChar">
    <w:name w:val="Balloon Text Char"/>
    <w:basedOn w:val="DefaultParagraphFont"/>
    <w:link w:val="BalloonText"/>
    <w:uiPriority w:val="99"/>
    <w:semiHidden/>
    <w:rsid w:val="00CC17D3"/>
    <w:rPr>
      <w:rFonts w:ascii="Times New Roman" w:eastAsia="Times New Roman" w:hAnsi="Times New Roman" w:cs="Times New Roman"/>
      <w:sz w:val="18"/>
      <w:szCs w:val="18"/>
      <w:lang w:eastAsia="en-GB"/>
    </w:rPr>
  </w:style>
  <w:style w:type="character" w:customStyle="1" w:styleId="Heading1Char">
    <w:name w:val="Heading 1 Char"/>
    <w:basedOn w:val="DefaultParagraphFont"/>
    <w:link w:val="Heading1"/>
    <w:uiPriority w:val="9"/>
    <w:rsid w:val="00BB0822"/>
    <w:rPr>
      <w:rFonts w:ascii="Times" w:eastAsiaTheme="majorEastAsia" w:hAnsi="Times" w:cstheme="majorBidi"/>
      <w:b/>
      <w:sz w:val="32"/>
      <w:szCs w:val="32"/>
      <w:lang w:eastAsia="en-GB"/>
    </w:rPr>
  </w:style>
  <w:style w:type="character" w:customStyle="1" w:styleId="Heading2Char">
    <w:name w:val="Heading 2 Char"/>
    <w:basedOn w:val="DefaultParagraphFont"/>
    <w:link w:val="Heading2"/>
    <w:uiPriority w:val="9"/>
    <w:rsid w:val="00BB0822"/>
    <w:rPr>
      <w:rFonts w:ascii="Times" w:eastAsia="Times New Roman" w:hAnsi="Times" w:cs="Times New Roman"/>
      <w:b/>
      <w:bCs/>
      <w:sz w:val="28"/>
      <w:szCs w:val="36"/>
      <w:lang w:eastAsia="en-GB"/>
    </w:rPr>
  </w:style>
  <w:style w:type="character" w:customStyle="1" w:styleId="Heading3Char">
    <w:name w:val="Heading 3 Char"/>
    <w:basedOn w:val="DefaultParagraphFont"/>
    <w:link w:val="Heading3"/>
    <w:uiPriority w:val="9"/>
    <w:rsid w:val="00BB0822"/>
    <w:rPr>
      <w:rFonts w:ascii="Times" w:eastAsiaTheme="majorEastAsia" w:hAnsi="Times" w:cstheme="majorBidi"/>
      <w:b/>
      <w:lang w:eastAsia="en-GB"/>
    </w:rPr>
  </w:style>
  <w:style w:type="character" w:customStyle="1" w:styleId="Heading4Char">
    <w:name w:val="Heading 4 Char"/>
    <w:basedOn w:val="DefaultParagraphFont"/>
    <w:link w:val="Heading4"/>
    <w:uiPriority w:val="9"/>
    <w:semiHidden/>
    <w:rsid w:val="00BB0822"/>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BB0822"/>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BB0822"/>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BB0822"/>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BB0822"/>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BB0822"/>
    <w:rPr>
      <w:rFonts w:asciiTheme="majorHAnsi" w:eastAsiaTheme="majorEastAsia" w:hAnsiTheme="majorHAnsi" w:cstheme="majorBidi"/>
      <w:i/>
      <w:iCs/>
      <w:color w:val="272727" w:themeColor="text1" w:themeTint="D8"/>
      <w:sz w:val="21"/>
      <w:szCs w:val="21"/>
      <w:lang w:eastAsia="en-GB"/>
    </w:rPr>
  </w:style>
  <w:style w:type="character" w:styleId="Hyperlink">
    <w:name w:val="Hyperlink"/>
    <w:basedOn w:val="DefaultParagraphFont"/>
    <w:uiPriority w:val="99"/>
    <w:unhideWhenUsed/>
    <w:rsid w:val="00BF1857"/>
    <w:rPr>
      <w:color w:val="0563C1" w:themeColor="hyperlink"/>
      <w:u w:val="single"/>
    </w:rPr>
  </w:style>
  <w:style w:type="character" w:customStyle="1" w:styleId="UnresolvedMention1">
    <w:name w:val="Unresolved Mention1"/>
    <w:basedOn w:val="DefaultParagraphFont"/>
    <w:uiPriority w:val="99"/>
    <w:semiHidden/>
    <w:unhideWhenUsed/>
    <w:rsid w:val="00BF1857"/>
    <w:rPr>
      <w:color w:val="605E5C"/>
      <w:shd w:val="clear" w:color="auto" w:fill="E1DFDD"/>
    </w:rPr>
  </w:style>
  <w:style w:type="character" w:styleId="CommentReference">
    <w:name w:val="annotation reference"/>
    <w:basedOn w:val="DefaultParagraphFont"/>
    <w:uiPriority w:val="99"/>
    <w:semiHidden/>
    <w:unhideWhenUsed/>
    <w:rsid w:val="00932652"/>
    <w:rPr>
      <w:sz w:val="16"/>
      <w:szCs w:val="16"/>
    </w:rPr>
  </w:style>
  <w:style w:type="paragraph" w:styleId="CommentText">
    <w:name w:val="annotation text"/>
    <w:basedOn w:val="Normal"/>
    <w:link w:val="CommentTextChar"/>
    <w:uiPriority w:val="99"/>
    <w:unhideWhenUsed/>
    <w:rsid w:val="00932652"/>
    <w:rPr>
      <w:sz w:val="20"/>
      <w:szCs w:val="20"/>
      <w:lang w:val="en-US"/>
    </w:rPr>
  </w:style>
  <w:style w:type="character" w:customStyle="1" w:styleId="CommentTextChar">
    <w:name w:val="Comment Text Char"/>
    <w:basedOn w:val="DefaultParagraphFont"/>
    <w:link w:val="CommentText"/>
    <w:uiPriority w:val="99"/>
    <w:rsid w:val="0093265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32652"/>
    <w:rPr>
      <w:b/>
      <w:bCs/>
    </w:rPr>
  </w:style>
  <w:style w:type="character" w:customStyle="1" w:styleId="CommentSubjectChar">
    <w:name w:val="Comment Subject Char"/>
    <w:basedOn w:val="CommentTextChar"/>
    <w:link w:val="CommentSubject"/>
    <w:uiPriority w:val="99"/>
    <w:semiHidden/>
    <w:rsid w:val="00932652"/>
    <w:rPr>
      <w:rFonts w:ascii="Times New Roman" w:eastAsia="Times New Roman" w:hAnsi="Times New Roman" w:cs="Times New Roman"/>
      <w:b/>
      <w:bCs/>
      <w:sz w:val="20"/>
      <w:szCs w:val="20"/>
      <w:lang w:eastAsia="en-GB"/>
    </w:rPr>
  </w:style>
  <w:style w:type="character" w:styleId="FollowedHyperlink">
    <w:name w:val="FollowedHyperlink"/>
    <w:basedOn w:val="DefaultParagraphFont"/>
    <w:uiPriority w:val="99"/>
    <w:semiHidden/>
    <w:unhideWhenUsed/>
    <w:rsid w:val="00624707"/>
    <w:rPr>
      <w:color w:val="954F72" w:themeColor="followedHyperlink"/>
      <w:u w:val="single"/>
    </w:rPr>
  </w:style>
  <w:style w:type="paragraph" w:customStyle="1" w:styleId="Body">
    <w:name w:val="Body"/>
    <w:rsid w:val="008D34D3"/>
    <w:pPr>
      <w:pBdr>
        <w:top w:val="nil"/>
        <w:left w:val="nil"/>
        <w:bottom w:val="nil"/>
        <w:right w:val="nil"/>
        <w:between w:val="nil"/>
        <w:bar w:val="nil"/>
      </w:pBdr>
    </w:pPr>
    <w:rPr>
      <w:rFonts w:ascii="Times New Roman" w:eastAsia="Arial Unicode MS" w:hAnsi="Times New Roman" w:cs="Arial Unicode MS"/>
      <w:color w:val="000000"/>
      <w:u w:color="000000"/>
      <w:bdr w:val="nil"/>
      <w:lang w:eastAsia="en-GB"/>
      <w14:textOutline w14:w="0" w14:cap="flat" w14:cmpd="sng" w14:algn="ctr">
        <w14:noFill/>
        <w14:prstDash w14:val="solid"/>
        <w14:bevel/>
      </w14:textOutline>
    </w:rPr>
  </w:style>
  <w:style w:type="character" w:customStyle="1" w:styleId="None">
    <w:name w:val="None"/>
    <w:rsid w:val="008D34D3"/>
  </w:style>
  <w:style w:type="paragraph" w:styleId="ListParagraph">
    <w:name w:val="List Paragraph"/>
    <w:basedOn w:val="Normal"/>
    <w:uiPriority w:val="34"/>
    <w:qFormat/>
    <w:rsid w:val="00137666"/>
    <w:pPr>
      <w:ind w:left="720"/>
      <w:contextualSpacing/>
    </w:pPr>
    <w:rPr>
      <w:lang w:val="en-US"/>
    </w:rPr>
  </w:style>
  <w:style w:type="character" w:styleId="Strong">
    <w:name w:val="Strong"/>
    <w:basedOn w:val="DefaultParagraphFont"/>
    <w:uiPriority w:val="22"/>
    <w:qFormat/>
    <w:rsid w:val="00711F29"/>
    <w:rPr>
      <w:b/>
      <w:bCs/>
    </w:rPr>
  </w:style>
  <w:style w:type="character" w:styleId="PlaceholderText">
    <w:name w:val="Placeholder Text"/>
    <w:basedOn w:val="DefaultParagraphFont"/>
    <w:uiPriority w:val="99"/>
    <w:semiHidden/>
    <w:rsid w:val="00A821E7"/>
    <w:rPr>
      <w:color w:val="808080"/>
    </w:rPr>
  </w:style>
  <w:style w:type="paragraph" w:styleId="Caption">
    <w:name w:val="caption"/>
    <w:basedOn w:val="Normal"/>
    <w:next w:val="Normal"/>
    <w:uiPriority w:val="35"/>
    <w:unhideWhenUsed/>
    <w:qFormat/>
    <w:rsid w:val="00A821E7"/>
    <w:pPr>
      <w:spacing w:after="200"/>
    </w:pPr>
    <w:rPr>
      <w:i/>
      <w:iCs/>
      <w:color w:val="44546A" w:themeColor="text2"/>
      <w:sz w:val="18"/>
      <w:szCs w:val="18"/>
      <w:lang w:val="en-US"/>
    </w:rPr>
  </w:style>
  <w:style w:type="table" w:styleId="TableGrid">
    <w:name w:val="Table Grid"/>
    <w:basedOn w:val="TableNormal"/>
    <w:uiPriority w:val="39"/>
    <w:rsid w:val="00A8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363595"/>
    <w:pPr>
      <w:spacing w:before="100" w:beforeAutospacing="1" w:after="100" w:afterAutospacing="1"/>
    </w:pPr>
    <w:rPr>
      <w:lang w:val="en-US"/>
    </w:rPr>
  </w:style>
  <w:style w:type="character" w:styleId="Emphasis">
    <w:name w:val="Emphasis"/>
    <w:basedOn w:val="DefaultParagraphFont"/>
    <w:uiPriority w:val="20"/>
    <w:qFormat/>
    <w:rsid w:val="00363595"/>
    <w:rPr>
      <w:i/>
      <w:iCs/>
    </w:rPr>
  </w:style>
  <w:style w:type="paragraph" w:styleId="Revision">
    <w:name w:val="Revision"/>
    <w:hidden/>
    <w:uiPriority w:val="99"/>
    <w:semiHidden/>
    <w:rsid w:val="00734189"/>
    <w:rPr>
      <w:rFonts w:ascii="Times New Roman" w:eastAsia="Times New Roman" w:hAnsi="Times New Roman" w:cs="Times New Roman"/>
      <w:lang w:eastAsia="en-GB"/>
    </w:rPr>
  </w:style>
  <w:style w:type="paragraph" w:styleId="NoSpacing">
    <w:name w:val="No Spacing"/>
    <w:uiPriority w:val="1"/>
    <w:qFormat/>
    <w:rsid w:val="001C1258"/>
    <w:pPr>
      <w:pBdr>
        <w:top w:val="nil"/>
        <w:left w:val="nil"/>
        <w:bottom w:val="nil"/>
        <w:right w:val="nil"/>
        <w:between w:val="nil"/>
        <w:bar w:val="nil"/>
      </w:pBdr>
    </w:pPr>
    <w:rPr>
      <w:rFonts w:ascii="Calibri" w:eastAsia="Calibri" w:hAnsi="Calibri" w:cs="Calibri"/>
      <w:color w:val="000000"/>
      <w:sz w:val="21"/>
      <w:szCs w:val="21"/>
      <w:u w:color="000000"/>
      <w:bdr w:val="nil"/>
      <w:lang w:val="de-DE" w:eastAsia="en-GB"/>
    </w:rPr>
  </w:style>
  <w:style w:type="character" w:customStyle="1" w:styleId="highwire-cite-metadata-doi">
    <w:name w:val="highwire-cite-metadata-doi"/>
    <w:basedOn w:val="DefaultParagraphFont"/>
    <w:rsid w:val="008F7DE9"/>
  </w:style>
  <w:style w:type="paragraph" w:customStyle="1" w:styleId="Default">
    <w:name w:val="Default"/>
    <w:rsid w:val="001F4A58"/>
    <w:pPr>
      <w:pBdr>
        <w:top w:val="nil"/>
        <w:left w:val="nil"/>
        <w:bottom w:val="nil"/>
        <w:right w:val="nil"/>
        <w:between w:val="nil"/>
        <w:bar w:val="nil"/>
      </w:pBdr>
      <w:spacing w:before="160"/>
    </w:pPr>
    <w:rPr>
      <w:rFonts w:ascii="Helvetica Neue" w:eastAsia="Arial Unicode MS" w:hAnsi="Helvetica Neue" w:cs="Arial Unicode MS"/>
      <w:color w:val="000000"/>
      <w:bdr w:val="nil"/>
      <w:lang w:eastAsia="en-GB"/>
      <w14:textOutline w14:w="0" w14:cap="flat" w14:cmpd="sng" w14:algn="ctr">
        <w14:noFill/>
        <w14:prstDash w14:val="solid"/>
        <w14:bevel/>
      </w14:textOutline>
    </w:rPr>
  </w:style>
  <w:style w:type="numbering" w:customStyle="1" w:styleId="ImportedStyle1">
    <w:name w:val="Imported Style 1"/>
    <w:rsid w:val="00C90659"/>
    <w:pPr>
      <w:numPr>
        <w:numId w:val="8"/>
      </w:numPr>
    </w:pPr>
  </w:style>
  <w:style w:type="character" w:customStyle="1" w:styleId="discussion-id-aed39146-7017-40e8-b1b1-a6a7aa315ada">
    <w:name w:val="discussion-id-aed39146-7017-40e8-b1b1-a6a7aa315ada"/>
    <w:basedOn w:val="DefaultParagraphFont"/>
    <w:rsid w:val="00923D9B"/>
  </w:style>
  <w:style w:type="character" w:customStyle="1" w:styleId="notion-enable-hover">
    <w:name w:val="notion-enable-hover"/>
    <w:basedOn w:val="DefaultParagraphFont"/>
    <w:rsid w:val="00E42666"/>
  </w:style>
  <w:style w:type="character" w:customStyle="1" w:styleId="discussion-level-1">
    <w:name w:val="discussion-level-1"/>
    <w:basedOn w:val="DefaultParagraphFont"/>
    <w:rsid w:val="00E42666"/>
  </w:style>
  <w:style w:type="paragraph" w:styleId="Header">
    <w:name w:val="header"/>
    <w:basedOn w:val="Normal"/>
    <w:link w:val="HeaderChar"/>
    <w:uiPriority w:val="99"/>
    <w:unhideWhenUsed/>
    <w:rsid w:val="002B43D7"/>
    <w:pPr>
      <w:tabs>
        <w:tab w:val="center" w:pos="4513"/>
        <w:tab w:val="right" w:pos="9026"/>
      </w:tabs>
    </w:pPr>
    <w:rPr>
      <w:lang w:val="en-US"/>
    </w:rPr>
  </w:style>
  <w:style w:type="character" w:customStyle="1" w:styleId="HeaderChar">
    <w:name w:val="Header Char"/>
    <w:basedOn w:val="DefaultParagraphFont"/>
    <w:link w:val="Header"/>
    <w:uiPriority w:val="99"/>
    <w:rsid w:val="002B43D7"/>
    <w:rPr>
      <w:rFonts w:ascii="Times New Roman" w:eastAsia="Times New Roman" w:hAnsi="Times New Roman" w:cs="Times New Roman"/>
      <w:lang w:eastAsia="en-GB"/>
    </w:rPr>
  </w:style>
  <w:style w:type="paragraph" w:styleId="Footer">
    <w:name w:val="footer"/>
    <w:basedOn w:val="Normal"/>
    <w:link w:val="FooterChar"/>
    <w:uiPriority w:val="99"/>
    <w:unhideWhenUsed/>
    <w:rsid w:val="002B43D7"/>
    <w:pPr>
      <w:tabs>
        <w:tab w:val="center" w:pos="4513"/>
        <w:tab w:val="right" w:pos="9026"/>
      </w:tabs>
    </w:pPr>
    <w:rPr>
      <w:lang w:val="en-US"/>
    </w:rPr>
  </w:style>
  <w:style w:type="character" w:customStyle="1" w:styleId="FooterChar">
    <w:name w:val="Footer Char"/>
    <w:basedOn w:val="DefaultParagraphFont"/>
    <w:link w:val="Footer"/>
    <w:uiPriority w:val="99"/>
    <w:rsid w:val="002B43D7"/>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394C30"/>
    <w:rPr>
      <w:sz w:val="20"/>
      <w:szCs w:val="20"/>
      <w:lang w:val="en-US"/>
    </w:rPr>
  </w:style>
  <w:style w:type="character" w:customStyle="1" w:styleId="FootnoteTextChar">
    <w:name w:val="Footnote Text Char"/>
    <w:basedOn w:val="DefaultParagraphFont"/>
    <w:link w:val="FootnoteText"/>
    <w:uiPriority w:val="99"/>
    <w:semiHidden/>
    <w:rsid w:val="00394C30"/>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394C30"/>
    <w:rPr>
      <w:vertAlign w:val="superscript"/>
    </w:rPr>
  </w:style>
  <w:style w:type="character" w:styleId="PageNumber">
    <w:name w:val="page number"/>
    <w:basedOn w:val="DefaultParagraphFont"/>
    <w:uiPriority w:val="99"/>
    <w:semiHidden/>
    <w:unhideWhenUsed/>
    <w:rsid w:val="009E002E"/>
  </w:style>
  <w:style w:type="character" w:customStyle="1" w:styleId="InternetLink">
    <w:name w:val="Internet Link"/>
    <w:basedOn w:val="DefaultParagraphFont"/>
    <w:uiPriority w:val="99"/>
    <w:unhideWhenUsed/>
    <w:rsid w:val="00214D0E"/>
    <w:rPr>
      <w:color w:val="0563C1" w:themeColor="hyperlink"/>
      <w:u w:val="single"/>
    </w:rPr>
  </w:style>
  <w:style w:type="character" w:styleId="LineNumber">
    <w:name w:val="line number"/>
    <w:basedOn w:val="DefaultParagraphFont"/>
    <w:uiPriority w:val="99"/>
    <w:semiHidden/>
    <w:unhideWhenUsed/>
    <w:rsid w:val="00231C1C"/>
  </w:style>
  <w:style w:type="character" w:customStyle="1" w:styleId="markedcontent">
    <w:name w:val="markedcontent"/>
    <w:basedOn w:val="DefaultParagraphFont"/>
    <w:rsid w:val="001D5C06"/>
  </w:style>
  <w:style w:type="character" w:customStyle="1" w:styleId="highlight">
    <w:name w:val="highlight"/>
    <w:basedOn w:val="DefaultParagraphFont"/>
    <w:rsid w:val="001D5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758">
      <w:marLeft w:val="0"/>
      <w:marRight w:val="0"/>
      <w:marTop w:val="0"/>
      <w:marBottom w:val="0"/>
      <w:divBdr>
        <w:top w:val="none" w:sz="0" w:space="0" w:color="auto"/>
        <w:left w:val="none" w:sz="0" w:space="0" w:color="auto"/>
        <w:bottom w:val="none" w:sz="0" w:space="0" w:color="auto"/>
        <w:right w:val="none" w:sz="0" w:space="0" w:color="auto"/>
      </w:divBdr>
    </w:div>
    <w:div w:id="28993035">
      <w:bodyDiv w:val="1"/>
      <w:marLeft w:val="0"/>
      <w:marRight w:val="0"/>
      <w:marTop w:val="0"/>
      <w:marBottom w:val="0"/>
      <w:divBdr>
        <w:top w:val="none" w:sz="0" w:space="0" w:color="auto"/>
        <w:left w:val="none" w:sz="0" w:space="0" w:color="auto"/>
        <w:bottom w:val="none" w:sz="0" w:space="0" w:color="auto"/>
        <w:right w:val="none" w:sz="0" w:space="0" w:color="auto"/>
      </w:divBdr>
    </w:div>
    <w:div w:id="49574634">
      <w:bodyDiv w:val="1"/>
      <w:marLeft w:val="0"/>
      <w:marRight w:val="0"/>
      <w:marTop w:val="0"/>
      <w:marBottom w:val="0"/>
      <w:divBdr>
        <w:top w:val="none" w:sz="0" w:space="0" w:color="auto"/>
        <w:left w:val="none" w:sz="0" w:space="0" w:color="auto"/>
        <w:bottom w:val="none" w:sz="0" w:space="0" w:color="auto"/>
        <w:right w:val="none" w:sz="0" w:space="0" w:color="auto"/>
      </w:divBdr>
    </w:div>
    <w:div w:id="61804134">
      <w:bodyDiv w:val="1"/>
      <w:marLeft w:val="0"/>
      <w:marRight w:val="0"/>
      <w:marTop w:val="0"/>
      <w:marBottom w:val="0"/>
      <w:divBdr>
        <w:top w:val="none" w:sz="0" w:space="0" w:color="auto"/>
        <w:left w:val="none" w:sz="0" w:space="0" w:color="auto"/>
        <w:bottom w:val="none" w:sz="0" w:space="0" w:color="auto"/>
        <w:right w:val="none" w:sz="0" w:space="0" w:color="auto"/>
      </w:divBdr>
    </w:div>
    <w:div w:id="72973969">
      <w:bodyDiv w:val="1"/>
      <w:marLeft w:val="0"/>
      <w:marRight w:val="0"/>
      <w:marTop w:val="0"/>
      <w:marBottom w:val="0"/>
      <w:divBdr>
        <w:top w:val="none" w:sz="0" w:space="0" w:color="auto"/>
        <w:left w:val="none" w:sz="0" w:space="0" w:color="auto"/>
        <w:bottom w:val="none" w:sz="0" w:space="0" w:color="auto"/>
        <w:right w:val="none" w:sz="0" w:space="0" w:color="auto"/>
      </w:divBdr>
    </w:div>
    <w:div w:id="77095551">
      <w:marLeft w:val="0"/>
      <w:marRight w:val="0"/>
      <w:marTop w:val="0"/>
      <w:marBottom w:val="0"/>
      <w:divBdr>
        <w:top w:val="none" w:sz="0" w:space="0" w:color="auto"/>
        <w:left w:val="none" w:sz="0" w:space="0" w:color="auto"/>
        <w:bottom w:val="none" w:sz="0" w:space="0" w:color="auto"/>
        <w:right w:val="none" w:sz="0" w:space="0" w:color="auto"/>
      </w:divBdr>
    </w:div>
    <w:div w:id="105198783">
      <w:bodyDiv w:val="1"/>
      <w:marLeft w:val="0"/>
      <w:marRight w:val="0"/>
      <w:marTop w:val="0"/>
      <w:marBottom w:val="0"/>
      <w:divBdr>
        <w:top w:val="none" w:sz="0" w:space="0" w:color="auto"/>
        <w:left w:val="none" w:sz="0" w:space="0" w:color="auto"/>
        <w:bottom w:val="none" w:sz="0" w:space="0" w:color="auto"/>
        <w:right w:val="none" w:sz="0" w:space="0" w:color="auto"/>
      </w:divBdr>
    </w:div>
    <w:div w:id="116801116">
      <w:marLeft w:val="0"/>
      <w:marRight w:val="0"/>
      <w:marTop w:val="0"/>
      <w:marBottom w:val="0"/>
      <w:divBdr>
        <w:top w:val="none" w:sz="0" w:space="0" w:color="auto"/>
        <w:left w:val="none" w:sz="0" w:space="0" w:color="auto"/>
        <w:bottom w:val="none" w:sz="0" w:space="0" w:color="auto"/>
        <w:right w:val="none" w:sz="0" w:space="0" w:color="auto"/>
      </w:divBdr>
    </w:div>
    <w:div w:id="117263092">
      <w:bodyDiv w:val="1"/>
      <w:marLeft w:val="0"/>
      <w:marRight w:val="0"/>
      <w:marTop w:val="0"/>
      <w:marBottom w:val="0"/>
      <w:divBdr>
        <w:top w:val="none" w:sz="0" w:space="0" w:color="auto"/>
        <w:left w:val="none" w:sz="0" w:space="0" w:color="auto"/>
        <w:bottom w:val="none" w:sz="0" w:space="0" w:color="auto"/>
        <w:right w:val="none" w:sz="0" w:space="0" w:color="auto"/>
      </w:divBdr>
    </w:div>
    <w:div w:id="137572525">
      <w:marLeft w:val="0"/>
      <w:marRight w:val="0"/>
      <w:marTop w:val="0"/>
      <w:marBottom w:val="0"/>
      <w:divBdr>
        <w:top w:val="none" w:sz="0" w:space="0" w:color="auto"/>
        <w:left w:val="none" w:sz="0" w:space="0" w:color="auto"/>
        <w:bottom w:val="none" w:sz="0" w:space="0" w:color="auto"/>
        <w:right w:val="none" w:sz="0" w:space="0" w:color="auto"/>
      </w:divBdr>
    </w:div>
    <w:div w:id="138768341">
      <w:bodyDiv w:val="1"/>
      <w:marLeft w:val="0"/>
      <w:marRight w:val="0"/>
      <w:marTop w:val="0"/>
      <w:marBottom w:val="0"/>
      <w:divBdr>
        <w:top w:val="none" w:sz="0" w:space="0" w:color="auto"/>
        <w:left w:val="none" w:sz="0" w:space="0" w:color="auto"/>
        <w:bottom w:val="none" w:sz="0" w:space="0" w:color="auto"/>
        <w:right w:val="none" w:sz="0" w:space="0" w:color="auto"/>
      </w:divBdr>
    </w:div>
    <w:div w:id="147138975">
      <w:marLeft w:val="0"/>
      <w:marRight w:val="0"/>
      <w:marTop w:val="0"/>
      <w:marBottom w:val="0"/>
      <w:divBdr>
        <w:top w:val="none" w:sz="0" w:space="0" w:color="auto"/>
        <w:left w:val="none" w:sz="0" w:space="0" w:color="auto"/>
        <w:bottom w:val="none" w:sz="0" w:space="0" w:color="auto"/>
        <w:right w:val="none" w:sz="0" w:space="0" w:color="auto"/>
      </w:divBdr>
    </w:div>
    <w:div w:id="147788393">
      <w:bodyDiv w:val="1"/>
      <w:marLeft w:val="0"/>
      <w:marRight w:val="0"/>
      <w:marTop w:val="0"/>
      <w:marBottom w:val="0"/>
      <w:divBdr>
        <w:top w:val="none" w:sz="0" w:space="0" w:color="auto"/>
        <w:left w:val="none" w:sz="0" w:space="0" w:color="auto"/>
        <w:bottom w:val="none" w:sz="0" w:space="0" w:color="auto"/>
        <w:right w:val="none" w:sz="0" w:space="0" w:color="auto"/>
      </w:divBdr>
    </w:div>
    <w:div w:id="168062007">
      <w:marLeft w:val="0"/>
      <w:marRight w:val="0"/>
      <w:marTop w:val="0"/>
      <w:marBottom w:val="0"/>
      <w:divBdr>
        <w:top w:val="none" w:sz="0" w:space="0" w:color="auto"/>
        <w:left w:val="none" w:sz="0" w:space="0" w:color="auto"/>
        <w:bottom w:val="none" w:sz="0" w:space="0" w:color="auto"/>
        <w:right w:val="none" w:sz="0" w:space="0" w:color="auto"/>
      </w:divBdr>
    </w:div>
    <w:div w:id="178592100">
      <w:marLeft w:val="0"/>
      <w:marRight w:val="0"/>
      <w:marTop w:val="0"/>
      <w:marBottom w:val="0"/>
      <w:divBdr>
        <w:top w:val="none" w:sz="0" w:space="0" w:color="auto"/>
        <w:left w:val="none" w:sz="0" w:space="0" w:color="auto"/>
        <w:bottom w:val="none" w:sz="0" w:space="0" w:color="auto"/>
        <w:right w:val="none" w:sz="0" w:space="0" w:color="auto"/>
      </w:divBdr>
    </w:div>
    <w:div w:id="209654419">
      <w:bodyDiv w:val="1"/>
      <w:marLeft w:val="0"/>
      <w:marRight w:val="0"/>
      <w:marTop w:val="0"/>
      <w:marBottom w:val="0"/>
      <w:divBdr>
        <w:top w:val="none" w:sz="0" w:space="0" w:color="auto"/>
        <w:left w:val="none" w:sz="0" w:space="0" w:color="auto"/>
        <w:bottom w:val="none" w:sz="0" w:space="0" w:color="auto"/>
        <w:right w:val="none" w:sz="0" w:space="0" w:color="auto"/>
      </w:divBdr>
    </w:div>
    <w:div w:id="223220657">
      <w:marLeft w:val="0"/>
      <w:marRight w:val="0"/>
      <w:marTop w:val="0"/>
      <w:marBottom w:val="0"/>
      <w:divBdr>
        <w:top w:val="none" w:sz="0" w:space="0" w:color="auto"/>
        <w:left w:val="none" w:sz="0" w:space="0" w:color="auto"/>
        <w:bottom w:val="none" w:sz="0" w:space="0" w:color="auto"/>
        <w:right w:val="none" w:sz="0" w:space="0" w:color="auto"/>
      </w:divBdr>
    </w:div>
    <w:div w:id="271254844">
      <w:bodyDiv w:val="1"/>
      <w:marLeft w:val="0"/>
      <w:marRight w:val="0"/>
      <w:marTop w:val="0"/>
      <w:marBottom w:val="0"/>
      <w:divBdr>
        <w:top w:val="none" w:sz="0" w:space="0" w:color="auto"/>
        <w:left w:val="none" w:sz="0" w:space="0" w:color="auto"/>
        <w:bottom w:val="none" w:sz="0" w:space="0" w:color="auto"/>
        <w:right w:val="none" w:sz="0" w:space="0" w:color="auto"/>
      </w:divBdr>
    </w:div>
    <w:div w:id="287319786">
      <w:marLeft w:val="0"/>
      <w:marRight w:val="0"/>
      <w:marTop w:val="0"/>
      <w:marBottom w:val="0"/>
      <w:divBdr>
        <w:top w:val="none" w:sz="0" w:space="0" w:color="auto"/>
        <w:left w:val="none" w:sz="0" w:space="0" w:color="auto"/>
        <w:bottom w:val="none" w:sz="0" w:space="0" w:color="auto"/>
        <w:right w:val="none" w:sz="0" w:space="0" w:color="auto"/>
      </w:divBdr>
    </w:div>
    <w:div w:id="297340157">
      <w:bodyDiv w:val="1"/>
      <w:marLeft w:val="0"/>
      <w:marRight w:val="0"/>
      <w:marTop w:val="0"/>
      <w:marBottom w:val="0"/>
      <w:divBdr>
        <w:top w:val="none" w:sz="0" w:space="0" w:color="auto"/>
        <w:left w:val="none" w:sz="0" w:space="0" w:color="auto"/>
        <w:bottom w:val="none" w:sz="0" w:space="0" w:color="auto"/>
        <w:right w:val="none" w:sz="0" w:space="0" w:color="auto"/>
      </w:divBdr>
    </w:div>
    <w:div w:id="312217071">
      <w:bodyDiv w:val="1"/>
      <w:marLeft w:val="0"/>
      <w:marRight w:val="0"/>
      <w:marTop w:val="0"/>
      <w:marBottom w:val="0"/>
      <w:divBdr>
        <w:top w:val="none" w:sz="0" w:space="0" w:color="auto"/>
        <w:left w:val="none" w:sz="0" w:space="0" w:color="auto"/>
        <w:bottom w:val="none" w:sz="0" w:space="0" w:color="auto"/>
        <w:right w:val="none" w:sz="0" w:space="0" w:color="auto"/>
      </w:divBdr>
    </w:div>
    <w:div w:id="317149984">
      <w:bodyDiv w:val="1"/>
      <w:marLeft w:val="0"/>
      <w:marRight w:val="0"/>
      <w:marTop w:val="0"/>
      <w:marBottom w:val="0"/>
      <w:divBdr>
        <w:top w:val="none" w:sz="0" w:space="0" w:color="auto"/>
        <w:left w:val="none" w:sz="0" w:space="0" w:color="auto"/>
        <w:bottom w:val="none" w:sz="0" w:space="0" w:color="auto"/>
        <w:right w:val="none" w:sz="0" w:space="0" w:color="auto"/>
      </w:divBdr>
    </w:div>
    <w:div w:id="343018875">
      <w:marLeft w:val="0"/>
      <w:marRight w:val="0"/>
      <w:marTop w:val="0"/>
      <w:marBottom w:val="0"/>
      <w:divBdr>
        <w:top w:val="none" w:sz="0" w:space="0" w:color="auto"/>
        <w:left w:val="none" w:sz="0" w:space="0" w:color="auto"/>
        <w:bottom w:val="none" w:sz="0" w:space="0" w:color="auto"/>
        <w:right w:val="none" w:sz="0" w:space="0" w:color="auto"/>
      </w:divBdr>
    </w:div>
    <w:div w:id="389768813">
      <w:marLeft w:val="0"/>
      <w:marRight w:val="0"/>
      <w:marTop w:val="0"/>
      <w:marBottom w:val="0"/>
      <w:divBdr>
        <w:top w:val="none" w:sz="0" w:space="0" w:color="auto"/>
        <w:left w:val="none" w:sz="0" w:space="0" w:color="auto"/>
        <w:bottom w:val="none" w:sz="0" w:space="0" w:color="auto"/>
        <w:right w:val="none" w:sz="0" w:space="0" w:color="auto"/>
      </w:divBdr>
    </w:div>
    <w:div w:id="400520831">
      <w:marLeft w:val="0"/>
      <w:marRight w:val="0"/>
      <w:marTop w:val="0"/>
      <w:marBottom w:val="0"/>
      <w:divBdr>
        <w:top w:val="none" w:sz="0" w:space="0" w:color="auto"/>
        <w:left w:val="none" w:sz="0" w:space="0" w:color="auto"/>
        <w:bottom w:val="none" w:sz="0" w:space="0" w:color="auto"/>
        <w:right w:val="none" w:sz="0" w:space="0" w:color="auto"/>
      </w:divBdr>
    </w:div>
    <w:div w:id="414329152">
      <w:bodyDiv w:val="1"/>
      <w:marLeft w:val="0"/>
      <w:marRight w:val="0"/>
      <w:marTop w:val="0"/>
      <w:marBottom w:val="0"/>
      <w:divBdr>
        <w:top w:val="none" w:sz="0" w:space="0" w:color="auto"/>
        <w:left w:val="none" w:sz="0" w:space="0" w:color="auto"/>
        <w:bottom w:val="none" w:sz="0" w:space="0" w:color="auto"/>
        <w:right w:val="none" w:sz="0" w:space="0" w:color="auto"/>
      </w:divBdr>
    </w:div>
    <w:div w:id="415252372">
      <w:marLeft w:val="0"/>
      <w:marRight w:val="0"/>
      <w:marTop w:val="0"/>
      <w:marBottom w:val="0"/>
      <w:divBdr>
        <w:top w:val="none" w:sz="0" w:space="0" w:color="auto"/>
        <w:left w:val="none" w:sz="0" w:space="0" w:color="auto"/>
        <w:bottom w:val="none" w:sz="0" w:space="0" w:color="auto"/>
        <w:right w:val="none" w:sz="0" w:space="0" w:color="auto"/>
      </w:divBdr>
    </w:div>
    <w:div w:id="416561452">
      <w:bodyDiv w:val="1"/>
      <w:marLeft w:val="0"/>
      <w:marRight w:val="0"/>
      <w:marTop w:val="0"/>
      <w:marBottom w:val="0"/>
      <w:divBdr>
        <w:top w:val="none" w:sz="0" w:space="0" w:color="auto"/>
        <w:left w:val="none" w:sz="0" w:space="0" w:color="auto"/>
        <w:bottom w:val="none" w:sz="0" w:space="0" w:color="auto"/>
        <w:right w:val="none" w:sz="0" w:space="0" w:color="auto"/>
      </w:divBdr>
    </w:div>
    <w:div w:id="449858076">
      <w:marLeft w:val="0"/>
      <w:marRight w:val="0"/>
      <w:marTop w:val="0"/>
      <w:marBottom w:val="0"/>
      <w:divBdr>
        <w:top w:val="none" w:sz="0" w:space="0" w:color="auto"/>
        <w:left w:val="none" w:sz="0" w:space="0" w:color="auto"/>
        <w:bottom w:val="none" w:sz="0" w:space="0" w:color="auto"/>
        <w:right w:val="none" w:sz="0" w:space="0" w:color="auto"/>
      </w:divBdr>
    </w:div>
    <w:div w:id="452213668">
      <w:bodyDiv w:val="1"/>
      <w:marLeft w:val="0"/>
      <w:marRight w:val="0"/>
      <w:marTop w:val="0"/>
      <w:marBottom w:val="0"/>
      <w:divBdr>
        <w:top w:val="none" w:sz="0" w:space="0" w:color="auto"/>
        <w:left w:val="none" w:sz="0" w:space="0" w:color="auto"/>
        <w:bottom w:val="none" w:sz="0" w:space="0" w:color="auto"/>
        <w:right w:val="none" w:sz="0" w:space="0" w:color="auto"/>
      </w:divBdr>
    </w:div>
    <w:div w:id="459030830">
      <w:bodyDiv w:val="1"/>
      <w:marLeft w:val="0"/>
      <w:marRight w:val="0"/>
      <w:marTop w:val="0"/>
      <w:marBottom w:val="0"/>
      <w:divBdr>
        <w:top w:val="none" w:sz="0" w:space="0" w:color="auto"/>
        <w:left w:val="none" w:sz="0" w:space="0" w:color="auto"/>
        <w:bottom w:val="none" w:sz="0" w:space="0" w:color="auto"/>
        <w:right w:val="none" w:sz="0" w:space="0" w:color="auto"/>
      </w:divBdr>
    </w:div>
    <w:div w:id="473256996">
      <w:marLeft w:val="0"/>
      <w:marRight w:val="0"/>
      <w:marTop w:val="0"/>
      <w:marBottom w:val="0"/>
      <w:divBdr>
        <w:top w:val="none" w:sz="0" w:space="0" w:color="auto"/>
        <w:left w:val="none" w:sz="0" w:space="0" w:color="auto"/>
        <w:bottom w:val="none" w:sz="0" w:space="0" w:color="auto"/>
        <w:right w:val="none" w:sz="0" w:space="0" w:color="auto"/>
      </w:divBdr>
    </w:div>
    <w:div w:id="474567030">
      <w:bodyDiv w:val="1"/>
      <w:marLeft w:val="0"/>
      <w:marRight w:val="0"/>
      <w:marTop w:val="0"/>
      <w:marBottom w:val="0"/>
      <w:divBdr>
        <w:top w:val="none" w:sz="0" w:space="0" w:color="auto"/>
        <w:left w:val="none" w:sz="0" w:space="0" w:color="auto"/>
        <w:bottom w:val="none" w:sz="0" w:space="0" w:color="auto"/>
        <w:right w:val="none" w:sz="0" w:space="0" w:color="auto"/>
      </w:divBdr>
    </w:div>
    <w:div w:id="528490549">
      <w:marLeft w:val="0"/>
      <w:marRight w:val="0"/>
      <w:marTop w:val="0"/>
      <w:marBottom w:val="0"/>
      <w:divBdr>
        <w:top w:val="none" w:sz="0" w:space="0" w:color="auto"/>
        <w:left w:val="none" w:sz="0" w:space="0" w:color="auto"/>
        <w:bottom w:val="none" w:sz="0" w:space="0" w:color="auto"/>
        <w:right w:val="none" w:sz="0" w:space="0" w:color="auto"/>
      </w:divBdr>
    </w:div>
    <w:div w:id="558446198">
      <w:bodyDiv w:val="1"/>
      <w:marLeft w:val="0"/>
      <w:marRight w:val="0"/>
      <w:marTop w:val="0"/>
      <w:marBottom w:val="0"/>
      <w:divBdr>
        <w:top w:val="none" w:sz="0" w:space="0" w:color="auto"/>
        <w:left w:val="none" w:sz="0" w:space="0" w:color="auto"/>
        <w:bottom w:val="none" w:sz="0" w:space="0" w:color="auto"/>
        <w:right w:val="none" w:sz="0" w:space="0" w:color="auto"/>
      </w:divBdr>
    </w:div>
    <w:div w:id="561908701">
      <w:marLeft w:val="0"/>
      <w:marRight w:val="0"/>
      <w:marTop w:val="0"/>
      <w:marBottom w:val="0"/>
      <w:divBdr>
        <w:top w:val="none" w:sz="0" w:space="0" w:color="auto"/>
        <w:left w:val="none" w:sz="0" w:space="0" w:color="auto"/>
        <w:bottom w:val="none" w:sz="0" w:space="0" w:color="auto"/>
        <w:right w:val="none" w:sz="0" w:space="0" w:color="auto"/>
      </w:divBdr>
    </w:div>
    <w:div w:id="612323024">
      <w:marLeft w:val="0"/>
      <w:marRight w:val="0"/>
      <w:marTop w:val="0"/>
      <w:marBottom w:val="0"/>
      <w:divBdr>
        <w:top w:val="none" w:sz="0" w:space="0" w:color="auto"/>
        <w:left w:val="none" w:sz="0" w:space="0" w:color="auto"/>
        <w:bottom w:val="none" w:sz="0" w:space="0" w:color="auto"/>
        <w:right w:val="none" w:sz="0" w:space="0" w:color="auto"/>
      </w:divBdr>
    </w:div>
    <w:div w:id="613751668">
      <w:bodyDiv w:val="1"/>
      <w:marLeft w:val="0"/>
      <w:marRight w:val="0"/>
      <w:marTop w:val="0"/>
      <w:marBottom w:val="0"/>
      <w:divBdr>
        <w:top w:val="none" w:sz="0" w:space="0" w:color="auto"/>
        <w:left w:val="none" w:sz="0" w:space="0" w:color="auto"/>
        <w:bottom w:val="none" w:sz="0" w:space="0" w:color="auto"/>
        <w:right w:val="none" w:sz="0" w:space="0" w:color="auto"/>
      </w:divBdr>
    </w:div>
    <w:div w:id="625234187">
      <w:marLeft w:val="0"/>
      <w:marRight w:val="0"/>
      <w:marTop w:val="0"/>
      <w:marBottom w:val="0"/>
      <w:divBdr>
        <w:top w:val="none" w:sz="0" w:space="0" w:color="auto"/>
        <w:left w:val="none" w:sz="0" w:space="0" w:color="auto"/>
        <w:bottom w:val="none" w:sz="0" w:space="0" w:color="auto"/>
        <w:right w:val="none" w:sz="0" w:space="0" w:color="auto"/>
      </w:divBdr>
    </w:div>
    <w:div w:id="689142570">
      <w:marLeft w:val="0"/>
      <w:marRight w:val="0"/>
      <w:marTop w:val="0"/>
      <w:marBottom w:val="0"/>
      <w:divBdr>
        <w:top w:val="none" w:sz="0" w:space="0" w:color="auto"/>
        <w:left w:val="none" w:sz="0" w:space="0" w:color="auto"/>
        <w:bottom w:val="none" w:sz="0" w:space="0" w:color="auto"/>
        <w:right w:val="none" w:sz="0" w:space="0" w:color="auto"/>
      </w:divBdr>
    </w:div>
    <w:div w:id="705325598">
      <w:bodyDiv w:val="1"/>
      <w:marLeft w:val="0"/>
      <w:marRight w:val="0"/>
      <w:marTop w:val="0"/>
      <w:marBottom w:val="0"/>
      <w:divBdr>
        <w:top w:val="none" w:sz="0" w:space="0" w:color="auto"/>
        <w:left w:val="none" w:sz="0" w:space="0" w:color="auto"/>
        <w:bottom w:val="none" w:sz="0" w:space="0" w:color="auto"/>
        <w:right w:val="none" w:sz="0" w:space="0" w:color="auto"/>
      </w:divBdr>
    </w:div>
    <w:div w:id="706371257">
      <w:marLeft w:val="0"/>
      <w:marRight w:val="0"/>
      <w:marTop w:val="0"/>
      <w:marBottom w:val="0"/>
      <w:divBdr>
        <w:top w:val="none" w:sz="0" w:space="0" w:color="auto"/>
        <w:left w:val="none" w:sz="0" w:space="0" w:color="auto"/>
        <w:bottom w:val="none" w:sz="0" w:space="0" w:color="auto"/>
        <w:right w:val="none" w:sz="0" w:space="0" w:color="auto"/>
      </w:divBdr>
    </w:div>
    <w:div w:id="730738740">
      <w:bodyDiv w:val="1"/>
      <w:marLeft w:val="0"/>
      <w:marRight w:val="0"/>
      <w:marTop w:val="0"/>
      <w:marBottom w:val="0"/>
      <w:divBdr>
        <w:top w:val="none" w:sz="0" w:space="0" w:color="auto"/>
        <w:left w:val="none" w:sz="0" w:space="0" w:color="auto"/>
        <w:bottom w:val="none" w:sz="0" w:space="0" w:color="auto"/>
        <w:right w:val="none" w:sz="0" w:space="0" w:color="auto"/>
      </w:divBdr>
    </w:div>
    <w:div w:id="734471627">
      <w:bodyDiv w:val="1"/>
      <w:marLeft w:val="0"/>
      <w:marRight w:val="0"/>
      <w:marTop w:val="0"/>
      <w:marBottom w:val="0"/>
      <w:divBdr>
        <w:top w:val="none" w:sz="0" w:space="0" w:color="auto"/>
        <w:left w:val="none" w:sz="0" w:space="0" w:color="auto"/>
        <w:bottom w:val="none" w:sz="0" w:space="0" w:color="auto"/>
        <w:right w:val="none" w:sz="0" w:space="0" w:color="auto"/>
      </w:divBdr>
    </w:div>
    <w:div w:id="740369371">
      <w:bodyDiv w:val="1"/>
      <w:marLeft w:val="0"/>
      <w:marRight w:val="0"/>
      <w:marTop w:val="0"/>
      <w:marBottom w:val="0"/>
      <w:divBdr>
        <w:top w:val="none" w:sz="0" w:space="0" w:color="auto"/>
        <w:left w:val="none" w:sz="0" w:space="0" w:color="auto"/>
        <w:bottom w:val="none" w:sz="0" w:space="0" w:color="auto"/>
        <w:right w:val="none" w:sz="0" w:space="0" w:color="auto"/>
      </w:divBdr>
    </w:div>
    <w:div w:id="746223474">
      <w:marLeft w:val="0"/>
      <w:marRight w:val="0"/>
      <w:marTop w:val="0"/>
      <w:marBottom w:val="0"/>
      <w:divBdr>
        <w:top w:val="none" w:sz="0" w:space="0" w:color="auto"/>
        <w:left w:val="none" w:sz="0" w:space="0" w:color="auto"/>
        <w:bottom w:val="none" w:sz="0" w:space="0" w:color="auto"/>
        <w:right w:val="none" w:sz="0" w:space="0" w:color="auto"/>
      </w:divBdr>
    </w:div>
    <w:div w:id="794643389">
      <w:marLeft w:val="0"/>
      <w:marRight w:val="0"/>
      <w:marTop w:val="0"/>
      <w:marBottom w:val="0"/>
      <w:divBdr>
        <w:top w:val="none" w:sz="0" w:space="0" w:color="auto"/>
        <w:left w:val="none" w:sz="0" w:space="0" w:color="auto"/>
        <w:bottom w:val="none" w:sz="0" w:space="0" w:color="auto"/>
        <w:right w:val="none" w:sz="0" w:space="0" w:color="auto"/>
      </w:divBdr>
    </w:div>
    <w:div w:id="797379674">
      <w:bodyDiv w:val="1"/>
      <w:marLeft w:val="0"/>
      <w:marRight w:val="0"/>
      <w:marTop w:val="0"/>
      <w:marBottom w:val="0"/>
      <w:divBdr>
        <w:top w:val="none" w:sz="0" w:space="0" w:color="auto"/>
        <w:left w:val="none" w:sz="0" w:space="0" w:color="auto"/>
        <w:bottom w:val="none" w:sz="0" w:space="0" w:color="auto"/>
        <w:right w:val="none" w:sz="0" w:space="0" w:color="auto"/>
      </w:divBdr>
      <w:divsChild>
        <w:div w:id="209658036">
          <w:marLeft w:val="-108"/>
          <w:marRight w:val="0"/>
          <w:marTop w:val="0"/>
          <w:marBottom w:val="0"/>
          <w:divBdr>
            <w:top w:val="none" w:sz="0" w:space="0" w:color="auto"/>
            <w:left w:val="none" w:sz="0" w:space="0" w:color="auto"/>
            <w:bottom w:val="none" w:sz="0" w:space="0" w:color="auto"/>
            <w:right w:val="none" w:sz="0" w:space="0" w:color="auto"/>
          </w:divBdr>
        </w:div>
      </w:divsChild>
    </w:div>
    <w:div w:id="811020430">
      <w:bodyDiv w:val="1"/>
      <w:marLeft w:val="0"/>
      <w:marRight w:val="0"/>
      <w:marTop w:val="0"/>
      <w:marBottom w:val="0"/>
      <w:divBdr>
        <w:top w:val="none" w:sz="0" w:space="0" w:color="auto"/>
        <w:left w:val="none" w:sz="0" w:space="0" w:color="auto"/>
        <w:bottom w:val="none" w:sz="0" w:space="0" w:color="auto"/>
        <w:right w:val="none" w:sz="0" w:space="0" w:color="auto"/>
      </w:divBdr>
    </w:div>
    <w:div w:id="815344364">
      <w:bodyDiv w:val="1"/>
      <w:marLeft w:val="0"/>
      <w:marRight w:val="0"/>
      <w:marTop w:val="0"/>
      <w:marBottom w:val="0"/>
      <w:divBdr>
        <w:top w:val="none" w:sz="0" w:space="0" w:color="auto"/>
        <w:left w:val="none" w:sz="0" w:space="0" w:color="auto"/>
        <w:bottom w:val="none" w:sz="0" w:space="0" w:color="auto"/>
        <w:right w:val="none" w:sz="0" w:space="0" w:color="auto"/>
      </w:divBdr>
    </w:div>
    <w:div w:id="835464698">
      <w:marLeft w:val="0"/>
      <w:marRight w:val="0"/>
      <w:marTop w:val="0"/>
      <w:marBottom w:val="0"/>
      <w:divBdr>
        <w:top w:val="none" w:sz="0" w:space="0" w:color="auto"/>
        <w:left w:val="none" w:sz="0" w:space="0" w:color="auto"/>
        <w:bottom w:val="none" w:sz="0" w:space="0" w:color="auto"/>
        <w:right w:val="none" w:sz="0" w:space="0" w:color="auto"/>
      </w:divBdr>
    </w:div>
    <w:div w:id="837960760">
      <w:marLeft w:val="0"/>
      <w:marRight w:val="0"/>
      <w:marTop w:val="0"/>
      <w:marBottom w:val="0"/>
      <w:divBdr>
        <w:top w:val="none" w:sz="0" w:space="0" w:color="auto"/>
        <w:left w:val="none" w:sz="0" w:space="0" w:color="auto"/>
        <w:bottom w:val="none" w:sz="0" w:space="0" w:color="auto"/>
        <w:right w:val="none" w:sz="0" w:space="0" w:color="auto"/>
      </w:divBdr>
    </w:div>
    <w:div w:id="840465130">
      <w:marLeft w:val="0"/>
      <w:marRight w:val="0"/>
      <w:marTop w:val="0"/>
      <w:marBottom w:val="0"/>
      <w:divBdr>
        <w:top w:val="none" w:sz="0" w:space="0" w:color="auto"/>
        <w:left w:val="none" w:sz="0" w:space="0" w:color="auto"/>
        <w:bottom w:val="none" w:sz="0" w:space="0" w:color="auto"/>
        <w:right w:val="none" w:sz="0" w:space="0" w:color="auto"/>
      </w:divBdr>
    </w:div>
    <w:div w:id="884566868">
      <w:marLeft w:val="0"/>
      <w:marRight w:val="0"/>
      <w:marTop w:val="0"/>
      <w:marBottom w:val="0"/>
      <w:divBdr>
        <w:top w:val="none" w:sz="0" w:space="0" w:color="auto"/>
        <w:left w:val="none" w:sz="0" w:space="0" w:color="auto"/>
        <w:bottom w:val="none" w:sz="0" w:space="0" w:color="auto"/>
        <w:right w:val="none" w:sz="0" w:space="0" w:color="auto"/>
      </w:divBdr>
    </w:div>
    <w:div w:id="902259823">
      <w:marLeft w:val="0"/>
      <w:marRight w:val="0"/>
      <w:marTop w:val="0"/>
      <w:marBottom w:val="0"/>
      <w:divBdr>
        <w:top w:val="none" w:sz="0" w:space="0" w:color="auto"/>
        <w:left w:val="none" w:sz="0" w:space="0" w:color="auto"/>
        <w:bottom w:val="none" w:sz="0" w:space="0" w:color="auto"/>
        <w:right w:val="none" w:sz="0" w:space="0" w:color="auto"/>
      </w:divBdr>
    </w:div>
    <w:div w:id="905334738">
      <w:marLeft w:val="0"/>
      <w:marRight w:val="0"/>
      <w:marTop w:val="0"/>
      <w:marBottom w:val="0"/>
      <w:divBdr>
        <w:top w:val="none" w:sz="0" w:space="0" w:color="auto"/>
        <w:left w:val="none" w:sz="0" w:space="0" w:color="auto"/>
        <w:bottom w:val="none" w:sz="0" w:space="0" w:color="auto"/>
        <w:right w:val="none" w:sz="0" w:space="0" w:color="auto"/>
      </w:divBdr>
    </w:div>
    <w:div w:id="907302642">
      <w:marLeft w:val="0"/>
      <w:marRight w:val="0"/>
      <w:marTop w:val="0"/>
      <w:marBottom w:val="0"/>
      <w:divBdr>
        <w:top w:val="none" w:sz="0" w:space="0" w:color="auto"/>
        <w:left w:val="none" w:sz="0" w:space="0" w:color="auto"/>
        <w:bottom w:val="none" w:sz="0" w:space="0" w:color="auto"/>
        <w:right w:val="none" w:sz="0" w:space="0" w:color="auto"/>
      </w:divBdr>
    </w:div>
    <w:div w:id="918443004">
      <w:bodyDiv w:val="1"/>
      <w:marLeft w:val="0"/>
      <w:marRight w:val="0"/>
      <w:marTop w:val="0"/>
      <w:marBottom w:val="0"/>
      <w:divBdr>
        <w:top w:val="none" w:sz="0" w:space="0" w:color="auto"/>
        <w:left w:val="none" w:sz="0" w:space="0" w:color="auto"/>
        <w:bottom w:val="none" w:sz="0" w:space="0" w:color="auto"/>
        <w:right w:val="none" w:sz="0" w:space="0" w:color="auto"/>
      </w:divBdr>
    </w:div>
    <w:div w:id="919289880">
      <w:bodyDiv w:val="1"/>
      <w:marLeft w:val="0"/>
      <w:marRight w:val="0"/>
      <w:marTop w:val="0"/>
      <w:marBottom w:val="0"/>
      <w:divBdr>
        <w:top w:val="none" w:sz="0" w:space="0" w:color="auto"/>
        <w:left w:val="none" w:sz="0" w:space="0" w:color="auto"/>
        <w:bottom w:val="none" w:sz="0" w:space="0" w:color="auto"/>
        <w:right w:val="none" w:sz="0" w:space="0" w:color="auto"/>
      </w:divBdr>
    </w:div>
    <w:div w:id="926570965">
      <w:bodyDiv w:val="1"/>
      <w:marLeft w:val="0"/>
      <w:marRight w:val="0"/>
      <w:marTop w:val="0"/>
      <w:marBottom w:val="0"/>
      <w:divBdr>
        <w:top w:val="none" w:sz="0" w:space="0" w:color="auto"/>
        <w:left w:val="none" w:sz="0" w:space="0" w:color="auto"/>
        <w:bottom w:val="none" w:sz="0" w:space="0" w:color="auto"/>
        <w:right w:val="none" w:sz="0" w:space="0" w:color="auto"/>
      </w:divBdr>
    </w:div>
    <w:div w:id="946276206">
      <w:marLeft w:val="0"/>
      <w:marRight w:val="0"/>
      <w:marTop w:val="0"/>
      <w:marBottom w:val="0"/>
      <w:divBdr>
        <w:top w:val="none" w:sz="0" w:space="0" w:color="auto"/>
        <w:left w:val="none" w:sz="0" w:space="0" w:color="auto"/>
        <w:bottom w:val="none" w:sz="0" w:space="0" w:color="auto"/>
        <w:right w:val="none" w:sz="0" w:space="0" w:color="auto"/>
      </w:divBdr>
    </w:div>
    <w:div w:id="958801203">
      <w:bodyDiv w:val="1"/>
      <w:marLeft w:val="0"/>
      <w:marRight w:val="0"/>
      <w:marTop w:val="0"/>
      <w:marBottom w:val="0"/>
      <w:divBdr>
        <w:top w:val="none" w:sz="0" w:space="0" w:color="auto"/>
        <w:left w:val="none" w:sz="0" w:space="0" w:color="auto"/>
        <w:bottom w:val="none" w:sz="0" w:space="0" w:color="auto"/>
        <w:right w:val="none" w:sz="0" w:space="0" w:color="auto"/>
      </w:divBdr>
    </w:div>
    <w:div w:id="961958051">
      <w:bodyDiv w:val="1"/>
      <w:marLeft w:val="0"/>
      <w:marRight w:val="0"/>
      <w:marTop w:val="0"/>
      <w:marBottom w:val="0"/>
      <w:divBdr>
        <w:top w:val="none" w:sz="0" w:space="0" w:color="auto"/>
        <w:left w:val="none" w:sz="0" w:space="0" w:color="auto"/>
        <w:bottom w:val="none" w:sz="0" w:space="0" w:color="auto"/>
        <w:right w:val="none" w:sz="0" w:space="0" w:color="auto"/>
      </w:divBdr>
    </w:div>
    <w:div w:id="967663522">
      <w:marLeft w:val="0"/>
      <w:marRight w:val="0"/>
      <w:marTop w:val="0"/>
      <w:marBottom w:val="0"/>
      <w:divBdr>
        <w:top w:val="none" w:sz="0" w:space="0" w:color="auto"/>
        <w:left w:val="none" w:sz="0" w:space="0" w:color="auto"/>
        <w:bottom w:val="none" w:sz="0" w:space="0" w:color="auto"/>
        <w:right w:val="none" w:sz="0" w:space="0" w:color="auto"/>
      </w:divBdr>
    </w:div>
    <w:div w:id="967710224">
      <w:marLeft w:val="0"/>
      <w:marRight w:val="0"/>
      <w:marTop w:val="0"/>
      <w:marBottom w:val="0"/>
      <w:divBdr>
        <w:top w:val="none" w:sz="0" w:space="0" w:color="auto"/>
        <w:left w:val="none" w:sz="0" w:space="0" w:color="auto"/>
        <w:bottom w:val="none" w:sz="0" w:space="0" w:color="auto"/>
        <w:right w:val="none" w:sz="0" w:space="0" w:color="auto"/>
      </w:divBdr>
    </w:div>
    <w:div w:id="986202033">
      <w:marLeft w:val="0"/>
      <w:marRight w:val="0"/>
      <w:marTop w:val="0"/>
      <w:marBottom w:val="0"/>
      <w:divBdr>
        <w:top w:val="none" w:sz="0" w:space="0" w:color="auto"/>
        <w:left w:val="none" w:sz="0" w:space="0" w:color="auto"/>
        <w:bottom w:val="none" w:sz="0" w:space="0" w:color="auto"/>
        <w:right w:val="none" w:sz="0" w:space="0" w:color="auto"/>
      </w:divBdr>
    </w:div>
    <w:div w:id="988360508">
      <w:bodyDiv w:val="1"/>
      <w:marLeft w:val="0"/>
      <w:marRight w:val="0"/>
      <w:marTop w:val="0"/>
      <w:marBottom w:val="0"/>
      <w:divBdr>
        <w:top w:val="none" w:sz="0" w:space="0" w:color="auto"/>
        <w:left w:val="none" w:sz="0" w:space="0" w:color="auto"/>
        <w:bottom w:val="none" w:sz="0" w:space="0" w:color="auto"/>
        <w:right w:val="none" w:sz="0" w:space="0" w:color="auto"/>
      </w:divBdr>
    </w:div>
    <w:div w:id="994067447">
      <w:marLeft w:val="0"/>
      <w:marRight w:val="0"/>
      <w:marTop w:val="0"/>
      <w:marBottom w:val="0"/>
      <w:divBdr>
        <w:top w:val="none" w:sz="0" w:space="0" w:color="auto"/>
        <w:left w:val="none" w:sz="0" w:space="0" w:color="auto"/>
        <w:bottom w:val="none" w:sz="0" w:space="0" w:color="auto"/>
        <w:right w:val="none" w:sz="0" w:space="0" w:color="auto"/>
      </w:divBdr>
    </w:div>
    <w:div w:id="998000704">
      <w:bodyDiv w:val="1"/>
      <w:marLeft w:val="0"/>
      <w:marRight w:val="0"/>
      <w:marTop w:val="0"/>
      <w:marBottom w:val="0"/>
      <w:divBdr>
        <w:top w:val="none" w:sz="0" w:space="0" w:color="auto"/>
        <w:left w:val="none" w:sz="0" w:space="0" w:color="auto"/>
        <w:bottom w:val="none" w:sz="0" w:space="0" w:color="auto"/>
        <w:right w:val="none" w:sz="0" w:space="0" w:color="auto"/>
      </w:divBdr>
    </w:div>
    <w:div w:id="1006636578">
      <w:bodyDiv w:val="1"/>
      <w:marLeft w:val="0"/>
      <w:marRight w:val="0"/>
      <w:marTop w:val="0"/>
      <w:marBottom w:val="0"/>
      <w:divBdr>
        <w:top w:val="none" w:sz="0" w:space="0" w:color="auto"/>
        <w:left w:val="none" w:sz="0" w:space="0" w:color="auto"/>
        <w:bottom w:val="none" w:sz="0" w:space="0" w:color="auto"/>
        <w:right w:val="none" w:sz="0" w:space="0" w:color="auto"/>
      </w:divBdr>
    </w:div>
    <w:div w:id="1032612194">
      <w:bodyDiv w:val="1"/>
      <w:marLeft w:val="0"/>
      <w:marRight w:val="0"/>
      <w:marTop w:val="0"/>
      <w:marBottom w:val="0"/>
      <w:divBdr>
        <w:top w:val="none" w:sz="0" w:space="0" w:color="auto"/>
        <w:left w:val="none" w:sz="0" w:space="0" w:color="auto"/>
        <w:bottom w:val="none" w:sz="0" w:space="0" w:color="auto"/>
        <w:right w:val="none" w:sz="0" w:space="0" w:color="auto"/>
      </w:divBdr>
    </w:div>
    <w:div w:id="1070273316">
      <w:bodyDiv w:val="1"/>
      <w:marLeft w:val="0"/>
      <w:marRight w:val="0"/>
      <w:marTop w:val="0"/>
      <w:marBottom w:val="0"/>
      <w:divBdr>
        <w:top w:val="none" w:sz="0" w:space="0" w:color="auto"/>
        <w:left w:val="none" w:sz="0" w:space="0" w:color="auto"/>
        <w:bottom w:val="none" w:sz="0" w:space="0" w:color="auto"/>
        <w:right w:val="none" w:sz="0" w:space="0" w:color="auto"/>
      </w:divBdr>
    </w:div>
    <w:div w:id="1080252732">
      <w:bodyDiv w:val="1"/>
      <w:marLeft w:val="0"/>
      <w:marRight w:val="0"/>
      <w:marTop w:val="0"/>
      <w:marBottom w:val="0"/>
      <w:divBdr>
        <w:top w:val="none" w:sz="0" w:space="0" w:color="auto"/>
        <w:left w:val="none" w:sz="0" w:space="0" w:color="auto"/>
        <w:bottom w:val="none" w:sz="0" w:space="0" w:color="auto"/>
        <w:right w:val="none" w:sz="0" w:space="0" w:color="auto"/>
      </w:divBdr>
    </w:div>
    <w:div w:id="1081828416">
      <w:bodyDiv w:val="1"/>
      <w:marLeft w:val="0"/>
      <w:marRight w:val="0"/>
      <w:marTop w:val="0"/>
      <w:marBottom w:val="0"/>
      <w:divBdr>
        <w:top w:val="none" w:sz="0" w:space="0" w:color="auto"/>
        <w:left w:val="none" w:sz="0" w:space="0" w:color="auto"/>
        <w:bottom w:val="none" w:sz="0" w:space="0" w:color="auto"/>
        <w:right w:val="none" w:sz="0" w:space="0" w:color="auto"/>
      </w:divBdr>
    </w:div>
    <w:div w:id="1097822142">
      <w:bodyDiv w:val="1"/>
      <w:marLeft w:val="0"/>
      <w:marRight w:val="0"/>
      <w:marTop w:val="0"/>
      <w:marBottom w:val="0"/>
      <w:divBdr>
        <w:top w:val="none" w:sz="0" w:space="0" w:color="auto"/>
        <w:left w:val="none" w:sz="0" w:space="0" w:color="auto"/>
        <w:bottom w:val="none" w:sz="0" w:space="0" w:color="auto"/>
        <w:right w:val="none" w:sz="0" w:space="0" w:color="auto"/>
      </w:divBdr>
    </w:div>
    <w:div w:id="1125274272">
      <w:bodyDiv w:val="1"/>
      <w:marLeft w:val="0"/>
      <w:marRight w:val="0"/>
      <w:marTop w:val="0"/>
      <w:marBottom w:val="0"/>
      <w:divBdr>
        <w:top w:val="none" w:sz="0" w:space="0" w:color="auto"/>
        <w:left w:val="none" w:sz="0" w:space="0" w:color="auto"/>
        <w:bottom w:val="none" w:sz="0" w:space="0" w:color="auto"/>
        <w:right w:val="none" w:sz="0" w:space="0" w:color="auto"/>
      </w:divBdr>
      <w:divsChild>
        <w:div w:id="1326133757">
          <w:marLeft w:val="0"/>
          <w:marRight w:val="0"/>
          <w:marTop w:val="0"/>
          <w:marBottom w:val="0"/>
          <w:divBdr>
            <w:top w:val="none" w:sz="0" w:space="0" w:color="auto"/>
            <w:left w:val="none" w:sz="0" w:space="0" w:color="auto"/>
            <w:bottom w:val="none" w:sz="0" w:space="0" w:color="auto"/>
            <w:right w:val="none" w:sz="0" w:space="0" w:color="auto"/>
          </w:divBdr>
          <w:divsChild>
            <w:div w:id="1728795312">
              <w:marLeft w:val="0"/>
              <w:marRight w:val="0"/>
              <w:marTop w:val="0"/>
              <w:marBottom w:val="0"/>
              <w:divBdr>
                <w:top w:val="none" w:sz="0" w:space="0" w:color="auto"/>
                <w:left w:val="none" w:sz="0" w:space="0" w:color="auto"/>
                <w:bottom w:val="none" w:sz="0" w:space="0" w:color="auto"/>
                <w:right w:val="none" w:sz="0" w:space="0" w:color="auto"/>
              </w:divBdr>
            </w:div>
          </w:divsChild>
        </w:div>
        <w:div w:id="1576622028">
          <w:marLeft w:val="0"/>
          <w:marRight w:val="0"/>
          <w:marTop w:val="0"/>
          <w:marBottom w:val="0"/>
          <w:divBdr>
            <w:top w:val="none" w:sz="0" w:space="0" w:color="auto"/>
            <w:left w:val="none" w:sz="0" w:space="0" w:color="auto"/>
            <w:bottom w:val="none" w:sz="0" w:space="0" w:color="auto"/>
            <w:right w:val="none" w:sz="0" w:space="0" w:color="auto"/>
          </w:divBdr>
        </w:div>
      </w:divsChild>
    </w:div>
    <w:div w:id="1142428818">
      <w:bodyDiv w:val="1"/>
      <w:marLeft w:val="0"/>
      <w:marRight w:val="0"/>
      <w:marTop w:val="0"/>
      <w:marBottom w:val="0"/>
      <w:divBdr>
        <w:top w:val="none" w:sz="0" w:space="0" w:color="auto"/>
        <w:left w:val="none" w:sz="0" w:space="0" w:color="auto"/>
        <w:bottom w:val="none" w:sz="0" w:space="0" w:color="auto"/>
        <w:right w:val="none" w:sz="0" w:space="0" w:color="auto"/>
      </w:divBdr>
    </w:div>
    <w:div w:id="1177505133">
      <w:bodyDiv w:val="1"/>
      <w:marLeft w:val="0"/>
      <w:marRight w:val="0"/>
      <w:marTop w:val="0"/>
      <w:marBottom w:val="0"/>
      <w:divBdr>
        <w:top w:val="none" w:sz="0" w:space="0" w:color="auto"/>
        <w:left w:val="none" w:sz="0" w:space="0" w:color="auto"/>
        <w:bottom w:val="none" w:sz="0" w:space="0" w:color="auto"/>
        <w:right w:val="none" w:sz="0" w:space="0" w:color="auto"/>
      </w:divBdr>
    </w:div>
    <w:div w:id="1185897507">
      <w:marLeft w:val="0"/>
      <w:marRight w:val="0"/>
      <w:marTop w:val="0"/>
      <w:marBottom w:val="0"/>
      <w:divBdr>
        <w:top w:val="none" w:sz="0" w:space="0" w:color="auto"/>
        <w:left w:val="none" w:sz="0" w:space="0" w:color="auto"/>
        <w:bottom w:val="none" w:sz="0" w:space="0" w:color="auto"/>
        <w:right w:val="none" w:sz="0" w:space="0" w:color="auto"/>
      </w:divBdr>
    </w:div>
    <w:div w:id="1186552982">
      <w:bodyDiv w:val="1"/>
      <w:marLeft w:val="0"/>
      <w:marRight w:val="0"/>
      <w:marTop w:val="0"/>
      <w:marBottom w:val="0"/>
      <w:divBdr>
        <w:top w:val="none" w:sz="0" w:space="0" w:color="auto"/>
        <w:left w:val="none" w:sz="0" w:space="0" w:color="auto"/>
        <w:bottom w:val="none" w:sz="0" w:space="0" w:color="auto"/>
        <w:right w:val="none" w:sz="0" w:space="0" w:color="auto"/>
      </w:divBdr>
    </w:div>
    <w:div w:id="1191184994">
      <w:bodyDiv w:val="1"/>
      <w:marLeft w:val="0"/>
      <w:marRight w:val="0"/>
      <w:marTop w:val="0"/>
      <w:marBottom w:val="0"/>
      <w:divBdr>
        <w:top w:val="none" w:sz="0" w:space="0" w:color="auto"/>
        <w:left w:val="none" w:sz="0" w:space="0" w:color="auto"/>
        <w:bottom w:val="none" w:sz="0" w:space="0" w:color="auto"/>
        <w:right w:val="none" w:sz="0" w:space="0" w:color="auto"/>
      </w:divBdr>
    </w:div>
    <w:div w:id="1204828047">
      <w:bodyDiv w:val="1"/>
      <w:marLeft w:val="0"/>
      <w:marRight w:val="0"/>
      <w:marTop w:val="0"/>
      <w:marBottom w:val="0"/>
      <w:divBdr>
        <w:top w:val="none" w:sz="0" w:space="0" w:color="auto"/>
        <w:left w:val="none" w:sz="0" w:space="0" w:color="auto"/>
        <w:bottom w:val="none" w:sz="0" w:space="0" w:color="auto"/>
        <w:right w:val="none" w:sz="0" w:space="0" w:color="auto"/>
      </w:divBdr>
    </w:div>
    <w:div w:id="1221867833">
      <w:bodyDiv w:val="1"/>
      <w:marLeft w:val="0"/>
      <w:marRight w:val="0"/>
      <w:marTop w:val="0"/>
      <w:marBottom w:val="0"/>
      <w:divBdr>
        <w:top w:val="none" w:sz="0" w:space="0" w:color="auto"/>
        <w:left w:val="none" w:sz="0" w:space="0" w:color="auto"/>
        <w:bottom w:val="none" w:sz="0" w:space="0" w:color="auto"/>
        <w:right w:val="none" w:sz="0" w:space="0" w:color="auto"/>
      </w:divBdr>
    </w:div>
    <w:div w:id="1235508192">
      <w:bodyDiv w:val="1"/>
      <w:marLeft w:val="0"/>
      <w:marRight w:val="0"/>
      <w:marTop w:val="0"/>
      <w:marBottom w:val="0"/>
      <w:divBdr>
        <w:top w:val="none" w:sz="0" w:space="0" w:color="auto"/>
        <w:left w:val="none" w:sz="0" w:space="0" w:color="auto"/>
        <w:bottom w:val="none" w:sz="0" w:space="0" w:color="auto"/>
        <w:right w:val="none" w:sz="0" w:space="0" w:color="auto"/>
      </w:divBdr>
    </w:div>
    <w:div w:id="1242064789">
      <w:bodyDiv w:val="1"/>
      <w:marLeft w:val="0"/>
      <w:marRight w:val="0"/>
      <w:marTop w:val="0"/>
      <w:marBottom w:val="0"/>
      <w:divBdr>
        <w:top w:val="none" w:sz="0" w:space="0" w:color="auto"/>
        <w:left w:val="none" w:sz="0" w:space="0" w:color="auto"/>
        <w:bottom w:val="none" w:sz="0" w:space="0" w:color="auto"/>
        <w:right w:val="none" w:sz="0" w:space="0" w:color="auto"/>
      </w:divBdr>
    </w:div>
    <w:div w:id="1244491513">
      <w:bodyDiv w:val="1"/>
      <w:marLeft w:val="0"/>
      <w:marRight w:val="0"/>
      <w:marTop w:val="0"/>
      <w:marBottom w:val="0"/>
      <w:divBdr>
        <w:top w:val="none" w:sz="0" w:space="0" w:color="auto"/>
        <w:left w:val="none" w:sz="0" w:space="0" w:color="auto"/>
        <w:bottom w:val="none" w:sz="0" w:space="0" w:color="auto"/>
        <w:right w:val="none" w:sz="0" w:space="0" w:color="auto"/>
      </w:divBdr>
    </w:div>
    <w:div w:id="1330405146">
      <w:marLeft w:val="0"/>
      <w:marRight w:val="0"/>
      <w:marTop w:val="0"/>
      <w:marBottom w:val="0"/>
      <w:divBdr>
        <w:top w:val="none" w:sz="0" w:space="0" w:color="auto"/>
        <w:left w:val="none" w:sz="0" w:space="0" w:color="auto"/>
        <w:bottom w:val="none" w:sz="0" w:space="0" w:color="auto"/>
        <w:right w:val="none" w:sz="0" w:space="0" w:color="auto"/>
      </w:divBdr>
    </w:div>
    <w:div w:id="1331445998">
      <w:marLeft w:val="0"/>
      <w:marRight w:val="0"/>
      <w:marTop w:val="0"/>
      <w:marBottom w:val="0"/>
      <w:divBdr>
        <w:top w:val="none" w:sz="0" w:space="0" w:color="auto"/>
        <w:left w:val="none" w:sz="0" w:space="0" w:color="auto"/>
        <w:bottom w:val="none" w:sz="0" w:space="0" w:color="auto"/>
        <w:right w:val="none" w:sz="0" w:space="0" w:color="auto"/>
      </w:divBdr>
    </w:div>
    <w:div w:id="1349864619">
      <w:bodyDiv w:val="1"/>
      <w:marLeft w:val="0"/>
      <w:marRight w:val="0"/>
      <w:marTop w:val="0"/>
      <w:marBottom w:val="0"/>
      <w:divBdr>
        <w:top w:val="none" w:sz="0" w:space="0" w:color="auto"/>
        <w:left w:val="none" w:sz="0" w:space="0" w:color="auto"/>
        <w:bottom w:val="none" w:sz="0" w:space="0" w:color="auto"/>
        <w:right w:val="none" w:sz="0" w:space="0" w:color="auto"/>
      </w:divBdr>
    </w:div>
    <w:div w:id="1351757020">
      <w:marLeft w:val="0"/>
      <w:marRight w:val="0"/>
      <w:marTop w:val="0"/>
      <w:marBottom w:val="0"/>
      <w:divBdr>
        <w:top w:val="none" w:sz="0" w:space="0" w:color="auto"/>
        <w:left w:val="none" w:sz="0" w:space="0" w:color="auto"/>
        <w:bottom w:val="none" w:sz="0" w:space="0" w:color="auto"/>
        <w:right w:val="none" w:sz="0" w:space="0" w:color="auto"/>
      </w:divBdr>
    </w:div>
    <w:div w:id="1355113195">
      <w:marLeft w:val="0"/>
      <w:marRight w:val="0"/>
      <w:marTop w:val="0"/>
      <w:marBottom w:val="0"/>
      <w:divBdr>
        <w:top w:val="none" w:sz="0" w:space="0" w:color="auto"/>
        <w:left w:val="none" w:sz="0" w:space="0" w:color="auto"/>
        <w:bottom w:val="none" w:sz="0" w:space="0" w:color="auto"/>
        <w:right w:val="none" w:sz="0" w:space="0" w:color="auto"/>
      </w:divBdr>
    </w:div>
    <w:div w:id="1386022503">
      <w:bodyDiv w:val="1"/>
      <w:marLeft w:val="0"/>
      <w:marRight w:val="0"/>
      <w:marTop w:val="0"/>
      <w:marBottom w:val="0"/>
      <w:divBdr>
        <w:top w:val="none" w:sz="0" w:space="0" w:color="auto"/>
        <w:left w:val="none" w:sz="0" w:space="0" w:color="auto"/>
        <w:bottom w:val="none" w:sz="0" w:space="0" w:color="auto"/>
        <w:right w:val="none" w:sz="0" w:space="0" w:color="auto"/>
      </w:divBdr>
    </w:div>
    <w:div w:id="1409499167">
      <w:bodyDiv w:val="1"/>
      <w:marLeft w:val="0"/>
      <w:marRight w:val="0"/>
      <w:marTop w:val="0"/>
      <w:marBottom w:val="0"/>
      <w:divBdr>
        <w:top w:val="none" w:sz="0" w:space="0" w:color="auto"/>
        <w:left w:val="none" w:sz="0" w:space="0" w:color="auto"/>
        <w:bottom w:val="none" w:sz="0" w:space="0" w:color="auto"/>
        <w:right w:val="none" w:sz="0" w:space="0" w:color="auto"/>
      </w:divBdr>
    </w:div>
    <w:div w:id="1424184416">
      <w:bodyDiv w:val="1"/>
      <w:marLeft w:val="0"/>
      <w:marRight w:val="0"/>
      <w:marTop w:val="0"/>
      <w:marBottom w:val="0"/>
      <w:divBdr>
        <w:top w:val="none" w:sz="0" w:space="0" w:color="auto"/>
        <w:left w:val="none" w:sz="0" w:space="0" w:color="auto"/>
        <w:bottom w:val="none" w:sz="0" w:space="0" w:color="auto"/>
        <w:right w:val="none" w:sz="0" w:space="0" w:color="auto"/>
      </w:divBdr>
    </w:div>
    <w:div w:id="1454327562">
      <w:bodyDiv w:val="1"/>
      <w:marLeft w:val="0"/>
      <w:marRight w:val="0"/>
      <w:marTop w:val="0"/>
      <w:marBottom w:val="0"/>
      <w:divBdr>
        <w:top w:val="none" w:sz="0" w:space="0" w:color="auto"/>
        <w:left w:val="none" w:sz="0" w:space="0" w:color="auto"/>
        <w:bottom w:val="none" w:sz="0" w:space="0" w:color="auto"/>
        <w:right w:val="none" w:sz="0" w:space="0" w:color="auto"/>
      </w:divBdr>
    </w:div>
    <w:div w:id="1478961870">
      <w:bodyDiv w:val="1"/>
      <w:marLeft w:val="0"/>
      <w:marRight w:val="0"/>
      <w:marTop w:val="0"/>
      <w:marBottom w:val="0"/>
      <w:divBdr>
        <w:top w:val="none" w:sz="0" w:space="0" w:color="auto"/>
        <w:left w:val="none" w:sz="0" w:space="0" w:color="auto"/>
        <w:bottom w:val="none" w:sz="0" w:space="0" w:color="auto"/>
        <w:right w:val="none" w:sz="0" w:space="0" w:color="auto"/>
      </w:divBdr>
    </w:div>
    <w:div w:id="1491873607">
      <w:marLeft w:val="0"/>
      <w:marRight w:val="0"/>
      <w:marTop w:val="0"/>
      <w:marBottom w:val="0"/>
      <w:divBdr>
        <w:top w:val="none" w:sz="0" w:space="0" w:color="auto"/>
        <w:left w:val="none" w:sz="0" w:space="0" w:color="auto"/>
        <w:bottom w:val="none" w:sz="0" w:space="0" w:color="auto"/>
        <w:right w:val="none" w:sz="0" w:space="0" w:color="auto"/>
      </w:divBdr>
    </w:div>
    <w:div w:id="1515996432">
      <w:bodyDiv w:val="1"/>
      <w:marLeft w:val="0"/>
      <w:marRight w:val="0"/>
      <w:marTop w:val="0"/>
      <w:marBottom w:val="0"/>
      <w:divBdr>
        <w:top w:val="none" w:sz="0" w:space="0" w:color="auto"/>
        <w:left w:val="none" w:sz="0" w:space="0" w:color="auto"/>
        <w:bottom w:val="none" w:sz="0" w:space="0" w:color="auto"/>
        <w:right w:val="none" w:sz="0" w:space="0" w:color="auto"/>
      </w:divBdr>
    </w:div>
    <w:div w:id="1518928802">
      <w:bodyDiv w:val="1"/>
      <w:marLeft w:val="0"/>
      <w:marRight w:val="0"/>
      <w:marTop w:val="0"/>
      <w:marBottom w:val="0"/>
      <w:divBdr>
        <w:top w:val="none" w:sz="0" w:space="0" w:color="auto"/>
        <w:left w:val="none" w:sz="0" w:space="0" w:color="auto"/>
        <w:bottom w:val="none" w:sz="0" w:space="0" w:color="auto"/>
        <w:right w:val="none" w:sz="0" w:space="0" w:color="auto"/>
      </w:divBdr>
    </w:div>
    <w:div w:id="1524368300">
      <w:marLeft w:val="0"/>
      <w:marRight w:val="150"/>
      <w:marTop w:val="0"/>
      <w:marBottom w:val="0"/>
      <w:divBdr>
        <w:top w:val="none" w:sz="0" w:space="0" w:color="auto"/>
        <w:left w:val="none" w:sz="0" w:space="0" w:color="auto"/>
        <w:bottom w:val="none" w:sz="0" w:space="0" w:color="auto"/>
        <w:right w:val="none" w:sz="0" w:space="0" w:color="auto"/>
      </w:divBdr>
      <w:divsChild>
        <w:div w:id="1074355976">
          <w:marLeft w:val="0"/>
          <w:marRight w:val="150"/>
          <w:marTop w:val="0"/>
          <w:marBottom w:val="0"/>
          <w:divBdr>
            <w:top w:val="none" w:sz="0" w:space="0" w:color="auto"/>
            <w:left w:val="none" w:sz="0" w:space="0" w:color="auto"/>
            <w:bottom w:val="none" w:sz="0" w:space="0" w:color="auto"/>
            <w:right w:val="none" w:sz="0" w:space="0" w:color="auto"/>
          </w:divBdr>
        </w:div>
      </w:divsChild>
    </w:div>
    <w:div w:id="1531839207">
      <w:bodyDiv w:val="1"/>
      <w:marLeft w:val="0"/>
      <w:marRight w:val="0"/>
      <w:marTop w:val="0"/>
      <w:marBottom w:val="0"/>
      <w:divBdr>
        <w:top w:val="none" w:sz="0" w:space="0" w:color="auto"/>
        <w:left w:val="none" w:sz="0" w:space="0" w:color="auto"/>
        <w:bottom w:val="none" w:sz="0" w:space="0" w:color="auto"/>
        <w:right w:val="none" w:sz="0" w:space="0" w:color="auto"/>
      </w:divBdr>
    </w:div>
    <w:div w:id="1548564779">
      <w:marLeft w:val="0"/>
      <w:marRight w:val="0"/>
      <w:marTop w:val="0"/>
      <w:marBottom w:val="0"/>
      <w:divBdr>
        <w:top w:val="none" w:sz="0" w:space="0" w:color="auto"/>
        <w:left w:val="none" w:sz="0" w:space="0" w:color="auto"/>
        <w:bottom w:val="none" w:sz="0" w:space="0" w:color="auto"/>
        <w:right w:val="none" w:sz="0" w:space="0" w:color="auto"/>
      </w:divBdr>
    </w:div>
    <w:div w:id="1549032973">
      <w:bodyDiv w:val="1"/>
      <w:marLeft w:val="0"/>
      <w:marRight w:val="0"/>
      <w:marTop w:val="0"/>
      <w:marBottom w:val="0"/>
      <w:divBdr>
        <w:top w:val="none" w:sz="0" w:space="0" w:color="auto"/>
        <w:left w:val="none" w:sz="0" w:space="0" w:color="auto"/>
        <w:bottom w:val="none" w:sz="0" w:space="0" w:color="auto"/>
        <w:right w:val="none" w:sz="0" w:space="0" w:color="auto"/>
      </w:divBdr>
    </w:div>
    <w:div w:id="1574973966">
      <w:bodyDiv w:val="1"/>
      <w:marLeft w:val="0"/>
      <w:marRight w:val="0"/>
      <w:marTop w:val="0"/>
      <w:marBottom w:val="0"/>
      <w:divBdr>
        <w:top w:val="none" w:sz="0" w:space="0" w:color="auto"/>
        <w:left w:val="none" w:sz="0" w:space="0" w:color="auto"/>
        <w:bottom w:val="none" w:sz="0" w:space="0" w:color="auto"/>
        <w:right w:val="none" w:sz="0" w:space="0" w:color="auto"/>
      </w:divBdr>
    </w:div>
    <w:div w:id="1593010162">
      <w:marLeft w:val="0"/>
      <w:marRight w:val="0"/>
      <w:marTop w:val="0"/>
      <w:marBottom w:val="0"/>
      <w:divBdr>
        <w:top w:val="none" w:sz="0" w:space="0" w:color="auto"/>
        <w:left w:val="none" w:sz="0" w:space="0" w:color="auto"/>
        <w:bottom w:val="none" w:sz="0" w:space="0" w:color="auto"/>
        <w:right w:val="none" w:sz="0" w:space="0" w:color="auto"/>
      </w:divBdr>
    </w:div>
    <w:div w:id="1627931642">
      <w:bodyDiv w:val="1"/>
      <w:marLeft w:val="0"/>
      <w:marRight w:val="0"/>
      <w:marTop w:val="0"/>
      <w:marBottom w:val="0"/>
      <w:divBdr>
        <w:top w:val="none" w:sz="0" w:space="0" w:color="auto"/>
        <w:left w:val="none" w:sz="0" w:space="0" w:color="auto"/>
        <w:bottom w:val="none" w:sz="0" w:space="0" w:color="auto"/>
        <w:right w:val="none" w:sz="0" w:space="0" w:color="auto"/>
      </w:divBdr>
    </w:div>
    <w:div w:id="1712538827">
      <w:marLeft w:val="0"/>
      <w:marRight w:val="0"/>
      <w:marTop w:val="0"/>
      <w:marBottom w:val="0"/>
      <w:divBdr>
        <w:top w:val="none" w:sz="0" w:space="0" w:color="auto"/>
        <w:left w:val="none" w:sz="0" w:space="0" w:color="auto"/>
        <w:bottom w:val="none" w:sz="0" w:space="0" w:color="auto"/>
        <w:right w:val="none" w:sz="0" w:space="0" w:color="auto"/>
      </w:divBdr>
    </w:div>
    <w:div w:id="1731348052">
      <w:bodyDiv w:val="1"/>
      <w:marLeft w:val="0"/>
      <w:marRight w:val="0"/>
      <w:marTop w:val="0"/>
      <w:marBottom w:val="0"/>
      <w:divBdr>
        <w:top w:val="none" w:sz="0" w:space="0" w:color="auto"/>
        <w:left w:val="none" w:sz="0" w:space="0" w:color="auto"/>
        <w:bottom w:val="none" w:sz="0" w:space="0" w:color="auto"/>
        <w:right w:val="none" w:sz="0" w:space="0" w:color="auto"/>
      </w:divBdr>
    </w:div>
    <w:div w:id="1734965341">
      <w:bodyDiv w:val="1"/>
      <w:marLeft w:val="0"/>
      <w:marRight w:val="0"/>
      <w:marTop w:val="0"/>
      <w:marBottom w:val="0"/>
      <w:divBdr>
        <w:top w:val="none" w:sz="0" w:space="0" w:color="auto"/>
        <w:left w:val="none" w:sz="0" w:space="0" w:color="auto"/>
        <w:bottom w:val="none" w:sz="0" w:space="0" w:color="auto"/>
        <w:right w:val="none" w:sz="0" w:space="0" w:color="auto"/>
      </w:divBdr>
    </w:div>
    <w:div w:id="1746956154">
      <w:bodyDiv w:val="1"/>
      <w:marLeft w:val="0"/>
      <w:marRight w:val="0"/>
      <w:marTop w:val="0"/>
      <w:marBottom w:val="0"/>
      <w:divBdr>
        <w:top w:val="none" w:sz="0" w:space="0" w:color="auto"/>
        <w:left w:val="none" w:sz="0" w:space="0" w:color="auto"/>
        <w:bottom w:val="none" w:sz="0" w:space="0" w:color="auto"/>
        <w:right w:val="none" w:sz="0" w:space="0" w:color="auto"/>
      </w:divBdr>
    </w:div>
    <w:div w:id="1748575830">
      <w:marLeft w:val="0"/>
      <w:marRight w:val="0"/>
      <w:marTop w:val="0"/>
      <w:marBottom w:val="0"/>
      <w:divBdr>
        <w:top w:val="none" w:sz="0" w:space="0" w:color="auto"/>
        <w:left w:val="none" w:sz="0" w:space="0" w:color="auto"/>
        <w:bottom w:val="none" w:sz="0" w:space="0" w:color="auto"/>
        <w:right w:val="none" w:sz="0" w:space="0" w:color="auto"/>
      </w:divBdr>
    </w:div>
    <w:div w:id="1753382651">
      <w:marLeft w:val="0"/>
      <w:marRight w:val="0"/>
      <w:marTop w:val="0"/>
      <w:marBottom w:val="0"/>
      <w:divBdr>
        <w:top w:val="none" w:sz="0" w:space="0" w:color="auto"/>
        <w:left w:val="none" w:sz="0" w:space="0" w:color="auto"/>
        <w:bottom w:val="none" w:sz="0" w:space="0" w:color="auto"/>
        <w:right w:val="none" w:sz="0" w:space="0" w:color="auto"/>
      </w:divBdr>
    </w:div>
    <w:div w:id="1759014856">
      <w:bodyDiv w:val="1"/>
      <w:marLeft w:val="0"/>
      <w:marRight w:val="0"/>
      <w:marTop w:val="0"/>
      <w:marBottom w:val="0"/>
      <w:divBdr>
        <w:top w:val="none" w:sz="0" w:space="0" w:color="auto"/>
        <w:left w:val="none" w:sz="0" w:space="0" w:color="auto"/>
        <w:bottom w:val="none" w:sz="0" w:space="0" w:color="auto"/>
        <w:right w:val="none" w:sz="0" w:space="0" w:color="auto"/>
      </w:divBdr>
    </w:div>
    <w:div w:id="1763989028">
      <w:bodyDiv w:val="1"/>
      <w:marLeft w:val="0"/>
      <w:marRight w:val="0"/>
      <w:marTop w:val="0"/>
      <w:marBottom w:val="0"/>
      <w:divBdr>
        <w:top w:val="none" w:sz="0" w:space="0" w:color="auto"/>
        <w:left w:val="none" w:sz="0" w:space="0" w:color="auto"/>
        <w:bottom w:val="none" w:sz="0" w:space="0" w:color="auto"/>
        <w:right w:val="none" w:sz="0" w:space="0" w:color="auto"/>
      </w:divBdr>
    </w:div>
    <w:div w:id="1770470932">
      <w:bodyDiv w:val="1"/>
      <w:marLeft w:val="0"/>
      <w:marRight w:val="0"/>
      <w:marTop w:val="0"/>
      <w:marBottom w:val="0"/>
      <w:divBdr>
        <w:top w:val="none" w:sz="0" w:space="0" w:color="auto"/>
        <w:left w:val="none" w:sz="0" w:space="0" w:color="auto"/>
        <w:bottom w:val="none" w:sz="0" w:space="0" w:color="auto"/>
        <w:right w:val="none" w:sz="0" w:space="0" w:color="auto"/>
      </w:divBdr>
    </w:div>
    <w:div w:id="1826628075">
      <w:bodyDiv w:val="1"/>
      <w:marLeft w:val="0"/>
      <w:marRight w:val="0"/>
      <w:marTop w:val="0"/>
      <w:marBottom w:val="0"/>
      <w:divBdr>
        <w:top w:val="none" w:sz="0" w:space="0" w:color="auto"/>
        <w:left w:val="none" w:sz="0" w:space="0" w:color="auto"/>
        <w:bottom w:val="none" w:sz="0" w:space="0" w:color="auto"/>
        <w:right w:val="none" w:sz="0" w:space="0" w:color="auto"/>
      </w:divBdr>
    </w:div>
    <w:div w:id="1839494179">
      <w:marLeft w:val="0"/>
      <w:marRight w:val="0"/>
      <w:marTop w:val="0"/>
      <w:marBottom w:val="0"/>
      <w:divBdr>
        <w:top w:val="none" w:sz="0" w:space="0" w:color="auto"/>
        <w:left w:val="none" w:sz="0" w:space="0" w:color="auto"/>
        <w:bottom w:val="none" w:sz="0" w:space="0" w:color="auto"/>
        <w:right w:val="none" w:sz="0" w:space="0" w:color="auto"/>
      </w:divBdr>
    </w:div>
    <w:div w:id="1845198386">
      <w:bodyDiv w:val="1"/>
      <w:marLeft w:val="0"/>
      <w:marRight w:val="0"/>
      <w:marTop w:val="0"/>
      <w:marBottom w:val="0"/>
      <w:divBdr>
        <w:top w:val="none" w:sz="0" w:space="0" w:color="auto"/>
        <w:left w:val="none" w:sz="0" w:space="0" w:color="auto"/>
        <w:bottom w:val="none" w:sz="0" w:space="0" w:color="auto"/>
        <w:right w:val="none" w:sz="0" w:space="0" w:color="auto"/>
      </w:divBdr>
    </w:div>
    <w:div w:id="1898003715">
      <w:marLeft w:val="0"/>
      <w:marRight w:val="0"/>
      <w:marTop w:val="0"/>
      <w:marBottom w:val="0"/>
      <w:divBdr>
        <w:top w:val="none" w:sz="0" w:space="0" w:color="auto"/>
        <w:left w:val="none" w:sz="0" w:space="0" w:color="auto"/>
        <w:bottom w:val="none" w:sz="0" w:space="0" w:color="auto"/>
        <w:right w:val="none" w:sz="0" w:space="0" w:color="auto"/>
      </w:divBdr>
    </w:div>
    <w:div w:id="1899171649">
      <w:bodyDiv w:val="1"/>
      <w:marLeft w:val="0"/>
      <w:marRight w:val="0"/>
      <w:marTop w:val="0"/>
      <w:marBottom w:val="0"/>
      <w:divBdr>
        <w:top w:val="none" w:sz="0" w:space="0" w:color="auto"/>
        <w:left w:val="none" w:sz="0" w:space="0" w:color="auto"/>
        <w:bottom w:val="none" w:sz="0" w:space="0" w:color="auto"/>
        <w:right w:val="none" w:sz="0" w:space="0" w:color="auto"/>
      </w:divBdr>
    </w:div>
    <w:div w:id="1920285642">
      <w:bodyDiv w:val="1"/>
      <w:marLeft w:val="0"/>
      <w:marRight w:val="0"/>
      <w:marTop w:val="0"/>
      <w:marBottom w:val="0"/>
      <w:divBdr>
        <w:top w:val="none" w:sz="0" w:space="0" w:color="auto"/>
        <w:left w:val="none" w:sz="0" w:space="0" w:color="auto"/>
        <w:bottom w:val="none" w:sz="0" w:space="0" w:color="auto"/>
        <w:right w:val="none" w:sz="0" w:space="0" w:color="auto"/>
      </w:divBdr>
    </w:div>
    <w:div w:id="1950576654">
      <w:bodyDiv w:val="1"/>
      <w:marLeft w:val="0"/>
      <w:marRight w:val="0"/>
      <w:marTop w:val="0"/>
      <w:marBottom w:val="0"/>
      <w:divBdr>
        <w:top w:val="none" w:sz="0" w:space="0" w:color="auto"/>
        <w:left w:val="none" w:sz="0" w:space="0" w:color="auto"/>
        <w:bottom w:val="none" w:sz="0" w:space="0" w:color="auto"/>
        <w:right w:val="none" w:sz="0" w:space="0" w:color="auto"/>
      </w:divBdr>
    </w:div>
    <w:div w:id="1952586990">
      <w:bodyDiv w:val="1"/>
      <w:marLeft w:val="0"/>
      <w:marRight w:val="0"/>
      <w:marTop w:val="0"/>
      <w:marBottom w:val="0"/>
      <w:divBdr>
        <w:top w:val="none" w:sz="0" w:space="0" w:color="auto"/>
        <w:left w:val="none" w:sz="0" w:space="0" w:color="auto"/>
        <w:bottom w:val="none" w:sz="0" w:space="0" w:color="auto"/>
        <w:right w:val="none" w:sz="0" w:space="0" w:color="auto"/>
      </w:divBdr>
    </w:div>
    <w:div w:id="1955598682">
      <w:bodyDiv w:val="1"/>
      <w:marLeft w:val="0"/>
      <w:marRight w:val="0"/>
      <w:marTop w:val="0"/>
      <w:marBottom w:val="0"/>
      <w:divBdr>
        <w:top w:val="none" w:sz="0" w:space="0" w:color="auto"/>
        <w:left w:val="none" w:sz="0" w:space="0" w:color="auto"/>
        <w:bottom w:val="none" w:sz="0" w:space="0" w:color="auto"/>
        <w:right w:val="none" w:sz="0" w:space="0" w:color="auto"/>
      </w:divBdr>
    </w:div>
    <w:div w:id="1975790669">
      <w:bodyDiv w:val="1"/>
      <w:marLeft w:val="0"/>
      <w:marRight w:val="0"/>
      <w:marTop w:val="0"/>
      <w:marBottom w:val="0"/>
      <w:divBdr>
        <w:top w:val="none" w:sz="0" w:space="0" w:color="auto"/>
        <w:left w:val="none" w:sz="0" w:space="0" w:color="auto"/>
        <w:bottom w:val="none" w:sz="0" w:space="0" w:color="auto"/>
        <w:right w:val="none" w:sz="0" w:space="0" w:color="auto"/>
      </w:divBdr>
    </w:div>
    <w:div w:id="1980766401">
      <w:marLeft w:val="0"/>
      <w:marRight w:val="0"/>
      <w:marTop w:val="0"/>
      <w:marBottom w:val="0"/>
      <w:divBdr>
        <w:top w:val="none" w:sz="0" w:space="0" w:color="auto"/>
        <w:left w:val="none" w:sz="0" w:space="0" w:color="auto"/>
        <w:bottom w:val="none" w:sz="0" w:space="0" w:color="auto"/>
        <w:right w:val="none" w:sz="0" w:space="0" w:color="auto"/>
      </w:divBdr>
    </w:div>
    <w:div w:id="1983650483">
      <w:bodyDiv w:val="1"/>
      <w:marLeft w:val="0"/>
      <w:marRight w:val="0"/>
      <w:marTop w:val="0"/>
      <w:marBottom w:val="0"/>
      <w:divBdr>
        <w:top w:val="none" w:sz="0" w:space="0" w:color="auto"/>
        <w:left w:val="none" w:sz="0" w:space="0" w:color="auto"/>
        <w:bottom w:val="none" w:sz="0" w:space="0" w:color="auto"/>
        <w:right w:val="none" w:sz="0" w:space="0" w:color="auto"/>
      </w:divBdr>
    </w:div>
    <w:div w:id="1999574034">
      <w:bodyDiv w:val="1"/>
      <w:marLeft w:val="0"/>
      <w:marRight w:val="0"/>
      <w:marTop w:val="0"/>
      <w:marBottom w:val="0"/>
      <w:divBdr>
        <w:top w:val="none" w:sz="0" w:space="0" w:color="auto"/>
        <w:left w:val="none" w:sz="0" w:space="0" w:color="auto"/>
        <w:bottom w:val="none" w:sz="0" w:space="0" w:color="auto"/>
        <w:right w:val="none" w:sz="0" w:space="0" w:color="auto"/>
      </w:divBdr>
    </w:div>
    <w:div w:id="2006200982">
      <w:marLeft w:val="0"/>
      <w:marRight w:val="0"/>
      <w:marTop w:val="0"/>
      <w:marBottom w:val="0"/>
      <w:divBdr>
        <w:top w:val="none" w:sz="0" w:space="0" w:color="auto"/>
        <w:left w:val="none" w:sz="0" w:space="0" w:color="auto"/>
        <w:bottom w:val="none" w:sz="0" w:space="0" w:color="auto"/>
        <w:right w:val="none" w:sz="0" w:space="0" w:color="auto"/>
      </w:divBdr>
    </w:div>
    <w:div w:id="2010793160">
      <w:marLeft w:val="0"/>
      <w:marRight w:val="0"/>
      <w:marTop w:val="0"/>
      <w:marBottom w:val="0"/>
      <w:divBdr>
        <w:top w:val="none" w:sz="0" w:space="0" w:color="auto"/>
        <w:left w:val="none" w:sz="0" w:space="0" w:color="auto"/>
        <w:bottom w:val="none" w:sz="0" w:space="0" w:color="auto"/>
        <w:right w:val="none" w:sz="0" w:space="0" w:color="auto"/>
      </w:divBdr>
    </w:div>
    <w:div w:id="2025092403">
      <w:marLeft w:val="0"/>
      <w:marRight w:val="0"/>
      <w:marTop w:val="0"/>
      <w:marBottom w:val="0"/>
      <w:divBdr>
        <w:top w:val="none" w:sz="0" w:space="0" w:color="auto"/>
        <w:left w:val="none" w:sz="0" w:space="0" w:color="auto"/>
        <w:bottom w:val="none" w:sz="0" w:space="0" w:color="auto"/>
        <w:right w:val="none" w:sz="0" w:space="0" w:color="auto"/>
      </w:divBdr>
    </w:div>
    <w:div w:id="2025665037">
      <w:bodyDiv w:val="1"/>
      <w:marLeft w:val="0"/>
      <w:marRight w:val="0"/>
      <w:marTop w:val="0"/>
      <w:marBottom w:val="0"/>
      <w:divBdr>
        <w:top w:val="none" w:sz="0" w:space="0" w:color="auto"/>
        <w:left w:val="none" w:sz="0" w:space="0" w:color="auto"/>
        <w:bottom w:val="none" w:sz="0" w:space="0" w:color="auto"/>
        <w:right w:val="none" w:sz="0" w:space="0" w:color="auto"/>
      </w:divBdr>
    </w:div>
    <w:div w:id="2029333063">
      <w:marLeft w:val="0"/>
      <w:marRight w:val="0"/>
      <w:marTop w:val="0"/>
      <w:marBottom w:val="0"/>
      <w:divBdr>
        <w:top w:val="none" w:sz="0" w:space="0" w:color="auto"/>
        <w:left w:val="none" w:sz="0" w:space="0" w:color="auto"/>
        <w:bottom w:val="none" w:sz="0" w:space="0" w:color="auto"/>
        <w:right w:val="none" w:sz="0" w:space="0" w:color="auto"/>
      </w:divBdr>
    </w:div>
    <w:div w:id="2047637476">
      <w:bodyDiv w:val="1"/>
      <w:marLeft w:val="0"/>
      <w:marRight w:val="0"/>
      <w:marTop w:val="0"/>
      <w:marBottom w:val="0"/>
      <w:divBdr>
        <w:top w:val="none" w:sz="0" w:space="0" w:color="auto"/>
        <w:left w:val="none" w:sz="0" w:space="0" w:color="auto"/>
        <w:bottom w:val="none" w:sz="0" w:space="0" w:color="auto"/>
        <w:right w:val="none" w:sz="0" w:space="0" w:color="auto"/>
      </w:divBdr>
    </w:div>
    <w:div w:id="2099937162">
      <w:marLeft w:val="0"/>
      <w:marRight w:val="0"/>
      <w:marTop w:val="0"/>
      <w:marBottom w:val="0"/>
      <w:divBdr>
        <w:top w:val="none" w:sz="0" w:space="0" w:color="auto"/>
        <w:left w:val="none" w:sz="0" w:space="0" w:color="auto"/>
        <w:bottom w:val="none" w:sz="0" w:space="0" w:color="auto"/>
        <w:right w:val="none" w:sz="0" w:space="0" w:color="auto"/>
      </w:divBdr>
    </w:div>
    <w:div w:id="2108189511">
      <w:marLeft w:val="0"/>
      <w:marRight w:val="0"/>
      <w:marTop w:val="0"/>
      <w:marBottom w:val="0"/>
      <w:divBdr>
        <w:top w:val="none" w:sz="0" w:space="0" w:color="auto"/>
        <w:left w:val="none" w:sz="0" w:space="0" w:color="auto"/>
        <w:bottom w:val="none" w:sz="0" w:space="0" w:color="auto"/>
        <w:right w:val="none" w:sz="0" w:space="0" w:color="auto"/>
      </w:divBdr>
    </w:div>
    <w:div w:id="2114011592">
      <w:bodyDiv w:val="1"/>
      <w:marLeft w:val="0"/>
      <w:marRight w:val="0"/>
      <w:marTop w:val="0"/>
      <w:marBottom w:val="0"/>
      <w:divBdr>
        <w:top w:val="none" w:sz="0" w:space="0" w:color="auto"/>
        <w:left w:val="none" w:sz="0" w:space="0" w:color="auto"/>
        <w:bottom w:val="none" w:sz="0" w:space="0" w:color="auto"/>
        <w:right w:val="none" w:sz="0" w:space="0" w:color="auto"/>
      </w:divBdr>
    </w:div>
    <w:div w:id="2117403128">
      <w:bodyDiv w:val="1"/>
      <w:marLeft w:val="0"/>
      <w:marRight w:val="0"/>
      <w:marTop w:val="0"/>
      <w:marBottom w:val="0"/>
      <w:divBdr>
        <w:top w:val="none" w:sz="0" w:space="0" w:color="auto"/>
        <w:left w:val="none" w:sz="0" w:space="0" w:color="auto"/>
        <w:bottom w:val="none" w:sz="0" w:space="0" w:color="auto"/>
        <w:right w:val="none" w:sz="0" w:space="0" w:color="auto"/>
      </w:divBdr>
    </w:div>
    <w:div w:id="2120760381">
      <w:marLeft w:val="0"/>
      <w:marRight w:val="0"/>
      <w:marTop w:val="0"/>
      <w:marBottom w:val="0"/>
      <w:divBdr>
        <w:top w:val="none" w:sz="0" w:space="0" w:color="auto"/>
        <w:left w:val="none" w:sz="0" w:space="0" w:color="auto"/>
        <w:bottom w:val="none" w:sz="0" w:space="0" w:color="auto"/>
        <w:right w:val="none" w:sz="0" w:space="0" w:color="auto"/>
      </w:divBdr>
    </w:div>
    <w:div w:id="213209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otion.so/computationales/Paper-outline-7356b513a8344a099f038a5848d0c24a"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pg2328@columbia.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776BF-F250-43D3-BA03-116D1FAF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36</Pages>
  <Words>64971</Words>
  <Characters>370338</Characters>
  <Application>Microsoft Office Word</Application>
  <DocSecurity>0</DocSecurity>
  <Lines>3086</Lines>
  <Paragraphs>868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434441</CharactersWithSpaces>
  <SharedDoc>false</SharedDoc>
  <HLinks>
    <vt:vector size="24" baseType="variant">
      <vt:variant>
        <vt:i4>2883699</vt:i4>
      </vt:variant>
      <vt:variant>
        <vt:i4>129</vt:i4>
      </vt:variant>
      <vt:variant>
        <vt:i4>0</vt:i4>
      </vt:variant>
      <vt:variant>
        <vt:i4>5</vt:i4>
      </vt:variant>
      <vt:variant>
        <vt:lpwstr>https://gcc02.safelinks.protection.outlook.com/?url=https%3A%2F%2Fdoi.org%2F10.1029%2F2018EF001066&amp;data=04%7C01%7Chualan.rui-1%40nasa.gov%7C3bfabaf6650e4e19a40a08d994c968e6%7C7005d45845be48ae8140d43da96dd17b%7C0%7C0%7C637704415027054495%7CUnknown%7CTWFpbGZsb3d8eyJWIjoiMC4wLjAwMDAiLCJQIjoiV2luMzIiLCJBTiI6Ik1haWwiLCJXVCI6Mn0%3D%7C1000&amp;sdata=ebZO9oH6qvMEi%2BWtK2pjZOnB8AyeExzTAFqmMAyTwBc%3D&amp;reserved=0</vt:lpwstr>
      </vt:variant>
      <vt:variant>
        <vt:lpwstr/>
      </vt:variant>
      <vt:variant>
        <vt:i4>524293</vt:i4>
      </vt:variant>
      <vt:variant>
        <vt:i4>126</vt:i4>
      </vt:variant>
      <vt:variant>
        <vt:i4>0</vt:i4>
      </vt:variant>
      <vt:variant>
        <vt:i4>5</vt:i4>
      </vt:variant>
      <vt:variant>
        <vt:lpwstr>https://gcc02.safelinks.protection.outlook.com/?url=https%3A%2F%2Fjournals.ametsoc.org%2Fview%2Fjournals%2Fapme%2F23%2F2%2F1520-0450_1984_023_0222_tioaso_2_0_co_2.xml&amp;data=04%7C01%7Chualan.rui-1%40nasa.gov%7C3bfabaf6650e4e19a40a08d994c968e6%7C7005d45845be48ae8140d43da96dd17b%7C0%7C0%7C637704415027044537%7CUnknown%7CTWFpbGZsb3d8eyJWIjoiMC4wLjAwMDAiLCJQIjoiV2luMzIiLCJBTiI6Ik1haWwiLCJXVCI6Mn0%3D%7C1000&amp;sdata=nIQWL6mu7XjfUUe3xRrDfk2iHj0yOEm84mEa0bA6Dh4%3D&amp;reserved=0</vt:lpwstr>
      </vt:variant>
      <vt:variant>
        <vt:lpwstr/>
      </vt:variant>
      <vt:variant>
        <vt:i4>5963879</vt:i4>
      </vt:variant>
      <vt:variant>
        <vt:i4>0</vt:i4>
      </vt:variant>
      <vt:variant>
        <vt:i4>0</vt:i4>
      </vt:variant>
      <vt:variant>
        <vt:i4>5</vt:i4>
      </vt:variant>
      <vt:variant>
        <vt:lpwstr>mailto:pg2328@columbia.edu</vt:lpwstr>
      </vt:variant>
      <vt:variant>
        <vt:lpwstr/>
      </vt:variant>
      <vt:variant>
        <vt:i4>2490475</vt:i4>
      </vt:variant>
      <vt:variant>
        <vt:i4>0</vt:i4>
      </vt:variant>
      <vt:variant>
        <vt:i4>0</vt:i4>
      </vt:variant>
      <vt:variant>
        <vt:i4>5</vt:i4>
      </vt:variant>
      <vt:variant>
        <vt:lpwstr>https://www.notion.so/computationales/Writing-manuscripts-684c48bc7061457da32fca19cd0f3a10</vt:lpwstr>
      </vt:variant>
      <vt:variant>
        <vt:lpwstr>618deed91bab4cfda3170bf0a2fdebca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Francesco Giardina</cp:lastModifiedBy>
  <cp:revision>675</cp:revision>
  <dcterms:created xsi:type="dcterms:W3CDTF">2022-04-13T10:03:00Z</dcterms:created>
  <dcterms:modified xsi:type="dcterms:W3CDTF">2022-05-04T18:01:00Z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e06d1f67-0d31-3f83-aa2e-8548344057ca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http://www.zotero.org/styles/copernicus-publications</vt:lpwstr>
  </property>
  <property fmtid="{D5CDD505-2E9C-101B-9397-08002B2CF9AE}" pid="16" name="Mendeley Recent Style Name 5_1">
    <vt:lpwstr>Copernicus Publications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